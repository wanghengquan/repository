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A973A" w14:textId="77777777" w:rsidR="00B01746" w:rsidRPr="00B01746" w:rsidRDefault="00347F1E" w:rsidP="00B01746">
      <w:pPr>
        <w:pStyle w:val="Title"/>
        <w:jc w:val="center"/>
      </w:pPr>
      <w:del w:id="0" w:author="Jason Wang" w:date="2017-05-18T09:27:00Z">
        <w:r w:rsidRPr="00347F1E" w:rsidDel="00461B14">
          <w:delText xml:space="preserve">User Platform </w:delText>
        </w:r>
        <w:r w:rsidR="00E306A6" w:rsidDel="00461B14">
          <w:rPr>
            <w:rFonts w:hint="eastAsia"/>
          </w:rPr>
          <w:delText>General</w:delText>
        </w:r>
      </w:del>
      <w:ins w:id="1" w:author="Jason Wang" w:date="2017-05-18T09:27:00Z">
        <w:r w:rsidR="00461B14">
          <w:rPr>
            <w:rFonts w:hint="eastAsia"/>
          </w:rPr>
          <w:t>C</w:t>
        </w:r>
      </w:ins>
      <w:ins w:id="2" w:author="Jason Wang" w:date="2017-05-18T09:28:00Z">
        <w:r w:rsidR="00461B14">
          <w:rPr>
            <w:rFonts w:hint="eastAsia"/>
          </w:rPr>
          <w:t>heck</w:t>
        </w:r>
      </w:ins>
      <w:r w:rsidRPr="00347F1E">
        <w:t xml:space="preserve"> </w:t>
      </w:r>
      <w:r w:rsidR="00E306A6" w:rsidRPr="00347F1E">
        <w:t>Usage</w:t>
      </w:r>
    </w:p>
    <w:p w14:paraId="63B7A323" w14:textId="77777777" w:rsidR="0084637A" w:rsidRPr="007513E8" w:rsidRDefault="0000775C" w:rsidP="007513E8">
      <w:pPr>
        <w:jc w:val="center"/>
        <w:rPr>
          <w:b/>
          <w:sz w:val="32"/>
          <w:szCs w:val="32"/>
        </w:rPr>
      </w:pPr>
      <w:r>
        <w:rPr>
          <w:rFonts w:hint="eastAsia"/>
          <w:b/>
          <w:sz w:val="32"/>
          <w:szCs w:val="32"/>
        </w:rPr>
        <w:t>Software Quality Team</w:t>
      </w:r>
    </w:p>
    <w:p w14:paraId="056CBDF8" w14:textId="77777777" w:rsidR="006C33AA" w:rsidRDefault="001B66F8" w:rsidP="0000775C">
      <w:pPr>
        <w:pStyle w:val="Subtitle"/>
        <w:rPr>
          <w:i w:val="0"/>
        </w:rPr>
      </w:pPr>
      <w:r>
        <w:rPr>
          <w:i w:val="0"/>
        </w:rPr>
        <w:t>ABSTRACT</w:t>
      </w:r>
    </w:p>
    <w:p w14:paraId="6022A246" w14:textId="77777777" w:rsidR="009E51D6" w:rsidRDefault="00461B14" w:rsidP="00461B14">
      <w:r>
        <w:rPr>
          <w:rFonts w:hint="eastAsia"/>
        </w:rPr>
        <w:t>xxxxxxxx</w:t>
      </w:r>
    </w:p>
    <w:p w14:paraId="672A6659" w14:textId="77777777" w:rsidR="006C33AA" w:rsidRPr="009227B3" w:rsidRDefault="006C33AA" w:rsidP="009227B3">
      <w:pPr>
        <w:spacing w:after="200" w:line="276" w:lineRule="auto"/>
      </w:pPr>
      <w:r>
        <w:br w:type="page"/>
      </w:r>
    </w:p>
    <w:p w14:paraId="6CEAABF0" w14:textId="38F99262" w:rsidR="009227B3" w:rsidRPr="009227B3" w:rsidRDefault="063AEB24" w:rsidP="0013151A">
      <w:pPr>
        <w:pStyle w:val="Heading1"/>
        <w:numPr>
          <w:ilvl w:val="0"/>
          <w:numId w:val="0"/>
        </w:numPr>
        <w:ind w:left="420"/>
        <w:jc w:val="center"/>
      </w:pPr>
      <w:bookmarkStart w:id="3" w:name="_Toc56147660"/>
      <w:r>
        <w:lastRenderedPageBreak/>
        <w:t>CONTENTS</w:t>
      </w:r>
      <w:bookmarkEnd w:id="3"/>
    </w:p>
    <w:p w14:paraId="326DD9BB" w14:textId="5D80C415" w:rsidR="00EC4342" w:rsidRDefault="00EB2454">
      <w:pPr>
        <w:pStyle w:val="TOC1"/>
        <w:tabs>
          <w:tab w:val="right" w:leader="dot" w:pos="9350"/>
        </w:tabs>
        <w:rPr>
          <w:noProof/>
        </w:rPr>
      </w:pPr>
      <w:r w:rsidRPr="063AEB24">
        <w:fldChar w:fldCharType="begin"/>
      </w:r>
      <w:r w:rsidRPr="009227B3">
        <w:rPr>
          <w:sz w:val="20"/>
          <w:szCs w:val="20"/>
        </w:rPr>
        <w:instrText xml:space="preserve"> TOC \o "1-3" \h \z \u </w:instrText>
      </w:r>
      <w:r w:rsidRPr="063AEB24">
        <w:rPr>
          <w:sz w:val="20"/>
          <w:szCs w:val="20"/>
        </w:rPr>
        <w:fldChar w:fldCharType="separate"/>
      </w:r>
      <w:hyperlink w:anchor="_Toc56147660" w:history="1">
        <w:r w:rsidR="00EC4342" w:rsidRPr="005D6F6A">
          <w:rPr>
            <w:rStyle w:val="Hyperlink"/>
            <w:noProof/>
          </w:rPr>
          <w:t>CONTENTS</w:t>
        </w:r>
        <w:r w:rsidR="00EC4342">
          <w:rPr>
            <w:noProof/>
            <w:webHidden/>
          </w:rPr>
          <w:tab/>
        </w:r>
        <w:r w:rsidR="00EC4342">
          <w:rPr>
            <w:noProof/>
            <w:webHidden/>
          </w:rPr>
          <w:fldChar w:fldCharType="begin"/>
        </w:r>
        <w:r w:rsidR="00EC4342">
          <w:rPr>
            <w:noProof/>
            <w:webHidden/>
          </w:rPr>
          <w:instrText xml:space="preserve"> PAGEREF _Toc56147660 \h </w:instrText>
        </w:r>
        <w:r w:rsidR="00EC4342">
          <w:rPr>
            <w:noProof/>
            <w:webHidden/>
          </w:rPr>
        </w:r>
        <w:r w:rsidR="00EC4342">
          <w:rPr>
            <w:noProof/>
            <w:webHidden/>
          </w:rPr>
          <w:fldChar w:fldCharType="separate"/>
        </w:r>
        <w:r w:rsidR="00EC4342">
          <w:rPr>
            <w:noProof/>
            <w:webHidden/>
          </w:rPr>
          <w:t>2</w:t>
        </w:r>
        <w:r w:rsidR="00EC4342">
          <w:rPr>
            <w:noProof/>
            <w:webHidden/>
          </w:rPr>
          <w:fldChar w:fldCharType="end"/>
        </w:r>
      </w:hyperlink>
    </w:p>
    <w:p w14:paraId="3B46A50A" w14:textId="26FA2DFD" w:rsidR="00EC4342" w:rsidRDefault="00EC4342">
      <w:pPr>
        <w:pStyle w:val="TOC1"/>
        <w:tabs>
          <w:tab w:val="right" w:leader="dot" w:pos="9350"/>
        </w:tabs>
        <w:rPr>
          <w:noProof/>
        </w:rPr>
      </w:pPr>
      <w:hyperlink w:anchor="_Toc56147661" w:history="1">
        <w:r w:rsidRPr="005D6F6A">
          <w:rPr>
            <w:rStyle w:val="Hyperlink"/>
            <w:noProof/>
          </w:rPr>
          <w:t>Support methods</w:t>
        </w:r>
        <w:r>
          <w:rPr>
            <w:noProof/>
            <w:webHidden/>
          </w:rPr>
          <w:tab/>
        </w:r>
        <w:r>
          <w:rPr>
            <w:noProof/>
            <w:webHidden/>
          </w:rPr>
          <w:fldChar w:fldCharType="begin"/>
        </w:r>
        <w:r>
          <w:rPr>
            <w:noProof/>
            <w:webHidden/>
          </w:rPr>
          <w:instrText xml:space="preserve"> PAGEREF _Toc56147661 \h </w:instrText>
        </w:r>
        <w:r>
          <w:rPr>
            <w:noProof/>
            <w:webHidden/>
          </w:rPr>
        </w:r>
        <w:r>
          <w:rPr>
            <w:noProof/>
            <w:webHidden/>
          </w:rPr>
          <w:fldChar w:fldCharType="separate"/>
        </w:r>
        <w:r>
          <w:rPr>
            <w:noProof/>
            <w:webHidden/>
          </w:rPr>
          <w:t>6</w:t>
        </w:r>
        <w:r>
          <w:rPr>
            <w:noProof/>
            <w:webHidden/>
          </w:rPr>
          <w:fldChar w:fldCharType="end"/>
        </w:r>
      </w:hyperlink>
    </w:p>
    <w:p w14:paraId="20363CC3" w14:textId="675BE68C" w:rsidR="00EC4342" w:rsidRDefault="00EC4342">
      <w:pPr>
        <w:pStyle w:val="TOC2"/>
        <w:tabs>
          <w:tab w:val="right" w:leader="dot" w:pos="9350"/>
        </w:tabs>
        <w:rPr>
          <w:noProof/>
        </w:rPr>
      </w:pPr>
      <w:hyperlink w:anchor="_Toc56147662" w:history="1">
        <w:r w:rsidRPr="005D6F6A">
          <w:rPr>
            <w:rStyle w:val="Hyperlink"/>
            <w:noProof/>
          </w:rPr>
          <w:t>1 check_lines</w:t>
        </w:r>
        <w:r>
          <w:rPr>
            <w:noProof/>
            <w:webHidden/>
          </w:rPr>
          <w:tab/>
        </w:r>
        <w:r>
          <w:rPr>
            <w:noProof/>
            <w:webHidden/>
          </w:rPr>
          <w:fldChar w:fldCharType="begin"/>
        </w:r>
        <w:r>
          <w:rPr>
            <w:noProof/>
            <w:webHidden/>
          </w:rPr>
          <w:instrText xml:space="preserve"> PAGEREF _Toc56147662 \h </w:instrText>
        </w:r>
        <w:r>
          <w:rPr>
            <w:noProof/>
            <w:webHidden/>
          </w:rPr>
        </w:r>
        <w:r>
          <w:rPr>
            <w:noProof/>
            <w:webHidden/>
          </w:rPr>
          <w:fldChar w:fldCharType="separate"/>
        </w:r>
        <w:r>
          <w:rPr>
            <w:noProof/>
            <w:webHidden/>
          </w:rPr>
          <w:t>6</w:t>
        </w:r>
        <w:r>
          <w:rPr>
            <w:noProof/>
            <w:webHidden/>
          </w:rPr>
          <w:fldChar w:fldCharType="end"/>
        </w:r>
      </w:hyperlink>
    </w:p>
    <w:p w14:paraId="5BC5CD4B" w14:textId="3ED97EE3" w:rsidR="00EC4342" w:rsidRDefault="00EC4342">
      <w:pPr>
        <w:pStyle w:val="TOC3"/>
        <w:tabs>
          <w:tab w:val="right" w:leader="dot" w:pos="9350"/>
        </w:tabs>
        <w:rPr>
          <w:noProof/>
        </w:rPr>
      </w:pPr>
      <w:hyperlink w:anchor="_Toc56147663" w:history="1">
        <w:r w:rsidRPr="005D6F6A">
          <w:rPr>
            <w:rStyle w:val="Hyperlink"/>
            <w:noProof/>
          </w:rPr>
          <w:t>1.1 Format</w:t>
        </w:r>
        <w:r>
          <w:rPr>
            <w:noProof/>
            <w:webHidden/>
          </w:rPr>
          <w:tab/>
        </w:r>
        <w:r>
          <w:rPr>
            <w:noProof/>
            <w:webHidden/>
          </w:rPr>
          <w:fldChar w:fldCharType="begin"/>
        </w:r>
        <w:r>
          <w:rPr>
            <w:noProof/>
            <w:webHidden/>
          </w:rPr>
          <w:instrText xml:space="preserve"> PAGEREF _Toc56147663 \h </w:instrText>
        </w:r>
        <w:r>
          <w:rPr>
            <w:noProof/>
            <w:webHidden/>
          </w:rPr>
        </w:r>
        <w:r>
          <w:rPr>
            <w:noProof/>
            <w:webHidden/>
          </w:rPr>
          <w:fldChar w:fldCharType="separate"/>
        </w:r>
        <w:r>
          <w:rPr>
            <w:noProof/>
            <w:webHidden/>
          </w:rPr>
          <w:t>6</w:t>
        </w:r>
        <w:r>
          <w:rPr>
            <w:noProof/>
            <w:webHidden/>
          </w:rPr>
          <w:fldChar w:fldCharType="end"/>
        </w:r>
      </w:hyperlink>
    </w:p>
    <w:p w14:paraId="4E61A8E3" w14:textId="4B91C72D" w:rsidR="00EC4342" w:rsidRDefault="00EC4342">
      <w:pPr>
        <w:pStyle w:val="TOC3"/>
        <w:tabs>
          <w:tab w:val="right" w:leader="dot" w:pos="9350"/>
        </w:tabs>
        <w:rPr>
          <w:noProof/>
        </w:rPr>
      </w:pPr>
      <w:hyperlink w:anchor="_Toc56147664" w:history="1">
        <w:r w:rsidRPr="005D6F6A">
          <w:rPr>
            <w:rStyle w:val="Hyperlink"/>
            <w:noProof/>
          </w:rPr>
          <w:t>1.2 Description</w:t>
        </w:r>
        <w:r>
          <w:rPr>
            <w:noProof/>
            <w:webHidden/>
          </w:rPr>
          <w:tab/>
        </w:r>
        <w:r>
          <w:rPr>
            <w:noProof/>
            <w:webHidden/>
          </w:rPr>
          <w:fldChar w:fldCharType="begin"/>
        </w:r>
        <w:r>
          <w:rPr>
            <w:noProof/>
            <w:webHidden/>
          </w:rPr>
          <w:instrText xml:space="preserve"> PAGEREF _Toc56147664 \h </w:instrText>
        </w:r>
        <w:r>
          <w:rPr>
            <w:noProof/>
            <w:webHidden/>
          </w:rPr>
        </w:r>
        <w:r>
          <w:rPr>
            <w:noProof/>
            <w:webHidden/>
          </w:rPr>
          <w:fldChar w:fldCharType="separate"/>
        </w:r>
        <w:r>
          <w:rPr>
            <w:noProof/>
            <w:webHidden/>
          </w:rPr>
          <w:t>6</w:t>
        </w:r>
        <w:r>
          <w:rPr>
            <w:noProof/>
            <w:webHidden/>
          </w:rPr>
          <w:fldChar w:fldCharType="end"/>
        </w:r>
      </w:hyperlink>
    </w:p>
    <w:p w14:paraId="1398E2DC" w14:textId="5423CC1B" w:rsidR="00EC4342" w:rsidRDefault="00EC4342">
      <w:pPr>
        <w:pStyle w:val="TOC3"/>
        <w:tabs>
          <w:tab w:val="right" w:leader="dot" w:pos="9350"/>
        </w:tabs>
        <w:rPr>
          <w:noProof/>
        </w:rPr>
      </w:pPr>
      <w:hyperlink w:anchor="_Toc56147665" w:history="1">
        <w:r w:rsidRPr="005D6F6A">
          <w:rPr>
            <w:rStyle w:val="Hyperlink"/>
            <w:noProof/>
          </w:rPr>
          <w:t>1.3 Demo</w:t>
        </w:r>
        <w:r>
          <w:rPr>
            <w:noProof/>
            <w:webHidden/>
          </w:rPr>
          <w:tab/>
        </w:r>
        <w:r>
          <w:rPr>
            <w:noProof/>
            <w:webHidden/>
          </w:rPr>
          <w:fldChar w:fldCharType="begin"/>
        </w:r>
        <w:r>
          <w:rPr>
            <w:noProof/>
            <w:webHidden/>
          </w:rPr>
          <w:instrText xml:space="preserve"> PAGEREF _Toc56147665 \h </w:instrText>
        </w:r>
        <w:r>
          <w:rPr>
            <w:noProof/>
            <w:webHidden/>
          </w:rPr>
        </w:r>
        <w:r>
          <w:rPr>
            <w:noProof/>
            <w:webHidden/>
          </w:rPr>
          <w:fldChar w:fldCharType="separate"/>
        </w:r>
        <w:r>
          <w:rPr>
            <w:noProof/>
            <w:webHidden/>
          </w:rPr>
          <w:t>6</w:t>
        </w:r>
        <w:r>
          <w:rPr>
            <w:noProof/>
            <w:webHidden/>
          </w:rPr>
          <w:fldChar w:fldCharType="end"/>
        </w:r>
      </w:hyperlink>
    </w:p>
    <w:p w14:paraId="6B43D5F4" w14:textId="0EEEA6B8" w:rsidR="00EC4342" w:rsidRDefault="00EC4342">
      <w:pPr>
        <w:pStyle w:val="TOC2"/>
        <w:tabs>
          <w:tab w:val="right" w:leader="dot" w:pos="9350"/>
        </w:tabs>
        <w:rPr>
          <w:noProof/>
        </w:rPr>
      </w:pPr>
      <w:hyperlink w:anchor="_Toc56147666" w:history="1">
        <w:r w:rsidRPr="005D6F6A">
          <w:rPr>
            <w:rStyle w:val="Hyperlink"/>
            <w:noProof/>
          </w:rPr>
          <w:t>2 check_flow</w:t>
        </w:r>
        <w:r>
          <w:rPr>
            <w:noProof/>
            <w:webHidden/>
          </w:rPr>
          <w:tab/>
        </w:r>
        <w:r>
          <w:rPr>
            <w:noProof/>
            <w:webHidden/>
          </w:rPr>
          <w:fldChar w:fldCharType="begin"/>
        </w:r>
        <w:r>
          <w:rPr>
            <w:noProof/>
            <w:webHidden/>
          </w:rPr>
          <w:instrText xml:space="preserve"> PAGEREF _Toc56147666 \h </w:instrText>
        </w:r>
        <w:r>
          <w:rPr>
            <w:noProof/>
            <w:webHidden/>
          </w:rPr>
        </w:r>
        <w:r>
          <w:rPr>
            <w:noProof/>
            <w:webHidden/>
          </w:rPr>
          <w:fldChar w:fldCharType="separate"/>
        </w:r>
        <w:r>
          <w:rPr>
            <w:noProof/>
            <w:webHidden/>
          </w:rPr>
          <w:t>7</w:t>
        </w:r>
        <w:r>
          <w:rPr>
            <w:noProof/>
            <w:webHidden/>
          </w:rPr>
          <w:fldChar w:fldCharType="end"/>
        </w:r>
      </w:hyperlink>
    </w:p>
    <w:p w14:paraId="2473EF26" w14:textId="5949CD49" w:rsidR="00EC4342" w:rsidRDefault="00EC4342">
      <w:pPr>
        <w:pStyle w:val="TOC3"/>
        <w:tabs>
          <w:tab w:val="right" w:leader="dot" w:pos="9350"/>
        </w:tabs>
        <w:rPr>
          <w:noProof/>
        </w:rPr>
      </w:pPr>
      <w:hyperlink w:anchor="_Toc56147667" w:history="1">
        <w:r w:rsidRPr="005D6F6A">
          <w:rPr>
            <w:rStyle w:val="Hyperlink"/>
            <w:noProof/>
          </w:rPr>
          <w:t>2.1 Format</w:t>
        </w:r>
        <w:r>
          <w:rPr>
            <w:noProof/>
            <w:webHidden/>
          </w:rPr>
          <w:tab/>
        </w:r>
        <w:r>
          <w:rPr>
            <w:noProof/>
            <w:webHidden/>
          </w:rPr>
          <w:fldChar w:fldCharType="begin"/>
        </w:r>
        <w:r>
          <w:rPr>
            <w:noProof/>
            <w:webHidden/>
          </w:rPr>
          <w:instrText xml:space="preserve"> PAGEREF _Toc56147667 \h </w:instrText>
        </w:r>
        <w:r>
          <w:rPr>
            <w:noProof/>
            <w:webHidden/>
          </w:rPr>
        </w:r>
        <w:r>
          <w:rPr>
            <w:noProof/>
            <w:webHidden/>
          </w:rPr>
          <w:fldChar w:fldCharType="separate"/>
        </w:r>
        <w:r>
          <w:rPr>
            <w:noProof/>
            <w:webHidden/>
          </w:rPr>
          <w:t>7</w:t>
        </w:r>
        <w:r>
          <w:rPr>
            <w:noProof/>
            <w:webHidden/>
          </w:rPr>
          <w:fldChar w:fldCharType="end"/>
        </w:r>
      </w:hyperlink>
    </w:p>
    <w:p w14:paraId="0EAA41E0" w14:textId="7D423593" w:rsidR="00EC4342" w:rsidRDefault="00EC4342">
      <w:pPr>
        <w:pStyle w:val="TOC3"/>
        <w:tabs>
          <w:tab w:val="right" w:leader="dot" w:pos="9350"/>
        </w:tabs>
        <w:rPr>
          <w:noProof/>
        </w:rPr>
      </w:pPr>
      <w:hyperlink w:anchor="_Toc56147668" w:history="1">
        <w:r w:rsidRPr="005D6F6A">
          <w:rPr>
            <w:rStyle w:val="Hyperlink"/>
            <w:noProof/>
          </w:rPr>
          <w:t>2.2 Description</w:t>
        </w:r>
        <w:r>
          <w:rPr>
            <w:noProof/>
            <w:webHidden/>
          </w:rPr>
          <w:tab/>
        </w:r>
        <w:r>
          <w:rPr>
            <w:noProof/>
            <w:webHidden/>
          </w:rPr>
          <w:fldChar w:fldCharType="begin"/>
        </w:r>
        <w:r>
          <w:rPr>
            <w:noProof/>
            <w:webHidden/>
          </w:rPr>
          <w:instrText xml:space="preserve"> PAGEREF _Toc56147668 \h </w:instrText>
        </w:r>
        <w:r>
          <w:rPr>
            <w:noProof/>
            <w:webHidden/>
          </w:rPr>
        </w:r>
        <w:r>
          <w:rPr>
            <w:noProof/>
            <w:webHidden/>
          </w:rPr>
          <w:fldChar w:fldCharType="separate"/>
        </w:r>
        <w:r>
          <w:rPr>
            <w:noProof/>
            <w:webHidden/>
          </w:rPr>
          <w:t>7</w:t>
        </w:r>
        <w:r>
          <w:rPr>
            <w:noProof/>
            <w:webHidden/>
          </w:rPr>
          <w:fldChar w:fldCharType="end"/>
        </w:r>
      </w:hyperlink>
    </w:p>
    <w:p w14:paraId="34ADE347" w14:textId="04C2D93C" w:rsidR="00EC4342" w:rsidRDefault="00EC4342">
      <w:pPr>
        <w:pStyle w:val="TOC3"/>
        <w:tabs>
          <w:tab w:val="right" w:leader="dot" w:pos="9350"/>
        </w:tabs>
        <w:rPr>
          <w:noProof/>
        </w:rPr>
      </w:pPr>
      <w:hyperlink w:anchor="_Toc56147669" w:history="1">
        <w:r w:rsidRPr="005D6F6A">
          <w:rPr>
            <w:rStyle w:val="Hyperlink"/>
            <w:noProof/>
          </w:rPr>
          <w:t>2.3 Demo</w:t>
        </w:r>
        <w:r>
          <w:rPr>
            <w:noProof/>
            <w:webHidden/>
          </w:rPr>
          <w:tab/>
        </w:r>
        <w:r>
          <w:rPr>
            <w:noProof/>
            <w:webHidden/>
          </w:rPr>
          <w:fldChar w:fldCharType="begin"/>
        </w:r>
        <w:r>
          <w:rPr>
            <w:noProof/>
            <w:webHidden/>
          </w:rPr>
          <w:instrText xml:space="preserve"> PAGEREF _Toc56147669 \h </w:instrText>
        </w:r>
        <w:r>
          <w:rPr>
            <w:noProof/>
            <w:webHidden/>
          </w:rPr>
        </w:r>
        <w:r>
          <w:rPr>
            <w:noProof/>
            <w:webHidden/>
          </w:rPr>
          <w:fldChar w:fldCharType="separate"/>
        </w:r>
        <w:r>
          <w:rPr>
            <w:noProof/>
            <w:webHidden/>
          </w:rPr>
          <w:t>7</w:t>
        </w:r>
        <w:r>
          <w:rPr>
            <w:noProof/>
            <w:webHidden/>
          </w:rPr>
          <w:fldChar w:fldCharType="end"/>
        </w:r>
      </w:hyperlink>
    </w:p>
    <w:p w14:paraId="0DF4D76A" w14:textId="631F655D" w:rsidR="00EC4342" w:rsidRDefault="00EC4342">
      <w:pPr>
        <w:pStyle w:val="TOC2"/>
        <w:tabs>
          <w:tab w:val="right" w:leader="dot" w:pos="9350"/>
        </w:tabs>
        <w:rPr>
          <w:noProof/>
        </w:rPr>
      </w:pPr>
      <w:hyperlink w:anchor="_Toc56147670" w:history="1">
        <w:r w:rsidRPr="005D6F6A">
          <w:rPr>
            <w:rStyle w:val="Hyperlink"/>
            <w:noProof/>
          </w:rPr>
          <w:t>3 check_synpro</w:t>
        </w:r>
        <w:r>
          <w:rPr>
            <w:noProof/>
            <w:webHidden/>
          </w:rPr>
          <w:tab/>
        </w:r>
        <w:r>
          <w:rPr>
            <w:noProof/>
            <w:webHidden/>
          </w:rPr>
          <w:fldChar w:fldCharType="begin"/>
        </w:r>
        <w:r>
          <w:rPr>
            <w:noProof/>
            <w:webHidden/>
          </w:rPr>
          <w:instrText xml:space="preserve"> PAGEREF _Toc56147670 \h </w:instrText>
        </w:r>
        <w:r>
          <w:rPr>
            <w:noProof/>
            <w:webHidden/>
          </w:rPr>
        </w:r>
        <w:r>
          <w:rPr>
            <w:noProof/>
            <w:webHidden/>
          </w:rPr>
          <w:fldChar w:fldCharType="separate"/>
        </w:r>
        <w:r>
          <w:rPr>
            <w:noProof/>
            <w:webHidden/>
          </w:rPr>
          <w:t>8</w:t>
        </w:r>
        <w:r>
          <w:rPr>
            <w:noProof/>
            <w:webHidden/>
          </w:rPr>
          <w:fldChar w:fldCharType="end"/>
        </w:r>
      </w:hyperlink>
    </w:p>
    <w:p w14:paraId="04F8AEF7" w14:textId="660F5AE3" w:rsidR="00EC4342" w:rsidRDefault="00EC4342">
      <w:pPr>
        <w:pStyle w:val="TOC3"/>
        <w:tabs>
          <w:tab w:val="right" w:leader="dot" w:pos="9350"/>
        </w:tabs>
        <w:rPr>
          <w:noProof/>
        </w:rPr>
      </w:pPr>
      <w:hyperlink w:anchor="_Toc56147671" w:history="1">
        <w:r w:rsidRPr="005D6F6A">
          <w:rPr>
            <w:rStyle w:val="Hyperlink"/>
            <w:noProof/>
          </w:rPr>
          <w:t>3.1 Format</w:t>
        </w:r>
        <w:r>
          <w:rPr>
            <w:noProof/>
            <w:webHidden/>
          </w:rPr>
          <w:tab/>
        </w:r>
        <w:r>
          <w:rPr>
            <w:noProof/>
            <w:webHidden/>
          </w:rPr>
          <w:fldChar w:fldCharType="begin"/>
        </w:r>
        <w:r>
          <w:rPr>
            <w:noProof/>
            <w:webHidden/>
          </w:rPr>
          <w:instrText xml:space="preserve"> PAGEREF _Toc56147671 \h </w:instrText>
        </w:r>
        <w:r>
          <w:rPr>
            <w:noProof/>
            <w:webHidden/>
          </w:rPr>
        </w:r>
        <w:r>
          <w:rPr>
            <w:noProof/>
            <w:webHidden/>
          </w:rPr>
          <w:fldChar w:fldCharType="separate"/>
        </w:r>
        <w:r>
          <w:rPr>
            <w:noProof/>
            <w:webHidden/>
          </w:rPr>
          <w:t>8</w:t>
        </w:r>
        <w:r>
          <w:rPr>
            <w:noProof/>
            <w:webHidden/>
          </w:rPr>
          <w:fldChar w:fldCharType="end"/>
        </w:r>
      </w:hyperlink>
    </w:p>
    <w:p w14:paraId="535CE8B6" w14:textId="4C082BDE" w:rsidR="00EC4342" w:rsidRDefault="00EC4342">
      <w:pPr>
        <w:pStyle w:val="TOC3"/>
        <w:tabs>
          <w:tab w:val="right" w:leader="dot" w:pos="9350"/>
        </w:tabs>
        <w:rPr>
          <w:noProof/>
        </w:rPr>
      </w:pPr>
      <w:hyperlink w:anchor="_Toc56147672" w:history="1">
        <w:r w:rsidRPr="005D6F6A">
          <w:rPr>
            <w:rStyle w:val="Hyperlink"/>
            <w:noProof/>
          </w:rPr>
          <w:t>3.2 Description</w:t>
        </w:r>
        <w:r>
          <w:rPr>
            <w:noProof/>
            <w:webHidden/>
          </w:rPr>
          <w:tab/>
        </w:r>
        <w:r>
          <w:rPr>
            <w:noProof/>
            <w:webHidden/>
          </w:rPr>
          <w:fldChar w:fldCharType="begin"/>
        </w:r>
        <w:r>
          <w:rPr>
            <w:noProof/>
            <w:webHidden/>
          </w:rPr>
          <w:instrText xml:space="preserve"> PAGEREF _Toc56147672 \h </w:instrText>
        </w:r>
        <w:r>
          <w:rPr>
            <w:noProof/>
            <w:webHidden/>
          </w:rPr>
        </w:r>
        <w:r>
          <w:rPr>
            <w:noProof/>
            <w:webHidden/>
          </w:rPr>
          <w:fldChar w:fldCharType="separate"/>
        </w:r>
        <w:r>
          <w:rPr>
            <w:noProof/>
            <w:webHidden/>
          </w:rPr>
          <w:t>8</w:t>
        </w:r>
        <w:r>
          <w:rPr>
            <w:noProof/>
            <w:webHidden/>
          </w:rPr>
          <w:fldChar w:fldCharType="end"/>
        </w:r>
      </w:hyperlink>
    </w:p>
    <w:p w14:paraId="2E5863B0" w14:textId="2527407E" w:rsidR="00EC4342" w:rsidRDefault="00EC4342">
      <w:pPr>
        <w:pStyle w:val="TOC3"/>
        <w:tabs>
          <w:tab w:val="right" w:leader="dot" w:pos="9350"/>
        </w:tabs>
        <w:rPr>
          <w:noProof/>
        </w:rPr>
      </w:pPr>
      <w:hyperlink w:anchor="_Toc56147673" w:history="1">
        <w:r w:rsidRPr="005D6F6A">
          <w:rPr>
            <w:rStyle w:val="Hyperlink"/>
            <w:noProof/>
          </w:rPr>
          <w:t>3.3 Demo</w:t>
        </w:r>
        <w:r>
          <w:rPr>
            <w:noProof/>
            <w:webHidden/>
          </w:rPr>
          <w:tab/>
        </w:r>
        <w:r>
          <w:rPr>
            <w:noProof/>
            <w:webHidden/>
          </w:rPr>
          <w:fldChar w:fldCharType="begin"/>
        </w:r>
        <w:r>
          <w:rPr>
            <w:noProof/>
            <w:webHidden/>
          </w:rPr>
          <w:instrText xml:space="preserve"> PAGEREF _Toc56147673 \h </w:instrText>
        </w:r>
        <w:r>
          <w:rPr>
            <w:noProof/>
            <w:webHidden/>
          </w:rPr>
        </w:r>
        <w:r>
          <w:rPr>
            <w:noProof/>
            <w:webHidden/>
          </w:rPr>
          <w:fldChar w:fldCharType="separate"/>
        </w:r>
        <w:r>
          <w:rPr>
            <w:noProof/>
            <w:webHidden/>
          </w:rPr>
          <w:t>8</w:t>
        </w:r>
        <w:r>
          <w:rPr>
            <w:noProof/>
            <w:webHidden/>
          </w:rPr>
          <w:fldChar w:fldCharType="end"/>
        </w:r>
      </w:hyperlink>
    </w:p>
    <w:p w14:paraId="0FF51B0D" w14:textId="78890FF7" w:rsidR="00EC4342" w:rsidRDefault="00EC4342">
      <w:pPr>
        <w:pStyle w:val="TOC2"/>
        <w:tabs>
          <w:tab w:val="right" w:leader="dot" w:pos="9350"/>
        </w:tabs>
        <w:rPr>
          <w:noProof/>
        </w:rPr>
      </w:pPr>
      <w:hyperlink w:anchor="_Toc56147674" w:history="1">
        <w:r w:rsidRPr="005D6F6A">
          <w:rPr>
            <w:rStyle w:val="Hyperlink"/>
            <w:noProof/>
          </w:rPr>
          <w:t>4 check_lse</w:t>
        </w:r>
        <w:r>
          <w:rPr>
            <w:noProof/>
            <w:webHidden/>
          </w:rPr>
          <w:tab/>
        </w:r>
        <w:r>
          <w:rPr>
            <w:noProof/>
            <w:webHidden/>
          </w:rPr>
          <w:fldChar w:fldCharType="begin"/>
        </w:r>
        <w:r>
          <w:rPr>
            <w:noProof/>
            <w:webHidden/>
          </w:rPr>
          <w:instrText xml:space="preserve"> PAGEREF _Toc56147674 \h </w:instrText>
        </w:r>
        <w:r>
          <w:rPr>
            <w:noProof/>
            <w:webHidden/>
          </w:rPr>
        </w:r>
        <w:r>
          <w:rPr>
            <w:noProof/>
            <w:webHidden/>
          </w:rPr>
          <w:fldChar w:fldCharType="separate"/>
        </w:r>
        <w:r>
          <w:rPr>
            <w:noProof/>
            <w:webHidden/>
          </w:rPr>
          <w:t>9</w:t>
        </w:r>
        <w:r>
          <w:rPr>
            <w:noProof/>
            <w:webHidden/>
          </w:rPr>
          <w:fldChar w:fldCharType="end"/>
        </w:r>
      </w:hyperlink>
    </w:p>
    <w:p w14:paraId="491B7978" w14:textId="4F0AA115" w:rsidR="00EC4342" w:rsidRDefault="00EC4342">
      <w:pPr>
        <w:pStyle w:val="TOC3"/>
        <w:tabs>
          <w:tab w:val="right" w:leader="dot" w:pos="9350"/>
        </w:tabs>
        <w:rPr>
          <w:noProof/>
        </w:rPr>
      </w:pPr>
      <w:hyperlink w:anchor="_Toc56147675" w:history="1">
        <w:r w:rsidRPr="005D6F6A">
          <w:rPr>
            <w:rStyle w:val="Hyperlink"/>
            <w:noProof/>
          </w:rPr>
          <w:t>4.1 Format</w:t>
        </w:r>
        <w:r>
          <w:rPr>
            <w:noProof/>
            <w:webHidden/>
          </w:rPr>
          <w:tab/>
        </w:r>
        <w:r>
          <w:rPr>
            <w:noProof/>
            <w:webHidden/>
          </w:rPr>
          <w:fldChar w:fldCharType="begin"/>
        </w:r>
        <w:r>
          <w:rPr>
            <w:noProof/>
            <w:webHidden/>
          </w:rPr>
          <w:instrText xml:space="preserve"> PAGEREF _Toc56147675 \h </w:instrText>
        </w:r>
        <w:r>
          <w:rPr>
            <w:noProof/>
            <w:webHidden/>
          </w:rPr>
        </w:r>
        <w:r>
          <w:rPr>
            <w:noProof/>
            <w:webHidden/>
          </w:rPr>
          <w:fldChar w:fldCharType="separate"/>
        </w:r>
        <w:r>
          <w:rPr>
            <w:noProof/>
            <w:webHidden/>
          </w:rPr>
          <w:t>9</w:t>
        </w:r>
        <w:r>
          <w:rPr>
            <w:noProof/>
            <w:webHidden/>
          </w:rPr>
          <w:fldChar w:fldCharType="end"/>
        </w:r>
      </w:hyperlink>
    </w:p>
    <w:p w14:paraId="3E0FCFD4" w14:textId="24054108" w:rsidR="00EC4342" w:rsidRDefault="00EC4342">
      <w:pPr>
        <w:pStyle w:val="TOC3"/>
        <w:tabs>
          <w:tab w:val="right" w:leader="dot" w:pos="9350"/>
        </w:tabs>
        <w:rPr>
          <w:noProof/>
        </w:rPr>
      </w:pPr>
      <w:hyperlink w:anchor="_Toc56147676" w:history="1">
        <w:r w:rsidRPr="005D6F6A">
          <w:rPr>
            <w:rStyle w:val="Hyperlink"/>
            <w:noProof/>
          </w:rPr>
          <w:t>4.2 Description</w:t>
        </w:r>
        <w:r>
          <w:rPr>
            <w:noProof/>
            <w:webHidden/>
          </w:rPr>
          <w:tab/>
        </w:r>
        <w:r>
          <w:rPr>
            <w:noProof/>
            <w:webHidden/>
          </w:rPr>
          <w:fldChar w:fldCharType="begin"/>
        </w:r>
        <w:r>
          <w:rPr>
            <w:noProof/>
            <w:webHidden/>
          </w:rPr>
          <w:instrText xml:space="preserve"> PAGEREF _Toc56147676 \h </w:instrText>
        </w:r>
        <w:r>
          <w:rPr>
            <w:noProof/>
            <w:webHidden/>
          </w:rPr>
        </w:r>
        <w:r>
          <w:rPr>
            <w:noProof/>
            <w:webHidden/>
          </w:rPr>
          <w:fldChar w:fldCharType="separate"/>
        </w:r>
        <w:r>
          <w:rPr>
            <w:noProof/>
            <w:webHidden/>
          </w:rPr>
          <w:t>9</w:t>
        </w:r>
        <w:r>
          <w:rPr>
            <w:noProof/>
            <w:webHidden/>
          </w:rPr>
          <w:fldChar w:fldCharType="end"/>
        </w:r>
      </w:hyperlink>
    </w:p>
    <w:p w14:paraId="7FA4CCAE" w14:textId="212E15D4" w:rsidR="00EC4342" w:rsidRDefault="00EC4342">
      <w:pPr>
        <w:pStyle w:val="TOC3"/>
        <w:tabs>
          <w:tab w:val="right" w:leader="dot" w:pos="9350"/>
        </w:tabs>
        <w:rPr>
          <w:noProof/>
        </w:rPr>
      </w:pPr>
      <w:hyperlink w:anchor="_Toc56147677" w:history="1">
        <w:r w:rsidRPr="005D6F6A">
          <w:rPr>
            <w:rStyle w:val="Hyperlink"/>
            <w:noProof/>
          </w:rPr>
          <w:t>4.3 Demo</w:t>
        </w:r>
        <w:r>
          <w:rPr>
            <w:noProof/>
            <w:webHidden/>
          </w:rPr>
          <w:tab/>
        </w:r>
        <w:r>
          <w:rPr>
            <w:noProof/>
            <w:webHidden/>
          </w:rPr>
          <w:fldChar w:fldCharType="begin"/>
        </w:r>
        <w:r>
          <w:rPr>
            <w:noProof/>
            <w:webHidden/>
          </w:rPr>
          <w:instrText xml:space="preserve"> PAGEREF _Toc56147677 \h </w:instrText>
        </w:r>
        <w:r>
          <w:rPr>
            <w:noProof/>
            <w:webHidden/>
          </w:rPr>
        </w:r>
        <w:r>
          <w:rPr>
            <w:noProof/>
            <w:webHidden/>
          </w:rPr>
          <w:fldChar w:fldCharType="separate"/>
        </w:r>
        <w:r>
          <w:rPr>
            <w:noProof/>
            <w:webHidden/>
          </w:rPr>
          <w:t>9</w:t>
        </w:r>
        <w:r>
          <w:rPr>
            <w:noProof/>
            <w:webHidden/>
          </w:rPr>
          <w:fldChar w:fldCharType="end"/>
        </w:r>
      </w:hyperlink>
    </w:p>
    <w:p w14:paraId="704D3927" w14:textId="389209F9" w:rsidR="00EC4342" w:rsidRDefault="00EC4342">
      <w:pPr>
        <w:pStyle w:val="TOC2"/>
        <w:tabs>
          <w:tab w:val="right" w:leader="dot" w:pos="9350"/>
        </w:tabs>
        <w:rPr>
          <w:noProof/>
        </w:rPr>
      </w:pPr>
      <w:hyperlink w:anchor="_Toc56147678" w:history="1">
        <w:r w:rsidRPr="005D6F6A">
          <w:rPr>
            <w:rStyle w:val="Hyperlink"/>
            <w:noProof/>
          </w:rPr>
          <w:t>5 check_map</w:t>
        </w:r>
        <w:r>
          <w:rPr>
            <w:noProof/>
            <w:webHidden/>
          </w:rPr>
          <w:tab/>
        </w:r>
        <w:r>
          <w:rPr>
            <w:noProof/>
            <w:webHidden/>
          </w:rPr>
          <w:fldChar w:fldCharType="begin"/>
        </w:r>
        <w:r>
          <w:rPr>
            <w:noProof/>
            <w:webHidden/>
          </w:rPr>
          <w:instrText xml:space="preserve"> PAGEREF _Toc56147678 \h </w:instrText>
        </w:r>
        <w:r>
          <w:rPr>
            <w:noProof/>
            <w:webHidden/>
          </w:rPr>
        </w:r>
        <w:r>
          <w:rPr>
            <w:noProof/>
            <w:webHidden/>
          </w:rPr>
          <w:fldChar w:fldCharType="separate"/>
        </w:r>
        <w:r>
          <w:rPr>
            <w:noProof/>
            <w:webHidden/>
          </w:rPr>
          <w:t>10</w:t>
        </w:r>
        <w:r>
          <w:rPr>
            <w:noProof/>
            <w:webHidden/>
          </w:rPr>
          <w:fldChar w:fldCharType="end"/>
        </w:r>
      </w:hyperlink>
    </w:p>
    <w:p w14:paraId="5D967671" w14:textId="6DFCC6FB" w:rsidR="00EC4342" w:rsidRDefault="00EC4342">
      <w:pPr>
        <w:pStyle w:val="TOC3"/>
        <w:tabs>
          <w:tab w:val="right" w:leader="dot" w:pos="9350"/>
        </w:tabs>
        <w:rPr>
          <w:noProof/>
        </w:rPr>
      </w:pPr>
      <w:hyperlink w:anchor="_Toc56147679" w:history="1">
        <w:r w:rsidRPr="005D6F6A">
          <w:rPr>
            <w:rStyle w:val="Hyperlink"/>
            <w:noProof/>
          </w:rPr>
          <w:t>5.1 Format</w:t>
        </w:r>
        <w:r>
          <w:rPr>
            <w:noProof/>
            <w:webHidden/>
          </w:rPr>
          <w:tab/>
        </w:r>
        <w:r>
          <w:rPr>
            <w:noProof/>
            <w:webHidden/>
          </w:rPr>
          <w:fldChar w:fldCharType="begin"/>
        </w:r>
        <w:r>
          <w:rPr>
            <w:noProof/>
            <w:webHidden/>
          </w:rPr>
          <w:instrText xml:space="preserve"> PAGEREF _Toc56147679 \h </w:instrText>
        </w:r>
        <w:r>
          <w:rPr>
            <w:noProof/>
            <w:webHidden/>
          </w:rPr>
        </w:r>
        <w:r>
          <w:rPr>
            <w:noProof/>
            <w:webHidden/>
          </w:rPr>
          <w:fldChar w:fldCharType="separate"/>
        </w:r>
        <w:r>
          <w:rPr>
            <w:noProof/>
            <w:webHidden/>
          </w:rPr>
          <w:t>10</w:t>
        </w:r>
        <w:r>
          <w:rPr>
            <w:noProof/>
            <w:webHidden/>
          </w:rPr>
          <w:fldChar w:fldCharType="end"/>
        </w:r>
      </w:hyperlink>
    </w:p>
    <w:p w14:paraId="704AAED4" w14:textId="16D4CD13" w:rsidR="00EC4342" w:rsidRDefault="00EC4342">
      <w:pPr>
        <w:pStyle w:val="TOC3"/>
        <w:tabs>
          <w:tab w:val="right" w:leader="dot" w:pos="9350"/>
        </w:tabs>
        <w:rPr>
          <w:noProof/>
        </w:rPr>
      </w:pPr>
      <w:hyperlink w:anchor="_Toc56147680" w:history="1">
        <w:r w:rsidRPr="005D6F6A">
          <w:rPr>
            <w:rStyle w:val="Hyperlink"/>
            <w:noProof/>
          </w:rPr>
          <w:t>5.2 Description</w:t>
        </w:r>
        <w:r>
          <w:rPr>
            <w:noProof/>
            <w:webHidden/>
          </w:rPr>
          <w:tab/>
        </w:r>
        <w:r>
          <w:rPr>
            <w:noProof/>
            <w:webHidden/>
          </w:rPr>
          <w:fldChar w:fldCharType="begin"/>
        </w:r>
        <w:r>
          <w:rPr>
            <w:noProof/>
            <w:webHidden/>
          </w:rPr>
          <w:instrText xml:space="preserve"> PAGEREF _Toc56147680 \h </w:instrText>
        </w:r>
        <w:r>
          <w:rPr>
            <w:noProof/>
            <w:webHidden/>
          </w:rPr>
        </w:r>
        <w:r>
          <w:rPr>
            <w:noProof/>
            <w:webHidden/>
          </w:rPr>
          <w:fldChar w:fldCharType="separate"/>
        </w:r>
        <w:r>
          <w:rPr>
            <w:noProof/>
            <w:webHidden/>
          </w:rPr>
          <w:t>10</w:t>
        </w:r>
        <w:r>
          <w:rPr>
            <w:noProof/>
            <w:webHidden/>
          </w:rPr>
          <w:fldChar w:fldCharType="end"/>
        </w:r>
      </w:hyperlink>
    </w:p>
    <w:p w14:paraId="7C21FCCA" w14:textId="0CFEFB1B" w:rsidR="00EC4342" w:rsidRDefault="00EC4342">
      <w:pPr>
        <w:pStyle w:val="TOC3"/>
        <w:tabs>
          <w:tab w:val="right" w:leader="dot" w:pos="9350"/>
        </w:tabs>
        <w:rPr>
          <w:noProof/>
        </w:rPr>
      </w:pPr>
      <w:hyperlink w:anchor="_Toc56147681" w:history="1">
        <w:r w:rsidRPr="005D6F6A">
          <w:rPr>
            <w:rStyle w:val="Hyperlink"/>
            <w:noProof/>
          </w:rPr>
          <w:t>5.3 Demo</w:t>
        </w:r>
        <w:r>
          <w:rPr>
            <w:noProof/>
            <w:webHidden/>
          </w:rPr>
          <w:tab/>
        </w:r>
        <w:r>
          <w:rPr>
            <w:noProof/>
            <w:webHidden/>
          </w:rPr>
          <w:fldChar w:fldCharType="begin"/>
        </w:r>
        <w:r>
          <w:rPr>
            <w:noProof/>
            <w:webHidden/>
          </w:rPr>
          <w:instrText xml:space="preserve"> PAGEREF _Toc56147681 \h </w:instrText>
        </w:r>
        <w:r>
          <w:rPr>
            <w:noProof/>
            <w:webHidden/>
          </w:rPr>
        </w:r>
        <w:r>
          <w:rPr>
            <w:noProof/>
            <w:webHidden/>
          </w:rPr>
          <w:fldChar w:fldCharType="separate"/>
        </w:r>
        <w:r>
          <w:rPr>
            <w:noProof/>
            <w:webHidden/>
          </w:rPr>
          <w:t>10</w:t>
        </w:r>
        <w:r>
          <w:rPr>
            <w:noProof/>
            <w:webHidden/>
          </w:rPr>
          <w:fldChar w:fldCharType="end"/>
        </w:r>
      </w:hyperlink>
    </w:p>
    <w:p w14:paraId="3EEBC24D" w14:textId="1E2764A8" w:rsidR="00EC4342" w:rsidRDefault="00EC4342">
      <w:pPr>
        <w:pStyle w:val="TOC2"/>
        <w:tabs>
          <w:tab w:val="right" w:leader="dot" w:pos="9350"/>
        </w:tabs>
        <w:rPr>
          <w:noProof/>
        </w:rPr>
      </w:pPr>
      <w:hyperlink w:anchor="_Toc56147682" w:history="1">
        <w:r w:rsidRPr="005D6F6A">
          <w:rPr>
            <w:rStyle w:val="Hyperlink"/>
            <w:noProof/>
          </w:rPr>
          <w:t>6 check_partrce</w:t>
        </w:r>
        <w:r>
          <w:rPr>
            <w:noProof/>
            <w:webHidden/>
          </w:rPr>
          <w:tab/>
        </w:r>
        <w:r>
          <w:rPr>
            <w:noProof/>
            <w:webHidden/>
          </w:rPr>
          <w:fldChar w:fldCharType="begin"/>
        </w:r>
        <w:r>
          <w:rPr>
            <w:noProof/>
            <w:webHidden/>
          </w:rPr>
          <w:instrText xml:space="preserve"> PAGEREF _Toc56147682 \h </w:instrText>
        </w:r>
        <w:r>
          <w:rPr>
            <w:noProof/>
            <w:webHidden/>
          </w:rPr>
        </w:r>
        <w:r>
          <w:rPr>
            <w:noProof/>
            <w:webHidden/>
          </w:rPr>
          <w:fldChar w:fldCharType="separate"/>
        </w:r>
        <w:r>
          <w:rPr>
            <w:noProof/>
            <w:webHidden/>
          </w:rPr>
          <w:t>11</w:t>
        </w:r>
        <w:r>
          <w:rPr>
            <w:noProof/>
            <w:webHidden/>
          </w:rPr>
          <w:fldChar w:fldCharType="end"/>
        </w:r>
      </w:hyperlink>
    </w:p>
    <w:p w14:paraId="7589D39E" w14:textId="57B4E289" w:rsidR="00EC4342" w:rsidRDefault="00EC4342">
      <w:pPr>
        <w:pStyle w:val="TOC3"/>
        <w:tabs>
          <w:tab w:val="right" w:leader="dot" w:pos="9350"/>
        </w:tabs>
        <w:rPr>
          <w:noProof/>
        </w:rPr>
      </w:pPr>
      <w:hyperlink w:anchor="_Toc56147683" w:history="1">
        <w:r w:rsidRPr="005D6F6A">
          <w:rPr>
            <w:rStyle w:val="Hyperlink"/>
            <w:noProof/>
          </w:rPr>
          <w:t>6.1 Format</w:t>
        </w:r>
        <w:r>
          <w:rPr>
            <w:noProof/>
            <w:webHidden/>
          </w:rPr>
          <w:tab/>
        </w:r>
        <w:r>
          <w:rPr>
            <w:noProof/>
            <w:webHidden/>
          </w:rPr>
          <w:fldChar w:fldCharType="begin"/>
        </w:r>
        <w:r>
          <w:rPr>
            <w:noProof/>
            <w:webHidden/>
          </w:rPr>
          <w:instrText xml:space="preserve"> PAGEREF _Toc56147683 \h </w:instrText>
        </w:r>
        <w:r>
          <w:rPr>
            <w:noProof/>
            <w:webHidden/>
          </w:rPr>
        </w:r>
        <w:r>
          <w:rPr>
            <w:noProof/>
            <w:webHidden/>
          </w:rPr>
          <w:fldChar w:fldCharType="separate"/>
        </w:r>
        <w:r>
          <w:rPr>
            <w:noProof/>
            <w:webHidden/>
          </w:rPr>
          <w:t>11</w:t>
        </w:r>
        <w:r>
          <w:rPr>
            <w:noProof/>
            <w:webHidden/>
          </w:rPr>
          <w:fldChar w:fldCharType="end"/>
        </w:r>
      </w:hyperlink>
    </w:p>
    <w:p w14:paraId="438857D3" w14:textId="34626B43" w:rsidR="00EC4342" w:rsidRDefault="00EC4342">
      <w:pPr>
        <w:pStyle w:val="TOC3"/>
        <w:tabs>
          <w:tab w:val="right" w:leader="dot" w:pos="9350"/>
        </w:tabs>
        <w:rPr>
          <w:noProof/>
        </w:rPr>
      </w:pPr>
      <w:hyperlink w:anchor="_Toc56147684" w:history="1">
        <w:r w:rsidRPr="005D6F6A">
          <w:rPr>
            <w:rStyle w:val="Hyperlink"/>
            <w:noProof/>
          </w:rPr>
          <w:t>6.2 Description</w:t>
        </w:r>
        <w:r>
          <w:rPr>
            <w:noProof/>
            <w:webHidden/>
          </w:rPr>
          <w:tab/>
        </w:r>
        <w:r>
          <w:rPr>
            <w:noProof/>
            <w:webHidden/>
          </w:rPr>
          <w:fldChar w:fldCharType="begin"/>
        </w:r>
        <w:r>
          <w:rPr>
            <w:noProof/>
            <w:webHidden/>
          </w:rPr>
          <w:instrText xml:space="preserve"> PAGEREF _Toc56147684 \h </w:instrText>
        </w:r>
        <w:r>
          <w:rPr>
            <w:noProof/>
            <w:webHidden/>
          </w:rPr>
        </w:r>
        <w:r>
          <w:rPr>
            <w:noProof/>
            <w:webHidden/>
          </w:rPr>
          <w:fldChar w:fldCharType="separate"/>
        </w:r>
        <w:r>
          <w:rPr>
            <w:noProof/>
            <w:webHidden/>
          </w:rPr>
          <w:t>11</w:t>
        </w:r>
        <w:r>
          <w:rPr>
            <w:noProof/>
            <w:webHidden/>
          </w:rPr>
          <w:fldChar w:fldCharType="end"/>
        </w:r>
      </w:hyperlink>
    </w:p>
    <w:p w14:paraId="609E0434" w14:textId="24EC4D30" w:rsidR="00EC4342" w:rsidRDefault="00EC4342">
      <w:pPr>
        <w:pStyle w:val="TOC3"/>
        <w:tabs>
          <w:tab w:val="right" w:leader="dot" w:pos="9350"/>
        </w:tabs>
        <w:rPr>
          <w:noProof/>
        </w:rPr>
      </w:pPr>
      <w:hyperlink w:anchor="_Toc56147685" w:history="1">
        <w:r w:rsidRPr="005D6F6A">
          <w:rPr>
            <w:rStyle w:val="Hyperlink"/>
            <w:noProof/>
          </w:rPr>
          <w:t>6.3 Demo</w:t>
        </w:r>
        <w:r>
          <w:rPr>
            <w:noProof/>
            <w:webHidden/>
          </w:rPr>
          <w:tab/>
        </w:r>
        <w:r>
          <w:rPr>
            <w:noProof/>
            <w:webHidden/>
          </w:rPr>
          <w:fldChar w:fldCharType="begin"/>
        </w:r>
        <w:r>
          <w:rPr>
            <w:noProof/>
            <w:webHidden/>
          </w:rPr>
          <w:instrText xml:space="preserve"> PAGEREF _Toc56147685 \h </w:instrText>
        </w:r>
        <w:r>
          <w:rPr>
            <w:noProof/>
            <w:webHidden/>
          </w:rPr>
        </w:r>
        <w:r>
          <w:rPr>
            <w:noProof/>
            <w:webHidden/>
          </w:rPr>
          <w:fldChar w:fldCharType="separate"/>
        </w:r>
        <w:r>
          <w:rPr>
            <w:noProof/>
            <w:webHidden/>
          </w:rPr>
          <w:t>11</w:t>
        </w:r>
        <w:r>
          <w:rPr>
            <w:noProof/>
            <w:webHidden/>
          </w:rPr>
          <w:fldChar w:fldCharType="end"/>
        </w:r>
      </w:hyperlink>
    </w:p>
    <w:p w14:paraId="291434D4" w14:textId="2E0906B0" w:rsidR="00EC4342" w:rsidRDefault="00EC4342">
      <w:pPr>
        <w:pStyle w:val="TOC2"/>
        <w:tabs>
          <w:tab w:val="right" w:leader="dot" w:pos="9350"/>
        </w:tabs>
        <w:rPr>
          <w:noProof/>
        </w:rPr>
      </w:pPr>
      <w:hyperlink w:anchor="_Toc56147686" w:history="1">
        <w:r w:rsidRPr="005D6F6A">
          <w:rPr>
            <w:rStyle w:val="Hyperlink"/>
            <w:noProof/>
          </w:rPr>
          <w:t>7 check_block</w:t>
        </w:r>
        <w:r>
          <w:rPr>
            <w:noProof/>
            <w:webHidden/>
          </w:rPr>
          <w:tab/>
        </w:r>
        <w:r>
          <w:rPr>
            <w:noProof/>
            <w:webHidden/>
          </w:rPr>
          <w:fldChar w:fldCharType="begin"/>
        </w:r>
        <w:r>
          <w:rPr>
            <w:noProof/>
            <w:webHidden/>
          </w:rPr>
          <w:instrText xml:space="preserve"> PAGEREF _Toc56147686 \h </w:instrText>
        </w:r>
        <w:r>
          <w:rPr>
            <w:noProof/>
            <w:webHidden/>
          </w:rPr>
        </w:r>
        <w:r>
          <w:rPr>
            <w:noProof/>
            <w:webHidden/>
          </w:rPr>
          <w:fldChar w:fldCharType="separate"/>
        </w:r>
        <w:r>
          <w:rPr>
            <w:noProof/>
            <w:webHidden/>
          </w:rPr>
          <w:t>12</w:t>
        </w:r>
        <w:r>
          <w:rPr>
            <w:noProof/>
            <w:webHidden/>
          </w:rPr>
          <w:fldChar w:fldCharType="end"/>
        </w:r>
      </w:hyperlink>
    </w:p>
    <w:p w14:paraId="073B7F1D" w14:textId="634E1BBF" w:rsidR="00EC4342" w:rsidRDefault="00EC4342">
      <w:pPr>
        <w:pStyle w:val="TOC3"/>
        <w:tabs>
          <w:tab w:val="right" w:leader="dot" w:pos="9350"/>
        </w:tabs>
        <w:rPr>
          <w:noProof/>
        </w:rPr>
      </w:pPr>
      <w:hyperlink w:anchor="_Toc56147687" w:history="1">
        <w:r w:rsidRPr="005D6F6A">
          <w:rPr>
            <w:rStyle w:val="Hyperlink"/>
            <w:noProof/>
          </w:rPr>
          <w:t>7.1 Format</w:t>
        </w:r>
        <w:r>
          <w:rPr>
            <w:noProof/>
            <w:webHidden/>
          </w:rPr>
          <w:tab/>
        </w:r>
        <w:r>
          <w:rPr>
            <w:noProof/>
            <w:webHidden/>
          </w:rPr>
          <w:fldChar w:fldCharType="begin"/>
        </w:r>
        <w:r>
          <w:rPr>
            <w:noProof/>
            <w:webHidden/>
          </w:rPr>
          <w:instrText xml:space="preserve"> PAGEREF _Toc56147687 \h </w:instrText>
        </w:r>
        <w:r>
          <w:rPr>
            <w:noProof/>
            <w:webHidden/>
          </w:rPr>
        </w:r>
        <w:r>
          <w:rPr>
            <w:noProof/>
            <w:webHidden/>
          </w:rPr>
          <w:fldChar w:fldCharType="separate"/>
        </w:r>
        <w:r>
          <w:rPr>
            <w:noProof/>
            <w:webHidden/>
          </w:rPr>
          <w:t>12</w:t>
        </w:r>
        <w:r>
          <w:rPr>
            <w:noProof/>
            <w:webHidden/>
          </w:rPr>
          <w:fldChar w:fldCharType="end"/>
        </w:r>
      </w:hyperlink>
    </w:p>
    <w:p w14:paraId="108823B3" w14:textId="09505304" w:rsidR="00EC4342" w:rsidRDefault="00EC4342">
      <w:pPr>
        <w:pStyle w:val="TOC3"/>
        <w:tabs>
          <w:tab w:val="right" w:leader="dot" w:pos="9350"/>
        </w:tabs>
        <w:rPr>
          <w:noProof/>
        </w:rPr>
      </w:pPr>
      <w:hyperlink w:anchor="_Toc56147688" w:history="1">
        <w:r w:rsidRPr="005D6F6A">
          <w:rPr>
            <w:rStyle w:val="Hyperlink"/>
            <w:noProof/>
          </w:rPr>
          <w:t>7.2 Description</w:t>
        </w:r>
        <w:r>
          <w:rPr>
            <w:noProof/>
            <w:webHidden/>
          </w:rPr>
          <w:tab/>
        </w:r>
        <w:r>
          <w:rPr>
            <w:noProof/>
            <w:webHidden/>
          </w:rPr>
          <w:fldChar w:fldCharType="begin"/>
        </w:r>
        <w:r>
          <w:rPr>
            <w:noProof/>
            <w:webHidden/>
          </w:rPr>
          <w:instrText xml:space="preserve"> PAGEREF _Toc56147688 \h </w:instrText>
        </w:r>
        <w:r>
          <w:rPr>
            <w:noProof/>
            <w:webHidden/>
          </w:rPr>
        </w:r>
        <w:r>
          <w:rPr>
            <w:noProof/>
            <w:webHidden/>
          </w:rPr>
          <w:fldChar w:fldCharType="separate"/>
        </w:r>
        <w:r>
          <w:rPr>
            <w:noProof/>
            <w:webHidden/>
          </w:rPr>
          <w:t>12</w:t>
        </w:r>
        <w:r>
          <w:rPr>
            <w:noProof/>
            <w:webHidden/>
          </w:rPr>
          <w:fldChar w:fldCharType="end"/>
        </w:r>
      </w:hyperlink>
    </w:p>
    <w:p w14:paraId="51CE4B4A" w14:textId="4B3279C7" w:rsidR="00EC4342" w:rsidRDefault="00EC4342">
      <w:pPr>
        <w:pStyle w:val="TOC3"/>
        <w:tabs>
          <w:tab w:val="right" w:leader="dot" w:pos="9350"/>
        </w:tabs>
        <w:rPr>
          <w:noProof/>
        </w:rPr>
      </w:pPr>
      <w:hyperlink w:anchor="_Toc56147689" w:history="1">
        <w:r w:rsidRPr="005D6F6A">
          <w:rPr>
            <w:rStyle w:val="Hyperlink"/>
            <w:noProof/>
          </w:rPr>
          <w:t>7.3 Demo</w:t>
        </w:r>
        <w:r>
          <w:rPr>
            <w:noProof/>
            <w:webHidden/>
          </w:rPr>
          <w:tab/>
        </w:r>
        <w:r>
          <w:rPr>
            <w:noProof/>
            <w:webHidden/>
          </w:rPr>
          <w:fldChar w:fldCharType="begin"/>
        </w:r>
        <w:r>
          <w:rPr>
            <w:noProof/>
            <w:webHidden/>
          </w:rPr>
          <w:instrText xml:space="preserve"> PAGEREF _Toc56147689 \h </w:instrText>
        </w:r>
        <w:r>
          <w:rPr>
            <w:noProof/>
            <w:webHidden/>
          </w:rPr>
        </w:r>
        <w:r>
          <w:rPr>
            <w:noProof/>
            <w:webHidden/>
          </w:rPr>
          <w:fldChar w:fldCharType="separate"/>
        </w:r>
        <w:r>
          <w:rPr>
            <w:noProof/>
            <w:webHidden/>
          </w:rPr>
          <w:t>12</w:t>
        </w:r>
        <w:r>
          <w:rPr>
            <w:noProof/>
            <w:webHidden/>
          </w:rPr>
          <w:fldChar w:fldCharType="end"/>
        </w:r>
      </w:hyperlink>
    </w:p>
    <w:p w14:paraId="722B37BD" w14:textId="32542C3A" w:rsidR="00EC4342" w:rsidRDefault="00EC4342">
      <w:pPr>
        <w:pStyle w:val="TOC2"/>
        <w:tabs>
          <w:tab w:val="right" w:leader="dot" w:pos="9350"/>
        </w:tabs>
        <w:rPr>
          <w:noProof/>
        </w:rPr>
      </w:pPr>
      <w:hyperlink w:anchor="_Toc56147690" w:history="1">
        <w:r w:rsidRPr="005D6F6A">
          <w:rPr>
            <w:rStyle w:val="Hyperlink"/>
            <w:noProof/>
          </w:rPr>
          <w:t>8 check_multiline</w:t>
        </w:r>
        <w:r>
          <w:rPr>
            <w:noProof/>
            <w:webHidden/>
          </w:rPr>
          <w:tab/>
        </w:r>
        <w:r>
          <w:rPr>
            <w:noProof/>
            <w:webHidden/>
          </w:rPr>
          <w:fldChar w:fldCharType="begin"/>
        </w:r>
        <w:r>
          <w:rPr>
            <w:noProof/>
            <w:webHidden/>
          </w:rPr>
          <w:instrText xml:space="preserve"> PAGEREF _Toc56147690 \h </w:instrText>
        </w:r>
        <w:r>
          <w:rPr>
            <w:noProof/>
            <w:webHidden/>
          </w:rPr>
        </w:r>
        <w:r>
          <w:rPr>
            <w:noProof/>
            <w:webHidden/>
          </w:rPr>
          <w:fldChar w:fldCharType="separate"/>
        </w:r>
        <w:r>
          <w:rPr>
            <w:noProof/>
            <w:webHidden/>
          </w:rPr>
          <w:t>13</w:t>
        </w:r>
        <w:r>
          <w:rPr>
            <w:noProof/>
            <w:webHidden/>
          </w:rPr>
          <w:fldChar w:fldCharType="end"/>
        </w:r>
      </w:hyperlink>
    </w:p>
    <w:p w14:paraId="7F06300A" w14:textId="35555254" w:rsidR="00EC4342" w:rsidRDefault="00EC4342">
      <w:pPr>
        <w:pStyle w:val="TOC3"/>
        <w:tabs>
          <w:tab w:val="right" w:leader="dot" w:pos="9350"/>
        </w:tabs>
        <w:rPr>
          <w:noProof/>
        </w:rPr>
      </w:pPr>
      <w:hyperlink w:anchor="_Toc56147691" w:history="1">
        <w:r w:rsidRPr="005D6F6A">
          <w:rPr>
            <w:rStyle w:val="Hyperlink"/>
            <w:noProof/>
          </w:rPr>
          <w:t>8.1 Format</w:t>
        </w:r>
        <w:r>
          <w:rPr>
            <w:noProof/>
            <w:webHidden/>
          </w:rPr>
          <w:tab/>
        </w:r>
        <w:r>
          <w:rPr>
            <w:noProof/>
            <w:webHidden/>
          </w:rPr>
          <w:fldChar w:fldCharType="begin"/>
        </w:r>
        <w:r>
          <w:rPr>
            <w:noProof/>
            <w:webHidden/>
          </w:rPr>
          <w:instrText xml:space="preserve"> PAGEREF _Toc56147691 \h </w:instrText>
        </w:r>
        <w:r>
          <w:rPr>
            <w:noProof/>
            <w:webHidden/>
          </w:rPr>
        </w:r>
        <w:r>
          <w:rPr>
            <w:noProof/>
            <w:webHidden/>
          </w:rPr>
          <w:fldChar w:fldCharType="separate"/>
        </w:r>
        <w:r>
          <w:rPr>
            <w:noProof/>
            <w:webHidden/>
          </w:rPr>
          <w:t>13</w:t>
        </w:r>
        <w:r>
          <w:rPr>
            <w:noProof/>
            <w:webHidden/>
          </w:rPr>
          <w:fldChar w:fldCharType="end"/>
        </w:r>
      </w:hyperlink>
    </w:p>
    <w:p w14:paraId="2B6DDC81" w14:textId="35F87F8B" w:rsidR="00EC4342" w:rsidRDefault="00EC4342">
      <w:pPr>
        <w:pStyle w:val="TOC3"/>
        <w:tabs>
          <w:tab w:val="right" w:leader="dot" w:pos="9350"/>
        </w:tabs>
        <w:rPr>
          <w:noProof/>
        </w:rPr>
      </w:pPr>
      <w:hyperlink w:anchor="_Toc56147692" w:history="1">
        <w:r w:rsidRPr="005D6F6A">
          <w:rPr>
            <w:rStyle w:val="Hyperlink"/>
            <w:noProof/>
          </w:rPr>
          <w:t>8.2 Description</w:t>
        </w:r>
        <w:r>
          <w:rPr>
            <w:noProof/>
            <w:webHidden/>
          </w:rPr>
          <w:tab/>
        </w:r>
        <w:r>
          <w:rPr>
            <w:noProof/>
            <w:webHidden/>
          </w:rPr>
          <w:fldChar w:fldCharType="begin"/>
        </w:r>
        <w:r>
          <w:rPr>
            <w:noProof/>
            <w:webHidden/>
          </w:rPr>
          <w:instrText xml:space="preserve"> PAGEREF _Toc56147692 \h </w:instrText>
        </w:r>
        <w:r>
          <w:rPr>
            <w:noProof/>
            <w:webHidden/>
          </w:rPr>
        </w:r>
        <w:r>
          <w:rPr>
            <w:noProof/>
            <w:webHidden/>
          </w:rPr>
          <w:fldChar w:fldCharType="separate"/>
        </w:r>
        <w:r>
          <w:rPr>
            <w:noProof/>
            <w:webHidden/>
          </w:rPr>
          <w:t>13</w:t>
        </w:r>
        <w:r>
          <w:rPr>
            <w:noProof/>
            <w:webHidden/>
          </w:rPr>
          <w:fldChar w:fldCharType="end"/>
        </w:r>
      </w:hyperlink>
    </w:p>
    <w:p w14:paraId="30B117DB" w14:textId="6B4FEB56" w:rsidR="00EC4342" w:rsidRDefault="00EC4342">
      <w:pPr>
        <w:pStyle w:val="TOC3"/>
        <w:tabs>
          <w:tab w:val="right" w:leader="dot" w:pos="9350"/>
        </w:tabs>
        <w:rPr>
          <w:noProof/>
        </w:rPr>
      </w:pPr>
      <w:hyperlink w:anchor="_Toc56147693" w:history="1">
        <w:r w:rsidRPr="005D6F6A">
          <w:rPr>
            <w:rStyle w:val="Hyperlink"/>
            <w:noProof/>
          </w:rPr>
          <w:t>8.3 Demo</w:t>
        </w:r>
        <w:r>
          <w:rPr>
            <w:noProof/>
            <w:webHidden/>
          </w:rPr>
          <w:tab/>
        </w:r>
        <w:r>
          <w:rPr>
            <w:noProof/>
            <w:webHidden/>
          </w:rPr>
          <w:fldChar w:fldCharType="begin"/>
        </w:r>
        <w:r>
          <w:rPr>
            <w:noProof/>
            <w:webHidden/>
          </w:rPr>
          <w:instrText xml:space="preserve"> PAGEREF _Toc56147693 \h </w:instrText>
        </w:r>
        <w:r>
          <w:rPr>
            <w:noProof/>
            <w:webHidden/>
          </w:rPr>
        </w:r>
        <w:r>
          <w:rPr>
            <w:noProof/>
            <w:webHidden/>
          </w:rPr>
          <w:fldChar w:fldCharType="separate"/>
        </w:r>
        <w:r>
          <w:rPr>
            <w:noProof/>
            <w:webHidden/>
          </w:rPr>
          <w:t>13</w:t>
        </w:r>
        <w:r>
          <w:rPr>
            <w:noProof/>
            <w:webHidden/>
          </w:rPr>
          <w:fldChar w:fldCharType="end"/>
        </w:r>
      </w:hyperlink>
    </w:p>
    <w:p w14:paraId="14ED01FB" w14:textId="66F176A1" w:rsidR="00EC4342" w:rsidRDefault="00EC4342">
      <w:pPr>
        <w:pStyle w:val="TOC2"/>
        <w:tabs>
          <w:tab w:val="right" w:leader="dot" w:pos="9350"/>
        </w:tabs>
        <w:rPr>
          <w:noProof/>
        </w:rPr>
      </w:pPr>
      <w:hyperlink w:anchor="_Toc56147694" w:history="1">
        <w:r w:rsidRPr="005D6F6A">
          <w:rPr>
            <w:rStyle w:val="Hyperlink"/>
            <w:noProof/>
          </w:rPr>
          <w:t>9 check_no</w:t>
        </w:r>
        <w:r>
          <w:rPr>
            <w:noProof/>
            <w:webHidden/>
          </w:rPr>
          <w:tab/>
        </w:r>
        <w:r>
          <w:rPr>
            <w:noProof/>
            <w:webHidden/>
          </w:rPr>
          <w:fldChar w:fldCharType="begin"/>
        </w:r>
        <w:r>
          <w:rPr>
            <w:noProof/>
            <w:webHidden/>
          </w:rPr>
          <w:instrText xml:space="preserve"> PAGEREF _Toc56147694 \h </w:instrText>
        </w:r>
        <w:r>
          <w:rPr>
            <w:noProof/>
            <w:webHidden/>
          </w:rPr>
        </w:r>
        <w:r>
          <w:rPr>
            <w:noProof/>
            <w:webHidden/>
          </w:rPr>
          <w:fldChar w:fldCharType="separate"/>
        </w:r>
        <w:r>
          <w:rPr>
            <w:noProof/>
            <w:webHidden/>
          </w:rPr>
          <w:t>14</w:t>
        </w:r>
        <w:r>
          <w:rPr>
            <w:noProof/>
            <w:webHidden/>
          </w:rPr>
          <w:fldChar w:fldCharType="end"/>
        </w:r>
      </w:hyperlink>
    </w:p>
    <w:p w14:paraId="6371B05B" w14:textId="6392CC35" w:rsidR="00EC4342" w:rsidRDefault="00EC4342">
      <w:pPr>
        <w:pStyle w:val="TOC3"/>
        <w:tabs>
          <w:tab w:val="right" w:leader="dot" w:pos="9350"/>
        </w:tabs>
        <w:rPr>
          <w:noProof/>
        </w:rPr>
      </w:pPr>
      <w:hyperlink w:anchor="_Toc56147695" w:history="1">
        <w:r w:rsidRPr="005D6F6A">
          <w:rPr>
            <w:rStyle w:val="Hyperlink"/>
            <w:noProof/>
          </w:rPr>
          <w:t>9.1 Format</w:t>
        </w:r>
        <w:r>
          <w:rPr>
            <w:noProof/>
            <w:webHidden/>
          </w:rPr>
          <w:tab/>
        </w:r>
        <w:r>
          <w:rPr>
            <w:noProof/>
            <w:webHidden/>
          </w:rPr>
          <w:fldChar w:fldCharType="begin"/>
        </w:r>
        <w:r>
          <w:rPr>
            <w:noProof/>
            <w:webHidden/>
          </w:rPr>
          <w:instrText xml:space="preserve"> PAGEREF _Toc56147695 \h </w:instrText>
        </w:r>
        <w:r>
          <w:rPr>
            <w:noProof/>
            <w:webHidden/>
          </w:rPr>
        </w:r>
        <w:r>
          <w:rPr>
            <w:noProof/>
            <w:webHidden/>
          </w:rPr>
          <w:fldChar w:fldCharType="separate"/>
        </w:r>
        <w:r>
          <w:rPr>
            <w:noProof/>
            <w:webHidden/>
          </w:rPr>
          <w:t>14</w:t>
        </w:r>
        <w:r>
          <w:rPr>
            <w:noProof/>
            <w:webHidden/>
          </w:rPr>
          <w:fldChar w:fldCharType="end"/>
        </w:r>
      </w:hyperlink>
    </w:p>
    <w:p w14:paraId="1B87796A" w14:textId="12423C56" w:rsidR="00EC4342" w:rsidRDefault="00EC4342">
      <w:pPr>
        <w:pStyle w:val="TOC3"/>
        <w:tabs>
          <w:tab w:val="right" w:leader="dot" w:pos="9350"/>
        </w:tabs>
        <w:rPr>
          <w:noProof/>
        </w:rPr>
      </w:pPr>
      <w:hyperlink w:anchor="_Toc56147696" w:history="1">
        <w:r w:rsidRPr="005D6F6A">
          <w:rPr>
            <w:rStyle w:val="Hyperlink"/>
            <w:noProof/>
          </w:rPr>
          <w:t>9.2 Description</w:t>
        </w:r>
        <w:r>
          <w:rPr>
            <w:noProof/>
            <w:webHidden/>
          </w:rPr>
          <w:tab/>
        </w:r>
        <w:r>
          <w:rPr>
            <w:noProof/>
            <w:webHidden/>
          </w:rPr>
          <w:fldChar w:fldCharType="begin"/>
        </w:r>
        <w:r>
          <w:rPr>
            <w:noProof/>
            <w:webHidden/>
          </w:rPr>
          <w:instrText xml:space="preserve"> PAGEREF _Toc56147696 \h </w:instrText>
        </w:r>
        <w:r>
          <w:rPr>
            <w:noProof/>
            <w:webHidden/>
          </w:rPr>
        </w:r>
        <w:r>
          <w:rPr>
            <w:noProof/>
            <w:webHidden/>
          </w:rPr>
          <w:fldChar w:fldCharType="separate"/>
        </w:r>
        <w:r>
          <w:rPr>
            <w:noProof/>
            <w:webHidden/>
          </w:rPr>
          <w:t>14</w:t>
        </w:r>
        <w:r>
          <w:rPr>
            <w:noProof/>
            <w:webHidden/>
          </w:rPr>
          <w:fldChar w:fldCharType="end"/>
        </w:r>
      </w:hyperlink>
    </w:p>
    <w:p w14:paraId="37498FA1" w14:textId="5C1D3775" w:rsidR="00EC4342" w:rsidRDefault="00EC4342">
      <w:pPr>
        <w:pStyle w:val="TOC3"/>
        <w:tabs>
          <w:tab w:val="right" w:leader="dot" w:pos="9350"/>
        </w:tabs>
        <w:rPr>
          <w:noProof/>
        </w:rPr>
      </w:pPr>
      <w:hyperlink w:anchor="_Toc56147697" w:history="1">
        <w:r w:rsidRPr="005D6F6A">
          <w:rPr>
            <w:rStyle w:val="Hyperlink"/>
            <w:noProof/>
          </w:rPr>
          <w:t>9.3 Demo</w:t>
        </w:r>
        <w:r>
          <w:rPr>
            <w:noProof/>
            <w:webHidden/>
          </w:rPr>
          <w:tab/>
        </w:r>
        <w:r>
          <w:rPr>
            <w:noProof/>
            <w:webHidden/>
          </w:rPr>
          <w:fldChar w:fldCharType="begin"/>
        </w:r>
        <w:r>
          <w:rPr>
            <w:noProof/>
            <w:webHidden/>
          </w:rPr>
          <w:instrText xml:space="preserve"> PAGEREF _Toc56147697 \h </w:instrText>
        </w:r>
        <w:r>
          <w:rPr>
            <w:noProof/>
            <w:webHidden/>
          </w:rPr>
        </w:r>
        <w:r>
          <w:rPr>
            <w:noProof/>
            <w:webHidden/>
          </w:rPr>
          <w:fldChar w:fldCharType="separate"/>
        </w:r>
        <w:r>
          <w:rPr>
            <w:noProof/>
            <w:webHidden/>
          </w:rPr>
          <w:t>14</w:t>
        </w:r>
        <w:r>
          <w:rPr>
            <w:noProof/>
            <w:webHidden/>
          </w:rPr>
          <w:fldChar w:fldCharType="end"/>
        </w:r>
      </w:hyperlink>
    </w:p>
    <w:p w14:paraId="1C17EF34" w14:textId="24C393C9" w:rsidR="00EC4342" w:rsidRDefault="00EC4342">
      <w:pPr>
        <w:pStyle w:val="TOC2"/>
        <w:tabs>
          <w:tab w:val="right" w:leader="dot" w:pos="9350"/>
        </w:tabs>
        <w:rPr>
          <w:noProof/>
        </w:rPr>
      </w:pPr>
      <w:hyperlink w:anchor="_Toc56147698" w:history="1">
        <w:r w:rsidRPr="005D6F6A">
          <w:rPr>
            <w:rStyle w:val="Hyperlink"/>
            <w:noProof/>
          </w:rPr>
          <w:t>10 check_grep</w:t>
        </w:r>
        <w:r>
          <w:rPr>
            <w:noProof/>
            <w:webHidden/>
          </w:rPr>
          <w:tab/>
        </w:r>
        <w:r>
          <w:rPr>
            <w:noProof/>
            <w:webHidden/>
          </w:rPr>
          <w:fldChar w:fldCharType="begin"/>
        </w:r>
        <w:r>
          <w:rPr>
            <w:noProof/>
            <w:webHidden/>
          </w:rPr>
          <w:instrText xml:space="preserve"> PAGEREF _Toc56147698 \h </w:instrText>
        </w:r>
        <w:r>
          <w:rPr>
            <w:noProof/>
            <w:webHidden/>
          </w:rPr>
        </w:r>
        <w:r>
          <w:rPr>
            <w:noProof/>
            <w:webHidden/>
          </w:rPr>
          <w:fldChar w:fldCharType="separate"/>
        </w:r>
        <w:r>
          <w:rPr>
            <w:noProof/>
            <w:webHidden/>
          </w:rPr>
          <w:t>15</w:t>
        </w:r>
        <w:r>
          <w:rPr>
            <w:noProof/>
            <w:webHidden/>
          </w:rPr>
          <w:fldChar w:fldCharType="end"/>
        </w:r>
      </w:hyperlink>
    </w:p>
    <w:p w14:paraId="5D405DF4" w14:textId="21E0BD7B" w:rsidR="00EC4342" w:rsidRDefault="00EC4342">
      <w:pPr>
        <w:pStyle w:val="TOC3"/>
        <w:tabs>
          <w:tab w:val="right" w:leader="dot" w:pos="9350"/>
        </w:tabs>
        <w:rPr>
          <w:noProof/>
        </w:rPr>
      </w:pPr>
      <w:hyperlink w:anchor="_Toc56147699" w:history="1">
        <w:r w:rsidRPr="005D6F6A">
          <w:rPr>
            <w:rStyle w:val="Hyperlink"/>
            <w:noProof/>
          </w:rPr>
          <w:t>10.1 Format</w:t>
        </w:r>
        <w:r>
          <w:rPr>
            <w:noProof/>
            <w:webHidden/>
          </w:rPr>
          <w:tab/>
        </w:r>
        <w:r>
          <w:rPr>
            <w:noProof/>
            <w:webHidden/>
          </w:rPr>
          <w:fldChar w:fldCharType="begin"/>
        </w:r>
        <w:r>
          <w:rPr>
            <w:noProof/>
            <w:webHidden/>
          </w:rPr>
          <w:instrText xml:space="preserve"> PAGEREF _Toc56147699 \h </w:instrText>
        </w:r>
        <w:r>
          <w:rPr>
            <w:noProof/>
            <w:webHidden/>
          </w:rPr>
        </w:r>
        <w:r>
          <w:rPr>
            <w:noProof/>
            <w:webHidden/>
          </w:rPr>
          <w:fldChar w:fldCharType="separate"/>
        </w:r>
        <w:r>
          <w:rPr>
            <w:noProof/>
            <w:webHidden/>
          </w:rPr>
          <w:t>15</w:t>
        </w:r>
        <w:r>
          <w:rPr>
            <w:noProof/>
            <w:webHidden/>
          </w:rPr>
          <w:fldChar w:fldCharType="end"/>
        </w:r>
      </w:hyperlink>
    </w:p>
    <w:p w14:paraId="09613F19" w14:textId="095E8DD5" w:rsidR="00EC4342" w:rsidRDefault="00EC4342">
      <w:pPr>
        <w:pStyle w:val="TOC3"/>
        <w:tabs>
          <w:tab w:val="right" w:leader="dot" w:pos="9350"/>
        </w:tabs>
        <w:rPr>
          <w:noProof/>
        </w:rPr>
      </w:pPr>
      <w:hyperlink w:anchor="_Toc56147700" w:history="1">
        <w:r w:rsidRPr="005D6F6A">
          <w:rPr>
            <w:rStyle w:val="Hyperlink"/>
            <w:noProof/>
          </w:rPr>
          <w:t>10.2 Description</w:t>
        </w:r>
        <w:r>
          <w:rPr>
            <w:noProof/>
            <w:webHidden/>
          </w:rPr>
          <w:tab/>
        </w:r>
        <w:r>
          <w:rPr>
            <w:noProof/>
            <w:webHidden/>
          </w:rPr>
          <w:fldChar w:fldCharType="begin"/>
        </w:r>
        <w:r>
          <w:rPr>
            <w:noProof/>
            <w:webHidden/>
          </w:rPr>
          <w:instrText xml:space="preserve"> PAGEREF _Toc56147700 \h </w:instrText>
        </w:r>
        <w:r>
          <w:rPr>
            <w:noProof/>
            <w:webHidden/>
          </w:rPr>
        </w:r>
        <w:r>
          <w:rPr>
            <w:noProof/>
            <w:webHidden/>
          </w:rPr>
          <w:fldChar w:fldCharType="separate"/>
        </w:r>
        <w:r>
          <w:rPr>
            <w:noProof/>
            <w:webHidden/>
          </w:rPr>
          <w:t>15</w:t>
        </w:r>
        <w:r>
          <w:rPr>
            <w:noProof/>
            <w:webHidden/>
          </w:rPr>
          <w:fldChar w:fldCharType="end"/>
        </w:r>
      </w:hyperlink>
    </w:p>
    <w:p w14:paraId="72BE534F" w14:textId="541AB9EE" w:rsidR="00EC4342" w:rsidRDefault="00EC4342">
      <w:pPr>
        <w:pStyle w:val="TOC3"/>
        <w:tabs>
          <w:tab w:val="right" w:leader="dot" w:pos="9350"/>
        </w:tabs>
        <w:rPr>
          <w:noProof/>
        </w:rPr>
      </w:pPr>
      <w:hyperlink w:anchor="_Toc56147701" w:history="1">
        <w:r w:rsidRPr="005D6F6A">
          <w:rPr>
            <w:rStyle w:val="Hyperlink"/>
            <w:noProof/>
          </w:rPr>
          <w:t>10.3 Demo</w:t>
        </w:r>
        <w:r>
          <w:rPr>
            <w:noProof/>
            <w:webHidden/>
          </w:rPr>
          <w:tab/>
        </w:r>
        <w:r>
          <w:rPr>
            <w:noProof/>
            <w:webHidden/>
          </w:rPr>
          <w:fldChar w:fldCharType="begin"/>
        </w:r>
        <w:r>
          <w:rPr>
            <w:noProof/>
            <w:webHidden/>
          </w:rPr>
          <w:instrText xml:space="preserve"> PAGEREF _Toc56147701 \h </w:instrText>
        </w:r>
        <w:r>
          <w:rPr>
            <w:noProof/>
            <w:webHidden/>
          </w:rPr>
        </w:r>
        <w:r>
          <w:rPr>
            <w:noProof/>
            <w:webHidden/>
          </w:rPr>
          <w:fldChar w:fldCharType="separate"/>
        </w:r>
        <w:r>
          <w:rPr>
            <w:noProof/>
            <w:webHidden/>
          </w:rPr>
          <w:t>15</w:t>
        </w:r>
        <w:r>
          <w:rPr>
            <w:noProof/>
            <w:webHidden/>
          </w:rPr>
          <w:fldChar w:fldCharType="end"/>
        </w:r>
      </w:hyperlink>
    </w:p>
    <w:p w14:paraId="0A8EE481" w14:textId="53226538" w:rsidR="00EC4342" w:rsidRDefault="00EC4342">
      <w:pPr>
        <w:pStyle w:val="TOC2"/>
        <w:tabs>
          <w:tab w:val="right" w:leader="dot" w:pos="9350"/>
        </w:tabs>
        <w:rPr>
          <w:noProof/>
        </w:rPr>
      </w:pPr>
      <w:hyperlink w:anchor="_Toc56147702" w:history="1">
        <w:r w:rsidRPr="005D6F6A">
          <w:rPr>
            <w:rStyle w:val="Hyperlink"/>
            <w:noProof/>
          </w:rPr>
          <w:t>11 sim_check_block</w:t>
        </w:r>
        <w:r>
          <w:rPr>
            <w:noProof/>
            <w:webHidden/>
          </w:rPr>
          <w:tab/>
        </w:r>
        <w:r>
          <w:rPr>
            <w:noProof/>
            <w:webHidden/>
          </w:rPr>
          <w:fldChar w:fldCharType="begin"/>
        </w:r>
        <w:r>
          <w:rPr>
            <w:noProof/>
            <w:webHidden/>
          </w:rPr>
          <w:instrText xml:space="preserve"> PAGEREF _Toc56147702 \h </w:instrText>
        </w:r>
        <w:r>
          <w:rPr>
            <w:noProof/>
            <w:webHidden/>
          </w:rPr>
        </w:r>
        <w:r>
          <w:rPr>
            <w:noProof/>
            <w:webHidden/>
          </w:rPr>
          <w:fldChar w:fldCharType="separate"/>
        </w:r>
        <w:r>
          <w:rPr>
            <w:noProof/>
            <w:webHidden/>
          </w:rPr>
          <w:t>16</w:t>
        </w:r>
        <w:r>
          <w:rPr>
            <w:noProof/>
            <w:webHidden/>
          </w:rPr>
          <w:fldChar w:fldCharType="end"/>
        </w:r>
      </w:hyperlink>
    </w:p>
    <w:p w14:paraId="26E0E46F" w14:textId="29EA7C94" w:rsidR="00EC4342" w:rsidRDefault="00EC4342">
      <w:pPr>
        <w:pStyle w:val="TOC3"/>
        <w:tabs>
          <w:tab w:val="right" w:leader="dot" w:pos="9350"/>
        </w:tabs>
        <w:rPr>
          <w:noProof/>
        </w:rPr>
      </w:pPr>
      <w:hyperlink w:anchor="_Toc56147703" w:history="1">
        <w:r w:rsidRPr="005D6F6A">
          <w:rPr>
            <w:rStyle w:val="Hyperlink"/>
            <w:noProof/>
          </w:rPr>
          <w:t>11.1 Format</w:t>
        </w:r>
        <w:r>
          <w:rPr>
            <w:noProof/>
            <w:webHidden/>
          </w:rPr>
          <w:tab/>
        </w:r>
        <w:r>
          <w:rPr>
            <w:noProof/>
            <w:webHidden/>
          </w:rPr>
          <w:fldChar w:fldCharType="begin"/>
        </w:r>
        <w:r>
          <w:rPr>
            <w:noProof/>
            <w:webHidden/>
          </w:rPr>
          <w:instrText xml:space="preserve"> PAGEREF _Toc56147703 \h </w:instrText>
        </w:r>
        <w:r>
          <w:rPr>
            <w:noProof/>
            <w:webHidden/>
          </w:rPr>
        </w:r>
        <w:r>
          <w:rPr>
            <w:noProof/>
            <w:webHidden/>
          </w:rPr>
          <w:fldChar w:fldCharType="separate"/>
        </w:r>
        <w:r>
          <w:rPr>
            <w:noProof/>
            <w:webHidden/>
          </w:rPr>
          <w:t>16</w:t>
        </w:r>
        <w:r>
          <w:rPr>
            <w:noProof/>
            <w:webHidden/>
          </w:rPr>
          <w:fldChar w:fldCharType="end"/>
        </w:r>
      </w:hyperlink>
    </w:p>
    <w:p w14:paraId="1CA83950" w14:textId="5B7A62B9" w:rsidR="00EC4342" w:rsidRDefault="00EC4342">
      <w:pPr>
        <w:pStyle w:val="TOC3"/>
        <w:tabs>
          <w:tab w:val="right" w:leader="dot" w:pos="9350"/>
        </w:tabs>
        <w:rPr>
          <w:noProof/>
        </w:rPr>
      </w:pPr>
      <w:hyperlink w:anchor="_Toc56147704" w:history="1">
        <w:r w:rsidRPr="005D6F6A">
          <w:rPr>
            <w:rStyle w:val="Hyperlink"/>
            <w:noProof/>
          </w:rPr>
          <w:t>11.2 Description</w:t>
        </w:r>
        <w:r>
          <w:rPr>
            <w:noProof/>
            <w:webHidden/>
          </w:rPr>
          <w:tab/>
        </w:r>
        <w:r>
          <w:rPr>
            <w:noProof/>
            <w:webHidden/>
          </w:rPr>
          <w:fldChar w:fldCharType="begin"/>
        </w:r>
        <w:r>
          <w:rPr>
            <w:noProof/>
            <w:webHidden/>
          </w:rPr>
          <w:instrText xml:space="preserve"> PAGEREF _Toc56147704 \h </w:instrText>
        </w:r>
        <w:r>
          <w:rPr>
            <w:noProof/>
            <w:webHidden/>
          </w:rPr>
        </w:r>
        <w:r>
          <w:rPr>
            <w:noProof/>
            <w:webHidden/>
          </w:rPr>
          <w:fldChar w:fldCharType="separate"/>
        </w:r>
        <w:r>
          <w:rPr>
            <w:noProof/>
            <w:webHidden/>
          </w:rPr>
          <w:t>16</w:t>
        </w:r>
        <w:r>
          <w:rPr>
            <w:noProof/>
            <w:webHidden/>
          </w:rPr>
          <w:fldChar w:fldCharType="end"/>
        </w:r>
      </w:hyperlink>
    </w:p>
    <w:p w14:paraId="7CAB745F" w14:textId="01E160B5" w:rsidR="00EC4342" w:rsidRDefault="00EC4342">
      <w:pPr>
        <w:pStyle w:val="TOC3"/>
        <w:tabs>
          <w:tab w:val="right" w:leader="dot" w:pos="9350"/>
        </w:tabs>
        <w:rPr>
          <w:noProof/>
        </w:rPr>
      </w:pPr>
      <w:hyperlink w:anchor="_Toc56147705" w:history="1">
        <w:r w:rsidRPr="005D6F6A">
          <w:rPr>
            <w:rStyle w:val="Hyperlink"/>
            <w:noProof/>
          </w:rPr>
          <w:t>11.3 Demo</w:t>
        </w:r>
        <w:r>
          <w:rPr>
            <w:noProof/>
            <w:webHidden/>
          </w:rPr>
          <w:tab/>
        </w:r>
        <w:r>
          <w:rPr>
            <w:noProof/>
            <w:webHidden/>
          </w:rPr>
          <w:fldChar w:fldCharType="begin"/>
        </w:r>
        <w:r>
          <w:rPr>
            <w:noProof/>
            <w:webHidden/>
          </w:rPr>
          <w:instrText xml:space="preserve"> PAGEREF _Toc56147705 \h </w:instrText>
        </w:r>
        <w:r>
          <w:rPr>
            <w:noProof/>
            <w:webHidden/>
          </w:rPr>
        </w:r>
        <w:r>
          <w:rPr>
            <w:noProof/>
            <w:webHidden/>
          </w:rPr>
          <w:fldChar w:fldCharType="separate"/>
        </w:r>
        <w:r>
          <w:rPr>
            <w:noProof/>
            <w:webHidden/>
          </w:rPr>
          <w:t>16</w:t>
        </w:r>
        <w:r>
          <w:rPr>
            <w:noProof/>
            <w:webHidden/>
          </w:rPr>
          <w:fldChar w:fldCharType="end"/>
        </w:r>
      </w:hyperlink>
    </w:p>
    <w:p w14:paraId="589C5732" w14:textId="40F05F9C" w:rsidR="00EC4342" w:rsidRDefault="00EC4342">
      <w:pPr>
        <w:pStyle w:val="TOC2"/>
        <w:tabs>
          <w:tab w:val="right" w:leader="dot" w:pos="9350"/>
        </w:tabs>
        <w:rPr>
          <w:noProof/>
        </w:rPr>
      </w:pPr>
      <w:hyperlink w:anchor="_Toc56147706" w:history="1">
        <w:r w:rsidRPr="005D6F6A">
          <w:rPr>
            <w:rStyle w:val="Hyperlink"/>
            <w:noProof/>
          </w:rPr>
          <w:t>12 check_sdf</w:t>
        </w:r>
        <w:r>
          <w:rPr>
            <w:noProof/>
            <w:webHidden/>
          </w:rPr>
          <w:tab/>
        </w:r>
        <w:r>
          <w:rPr>
            <w:noProof/>
            <w:webHidden/>
          </w:rPr>
          <w:fldChar w:fldCharType="begin"/>
        </w:r>
        <w:r>
          <w:rPr>
            <w:noProof/>
            <w:webHidden/>
          </w:rPr>
          <w:instrText xml:space="preserve"> PAGEREF _Toc56147706 \h </w:instrText>
        </w:r>
        <w:r>
          <w:rPr>
            <w:noProof/>
            <w:webHidden/>
          </w:rPr>
        </w:r>
        <w:r>
          <w:rPr>
            <w:noProof/>
            <w:webHidden/>
          </w:rPr>
          <w:fldChar w:fldCharType="separate"/>
        </w:r>
        <w:r>
          <w:rPr>
            <w:noProof/>
            <w:webHidden/>
          </w:rPr>
          <w:t>17</w:t>
        </w:r>
        <w:r>
          <w:rPr>
            <w:noProof/>
            <w:webHidden/>
          </w:rPr>
          <w:fldChar w:fldCharType="end"/>
        </w:r>
      </w:hyperlink>
    </w:p>
    <w:p w14:paraId="00CA0E95" w14:textId="624EA7B3" w:rsidR="00EC4342" w:rsidRDefault="00EC4342">
      <w:pPr>
        <w:pStyle w:val="TOC3"/>
        <w:tabs>
          <w:tab w:val="right" w:leader="dot" w:pos="9350"/>
        </w:tabs>
        <w:rPr>
          <w:noProof/>
        </w:rPr>
      </w:pPr>
      <w:hyperlink w:anchor="_Toc56147707" w:history="1">
        <w:r w:rsidRPr="005D6F6A">
          <w:rPr>
            <w:rStyle w:val="Hyperlink"/>
            <w:noProof/>
          </w:rPr>
          <w:t>12.1 Format</w:t>
        </w:r>
        <w:r>
          <w:rPr>
            <w:noProof/>
            <w:webHidden/>
          </w:rPr>
          <w:tab/>
        </w:r>
        <w:r>
          <w:rPr>
            <w:noProof/>
            <w:webHidden/>
          </w:rPr>
          <w:fldChar w:fldCharType="begin"/>
        </w:r>
        <w:r>
          <w:rPr>
            <w:noProof/>
            <w:webHidden/>
          </w:rPr>
          <w:instrText xml:space="preserve"> PAGEREF _Toc56147707 \h </w:instrText>
        </w:r>
        <w:r>
          <w:rPr>
            <w:noProof/>
            <w:webHidden/>
          </w:rPr>
        </w:r>
        <w:r>
          <w:rPr>
            <w:noProof/>
            <w:webHidden/>
          </w:rPr>
          <w:fldChar w:fldCharType="separate"/>
        </w:r>
        <w:r>
          <w:rPr>
            <w:noProof/>
            <w:webHidden/>
          </w:rPr>
          <w:t>17</w:t>
        </w:r>
        <w:r>
          <w:rPr>
            <w:noProof/>
            <w:webHidden/>
          </w:rPr>
          <w:fldChar w:fldCharType="end"/>
        </w:r>
      </w:hyperlink>
    </w:p>
    <w:p w14:paraId="629E0F71" w14:textId="05C286CF" w:rsidR="00EC4342" w:rsidRDefault="00EC4342">
      <w:pPr>
        <w:pStyle w:val="TOC3"/>
        <w:tabs>
          <w:tab w:val="right" w:leader="dot" w:pos="9350"/>
        </w:tabs>
        <w:rPr>
          <w:noProof/>
        </w:rPr>
      </w:pPr>
      <w:hyperlink w:anchor="_Toc56147708" w:history="1">
        <w:r w:rsidRPr="005D6F6A">
          <w:rPr>
            <w:rStyle w:val="Hyperlink"/>
            <w:noProof/>
          </w:rPr>
          <w:t>12.2 Description</w:t>
        </w:r>
        <w:r>
          <w:rPr>
            <w:noProof/>
            <w:webHidden/>
          </w:rPr>
          <w:tab/>
        </w:r>
        <w:r>
          <w:rPr>
            <w:noProof/>
            <w:webHidden/>
          </w:rPr>
          <w:fldChar w:fldCharType="begin"/>
        </w:r>
        <w:r>
          <w:rPr>
            <w:noProof/>
            <w:webHidden/>
          </w:rPr>
          <w:instrText xml:space="preserve"> PAGEREF _Toc56147708 \h </w:instrText>
        </w:r>
        <w:r>
          <w:rPr>
            <w:noProof/>
            <w:webHidden/>
          </w:rPr>
        </w:r>
        <w:r>
          <w:rPr>
            <w:noProof/>
            <w:webHidden/>
          </w:rPr>
          <w:fldChar w:fldCharType="separate"/>
        </w:r>
        <w:r>
          <w:rPr>
            <w:noProof/>
            <w:webHidden/>
          </w:rPr>
          <w:t>17</w:t>
        </w:r>
        <w:r>
          <w:rPr>
            <w:noProof/>
            <w:webHidden/>
          </w:rPr>
          <w:fldChar w:fldCharType="end"/>
        </w:r>
      </w:hyperlink>
    </w:p>
    <w:p w14:paraId="64C34D6C" w14:textId="1F8BD95B" w:rsidR="00EC4342" w:rsidRDefault="00EC4342">
      <w:pPr>
        <w:pStyle w:val="TOC3"/>
        <w:tabs>
          <w:tab w:val="right" w:leader="dot" w:pos="9350"/>
        </w:tabs>
        <w:rPr>
          <w:noProof/>
        </w:rPr>
      </w:pPr>
      <w:hyperlink w:anchor="_Toc56147709" w:history="1">
        <w:r w:rsidRPr="005D6F6A">
          <w:rPr>
            <w:rStyle w:val="Hyperlink"/>
            <w:noProof/>
          </w:rPr>
          <w:t>12.3 Demo</w:t>
        </w:r>
        <w:r>
          <w:rPr>
            <w:noProof/>
            <w:webHidden/>
          </w:rPr>
          <w:tab/>
        </w:r>
        <w:r>
          <w:rPr>
            <w:noProof/>
            <w:webHidden/>
          </w:rPr>
          <w:fldChar w:fldCharType="begin"/>
        </w:r>
        <w:r>
          <w:rPr>
            <w:noProof/>
            <w:webHidden/>
          </w:rPr>
          <w:instrText xml:space="preserve"> PAGEREF _Toc56147709 \h </w:instrText>
        </w:r>
        <w:r>
          <w:rPr>
            <w:noProof/>
            <w:webHidden/>
          </w:rPr>
        </w:r>
        <w:r>
          <w:rPr>
            <w:noProof/>
            <w:webHidden/>
          </w:rPr>
          <w:fldChar w:fldCharType="separate"/>
        </w:r>
        <w:r>
          <w:rPr>
            <w:noProof/>
            <w:webHidden/>
          </w:rPr>
          <w:t>17</w:t>
        </w:r>
        <w:r>
          <w:rPr>
            <w:noProof/>
            <w:webHidden/>
          </w:rPr>
          <w:fldChar w:fldCharType="end"/>
        </w:r>
      </w:hyperlink>
    </w:p>
    <w:p w14:paraId="337E18B4" w14:textId="754597D1" w:rsidR="00EC4342" w:rsidRDefault="00EC4342">
      <w:pPr>
        <w:pStyle w:val="TOC2"/>
        <w:tabs>
          <w:tab w:val="right" w:leader="dot" w:pos="9350"/>
        </w:tabs>
        <w:rPr>
          <w:noProof/>
        </w:rPr>
      </w:pPr>
      <w:hyperlink w:anchor="_Toc56147710" w:history="1">
        <w:r w:rsidRPr="005D6F6A">
          <w:rPr>
            <w:rStyle w:val="Hyperlink"/>
            <w:noProof/>
          </w:rPr>
          <w:t>13 check_file</w:t>
        </w:r>
        <w:r>
          <w:rPr>
            <w:noProof/>
            <w:webHidden/>
          </w:rPr>
          <w:tab/>
        </w:r>
        <w:r>
          <w:rPr>
            <w:noProof/>
            <w:webHidden/>
          </w:rPr>
          <w:fldChar w:fldCharType="begin"/>
        </w:r>
        <w:r>
          <w:rPr>
            <w:noProof/>
            <w:webHidden/>
          </w:rPr>
          <w:instrText xml:space="preserve"> PAGEREF _Toc56147710 \h </w:instrText>
        </w:r>
        <w:r>
          <w:rPr>
            <w:noProof/>
            <w:webHidden/>
          </w:rPr>
        </w:r>
        <w:r>
          <w:rPr>
            <w:noProof/>
            <w:webHidden/>
          </w:rPr>
          <w:fldChar w:fldCharType="separate"/>
        </w:r>
        <w:r>
          <w:rPr>
            <w:noProof/>
            <w:webHidden/>
          </w:rPr>
          <w:t>18</w:t>
        </w:r>
        <w:r>
          <w:rPr>
            <w:noProof/>
            <w:webHidden/>
          </w:rPr>
          <w:fldChar w:fldCharType="end"/>
        </w:r>
      </w:hyperlink>
    </w:p>
    <w:p w14:paraId="07867D86" w14:textId="516A0733" w:rsidR="00EC4342" w:rsidRDefault="00EC4342">
      <w:pPr>
        <w:pStyle w:val="TOC3"/>
        <w:tabs>
          <w:tab w:val="right" w:leader="dot" w:pos="9350"/>
        </w:tabs>
        <w:rPr>
          <w:noProof/>
        </w:rPr>
      </w:pPr>
      <w:hyperlink w:anchor="_Toc56147711" w:history="1">
        <w:r w:rsidRPr="005D6F6A">
          <w:rPr>
            <w:rStyle w:val="Hyperlink"/>
            <w:noProof/>
          </w:rPr>
          <w:t>13.1 Format</w:t>
        </w:r>
        <w:r>
          <w:rPr>
            <w:noProof/>
            <w:webHidden/>
          </w:rPr>
          <w:tab/>
        </w:r>
        <w:r>
          <w:rPr>
            <w:noProof/>
            <w:webHidden/>
          </w:rPr>
          <w:fldChar w:fldCharType="begin"/>
        </w:r>
        <w:r>
          <w:rPr>
            <w:noProof/>
            <w:webHidden/>
          </w:rPr>
          <w:instrText xml:space="preserve"> PAGEREF _Toc56147711 \h </w:instrText>
        </w:r>
        <w:r>
          <w:rPr>
            <w:noProof/>
            <w:webHidden/>
          </w:rPr>
        </w:r>
        <w:r>
          <w:rPr>
            <w:noProof/>
            <w:webHidden/>
          </w:rPr>
          <w:fldChar w:fldCharType="separate"/>
        </w:r>
        <w:r>
          <w:rPr>
            <w:noProof/>
            <w:webHidden/>
          </w:rPr>
          <w:t>18</w:t>
        </w:r>
        <w:r>
          <w:rPr>
            <w:noProof/>
            <w:webHidden/>
          </w:rPr>
          <w:fldChar w:fldCharType="end"/>
        </w:r>
      </w:hyperlink>
    </w:p>
    <w:p w14:paraId="4D8A1FC6" w14:textId="6686295E" w:rsidR="00EC4342" w:rsidRDefault="00EC4342">
      <w:pPr>
        <w:pStyle w:val="TOC3"/>
        <w:tabs>
          <w:tab w:val="right" w:leader="dot" w:pos="9350"/>
        </w:tabs>
        <w:rPr>
          <w:noProof/>
        </w:rPr>
      </w:pPr>
      <w:hyperlink w:anchor="_Toc56147712" w:history="1">
        <w:r w:rsidRPr="005D6F6A">
          <w:rPr>
            <w:rStyle w:val="Hyperlink"/>
            <w:noProof/>
          </w:rPr>
          <w:t>13.2 Description</w:t>
        </w:r>
        <w:r>
          <w:rPr>
            <w:noProof/>
            <w:webHidden/>
          </w:rPr>
          <w:tab/>
        </w:r>
        <w:r>
          <w:rPr>
            <w:noProof/>
            <w:webHidden/>
          </w:rPr>
          <w:fldChar w:fldCharType="begin"/>
        </w:r>
        <w:r>
          <w:rPr>
            <w:noProof/>
            <w:webHidden/>
          </w:rPr>
          <w:instrText xml:space="preserve"> PAGEREF _Toc56147712 \h </w:instrText>
        </w:r>
        <w:r>
          <w:rPr>
            <w:noProof/>
            <w:webHidden/>
          </w:rPr>
        </w:r>
        <w:r>
          <w:rPr>
            <w:noProof/>
            <w:webHidden/>
          </w:rPr>
          <w:fldChar w:fldCharType="separate"/>
        </w:r>
        <w:r>
          <w:rPr>
            <w:noProof/>
            <w:webHidden/>
          </w:rPr>
          <w:t>18</w:t>
        </w:r>
        <w:r>
          <w:rPr>
            <w:noProof/>
            <w:webHidden/>
          </w:rPr>
          <w:fldChar w:fldCharType="end"/>
        </w:r>
      </w:hyperlink>
    </w:p>
    <w:p w14:paraId="46F1BB35" w14:textId="538BB05C" w:rsidR="00EC4342" w:rsidRDefault="00EC4342">
      <w:pPr>
        <w:pStyle w:val="TOC3"/>
        <w:tabs>
          <w:tab w:val="right" w:leader="dot" w:pos="9350"/>
        </w:tabs>
        <w:rPr>
          <w:noProof/>
        </w:rPr>
      </w:pPr>
      <w:hyperlink w:anchor="_Toc56147713" w:history="1">
        <w:r w:rsidRPr="005D6F6A">
          <w:rPr>
            <w:rStyle w:val="Hyperlink"/>
            <w:noProof/>
          </w:rPr>
          <w:t>13.3 Demo</w:t>
        </w:r>
        <w:r>
          <w:rPr>
            <w:noProof/>
            <w:webHidden/>
          </w:rPr>
          <w:tab/>
        </w:r>
        <w:r>
          <w:rPr>
            <w:noProof/>
            <w:webHidden/>
          </w:rPr>
          <w:fldChar w:fldCharType="begin"/>
        </w:r>
        <w:r>
          <w:rPr>
            <w:noProof/>
            <w:webHidden/>
          </w:rPr>
          <w:instrText xml:space="preserve"> PAGEREF _Toc56147713 \h </w:instrText>
        </w:r>
        <w:r>
          <w:rPr>
            <w:noProof/>
            <w:webHidden/>
          </w:rPr>
        </w:r>
        <w:r>
          <w:rPr>
            <w:noProof/>
            <w:webHidden/>
          </w:rPr>
          <w:fldChar w:fldCharType="separate"/>
        </w:r>
        <w:r>
          <w:rPr>
            <w:noProof/>
            <w:webHidden/>
          </w:rPr>
          <w:t>18</w:t>
        </w:r>
        <w:r>
          <w:rPr>
            <w:noProof/>
            <w:webHidden/>
          </w:rPr>
          <w:fldChar w:fldCharType="end"/>
        </w:r>
      </w:hyperlink>
    </w:p>
    <w:p w14:paraId="42A7B6A5" w14:textId="17FD17B3" w:rsidR="00EC4342" w:rsidRDefault="00EC4342">
      <w:pPr>
        <w:pStyle w:val="TOC2"/>
        <w:tabs>
          <w:tab w:val="right" w:leader="dot" w:pos="9350"/>
        </w:tabs>
        <w:rPr>
          <w:noProof/>
        </w:rPr>
      </w:pPr>
      <w:hyperlink w:anchor="_Toc56147714" w:history="1">
        <w:r w:rsidRPr="005D6F6A">
          <w:rPr>
            <w:rStyle w:val="Hyperlink"/>
            <w:noProof/>
          </w:rPr>
          <w:t>14 check_lut_reference</w:t>
        </w:r>
        <w:r>
          <w:rPr>
            <w:noProof/>
            <w:webHidden/>
          </w:rPr>
          <w:tab/>
        </w:r>
        <w:r>
          <w:rPr>
            <w:noProof/>
            <w:webHidden/>
          </w:rPr>
          <w:fldChar w:fldCharType="begin"/>
        </w:r>
        <w:r>
          <w:rPr>
            <w:noProof/>
            <w:webHidden/>
          </w:rPr>
          <w:instrText xml:space="preserve"> PAGEREF _Toc56147714 \h </w:instrText>
        </w:r>
        <w:r>
          <w:rPr>
            <w:noProof/>
            <w:webHidden/>
          </w:rPr>
        </w:r>
        <w:r>
          <w:rPr>
            <w:noProof/>
            <w:webHidden/>
          </w:rPr>
          <w:fldChar w:fldCharType="separate"/>
        </w:r>
        <w:r>
          <w:rPr>
            <w:noProof/>
            <w:webHidden/>
          </w:rPr>
          <w:t>19</w:t>
        </w:r>
        <w:r>
          <w:rPr>
            <w:noProof/>
            <w:webHidden/>
          </w:rPr>
          <w:fldChar w:fldCharType="end"/>
        </w:r>
      </w:hyperlink>
    </w:p>
    <w:p w14:paraId="3716C257" w14:textId="68A5DA9A" w:rsidR="00EC4342" w:rsidRDefault="00EC4342">
      <w:pPr>
        <w:pStyle w:val="TOC3"/>
        <w:tabs>
          <w:tab w:val="right" w:leader="dot" w:pos="9350"/>
        </w:tabs>
        <w:rPr>
          <w:noProof/>
        </w:rPr>
      </w:pPr>
      <w:hyperlink w:anchor="_Toc56147715" w:history="1">
        <w:r w:rsidRPr="005D6F6A">
          <w:rPr>
            <w:rStyle w:val="Hyperlink"/>
            <w:noProof/>
          </w:rPr>
          <w:t>14.1 Format</w:t>
        </w:r>
        <w:r>
          <w:rPr>
            <w:noProof/>
            <w:webHidden/>
          </w:rPr>
          <w:tab/>
        </w:r>
        <w:r>
          <w:rPr>
            <w:noProof/>
            <w:webHidden/>
          </w:rPr>
          <w:fldChar w:fldCharType="begin"/>
        </w:r>
        <w:r>
          <w:rPr>
            <w:noProof/>
            <w:webHidden/>
          </w:rPr>
          <w:instrText xml:space="preserve"> PAGEREF _Toc56147715 \h </w:instrText>
        </w:r>
        <w:r>
          <w:rPr>
            <w:noProof/>
            <w:webHidden/>
          </w:rPr>
        </w:r>
        <w:r>
          <w:rPr>
            <w:noProof/>
            <w:webHidden/>
          </w:rPr>
          <w:fldChar w:fldCharType="separate"/>
        </w:r>
        <w:r>
          <w:rPr>
            <w:noProof/>
            <w:webHidden/>
          </w:rPr>
          <w:t>19</w:t>
        </w:r>
        <w:r>
          <w:rPr>
            <w:noProof/>
            <w:webHidden/>
          </w:rPr>
          <w:fldChar w:fldCharType="end"/>
        </w:r>
      </w:hyperlink>
    </w:p>
    <w:p w14:paraId="7F2A5ABE" w14:textId="6DA7E4F5" w:rsidR="00EC4342" w:rsidRDefault="00EC4342">
      <w:pPr>
        <w:pStyle w:val="TOC3"/>
        <w:tabs>
          <w:tab w:val="right" w:leader="dot" w:pos="9350"/>
        </w:tabs>
        <w:rPr>
          <w:noProof/>
        </w:rPr>
      </w:pPr>
      <w:hyperlink w:anchor="_Toc56147716" w:history="1">
        <w:r w:rsidRPr="005D6F6A">
          <w:rPr>
            <w:rStyle w:val="Hyperlink"/>
            <w:noProof/>
          </w:rPr>
          <w:t>14.2 Description</w:t>
        </w:r>
        <w:r>
          <w:rPr>
            <w:noProof/>
            <w:webHidden/>
          </w:rPr>
          <w:tab/>
        </w:r>
        <w:r>
          <w:rPr>
            <w:noProof/>
            <w:webHidden/>
          </w:rPr>
          <w:fldChar w:fldCharType="begin"/>
        </w:r>
        <w:r>
          <w:rPr>
            <w:noProof/>
            <w:webHidden/>
          </w:rPr>
          <w:instrText xml:space="preserve"> PAGEREF _Toc56147716 \h </w:instrText>
        </w:r>
        <w:r>
          <w:rPr>
            <w:noProof/>
            <w:webHidden/>
          </w:rPr>
        </w:r>
        <w:r>
          <w:rPr>
            <w:noProof/>
            <w:webHidden/>
          </w:rPr>
          <w:fldChar w:fldCharType="separate"/>
        </w:r>
        <w:r>
          <w:rPr>
            <w:noProof/>
            <w:webHidden/>
          </w:rPr>
          <w:t>19</w:t>
        </w:r>
        <w:r>
          <w:rPr>
            <w:noProof/>
            <w:webHidden/>
          </w:rPr>
          <w:fldChar w:fldCharType="end"/>
        </w:r>
      </w:hyperlink>
    </w:p>
    <w:p w14:paraId="16E834BF" w14:textId="4C2F3C85" w:rsidR="00EC4342" w:rsidRDefault="00EC4342">
      <w:pPr>
        <w:pStyle w:val="TOC3"/>
        <w:tabs>
          <w:tab w:val="right" w:leader="dot" w:pos="9350"/>
        </w:tabs>
        <w:rPr>
          <w:noProof/>
        </w:rPr>
      </w:pPr>
      <w:hyperlink w:anchor="_Toc56147717" w:history="1">
        <w:r w:rsidRPr="005D6F6A">
          <w:rPr>
            <w:rStyle w:val="Hyperlink"/>
            <w:noProof/>
          </w:rPr>
          <w:t>14.3 Demo</w:t>
        </w:r>
        <w:r>
          <w:rPr>
            <w:noProof/>
            <w:webHidden/>
          </w:rPr>
          <w:tab/>
        </w:r>
        <w:r>
          <w:rPr>
            <w:noProof/>
            <w:webHidden/>
          </w:rPr>
          <w:fldChar w:fldCharType="begin"/>
        </w:r>
        <w:r>
          <w:rPr>
            <w:noProof/>
            <w:webHidden/>
          </w:rPr>
          <w:instrText xml:space="preserve"> PAGEREF _Toc56147717 \h </w:instrText>
        </w:r>
        <w:r>
          <w:rPr>
            <w:noProof/>
            <w:webHidden/>
          </w:rPr>
        </w:r>
        <w:r>
          <w:rPr>
            <w:noProof/>
            <w:webHidden/>
          </w:rPr>
          <w:fldChar w:fldCharType="separate"/>
        </w:r>
        <w:r>
          <w:rPr>
            <w:noProof/>
            <w:webHidden/>
          </w:rPr>
          <w:t>19</w:t>
        </w:r>
        <w:r>
          <w:rPr>
            <w:noProof/>
            <w:webHidden/>
          </w:rPr>
          <w:fldChar w:fldCharType="end"/>
        </w:r>
      </w:hyperlink>
    </w:p>
    <w:p w14:paraId="653C3177" w14:textId="5027FD23" w:rsidR="00EC4342" w:rsidRDefault="00EC4342">
      <w:pPr>
        <w:pStyle w:val="TOC2"/>
        <w:tabs>
          <w:tab w:val="right" w:leader="dot" w:pos="9350"/>
        </w:tabs>
        <w:rPr>
          <w:noProof/>
        </w:rPr>
      </w:pPr>
      <w:hyperlink w:anchor="_Toc56147718" w:history="1">
        <w:r w:rsidRPr="005D6F6A">
          <w:rPr>
            <w:rStyle w:val="Hyperlink"/>
            <w:noProof/>
          </w:rPr>
          <w:t>15 check_clk_reference</w:t>
        </w:r>
        <w:r>
          <w:rPr>
            <w:noProof/>
            <w:webHidden/>
          </w:rPr>
          <w:tab/>
        </w:r>
        <w:r>
          <w:rPr>
            <w:noProof/>
            <w:webHidden/>
          </w:rPr>
          <w:fldChar w:fldCharType="begin"/>
        </w:r>
        <w:r>
          <w:rPr>
            <w:noProof/>
            <w:webHidden/>
          </w:rPr>
          <w:instrText xml:space="preserve"> PAGEREF _Toc56147718 \h </w:instrText>
        </w:r>
        <w:r>
          <w:rPr>
            <w:noProof/>
            <w:webHidden/>
          </w:rPr>
        </w:r>
        <w:r>
          <w:rPr>
            <w:noProof/>
            <w:webHidden/>
          </w:rPr>
          <w:fldChar w:fldCharType="separate"/>
        </w:r>
        <w:r>
          <w:rPr>
            <w:noProof/>
            <w:webHidden/>
          </w:rPr>
          <w:t>20</w:t>
        </w:r>
        <w:r>
          <w:rPr>
            <w:noProof/>
            <w:webHidden/>
          </w:rPr>
          <w:fldChar w:fldCharType="end"/>
        </w:r>
      </w:hyperlink>
    </w:p>
    <w:p w14:paraId="51429745" w14:textId="304E4474" w:rsidR="00EC4342" w:rsidRDefault="00EC4342">
      <w:pPr>
        <w:pStyle w:val="TOC3"/>
        <w:tabs>
          <w:tab w:val="right" w:leader="dot" w:pos="9350"/>
        </w:tabs>
        <w:rPr>
          <w:noProof/>
        </w:rPr>
      </w:pPr>
      <w:hyperlink w:anchor="_Toc56147719" w:history="1">
        <w:r w:rsidRPr="005D6F6A">
          <w:rPr>
            <w:rStyle w:val="Hyperlink"/>
            <w:noProof/>
          </w:rPr>
          <w:t>15.1 Format</w:t>
        </w:r>
        <w:r>
          <w:rPr>
            <w:noProof/>
            <w:webHidden/>
          </w:rPr>
          <w:tab/>
        </w:r>
        <w:r>
          <w:rPr>
            <w:noProof/>
            <w:webHidden/>
          </w:rPr>
          <w:fldChar w:fldCharType="begin"/>
        </w:r>
        <w:r>
          <w:rPr>
            <w:noProof/>
            <w:webHidden/>
          </w:rPr>
          <w:instrText xml:space="preserve"> PAGEREF _Toc56147719 \h </w:instrText>
        </w:r>
        <w:r>
          <w:rPr>
            <w:noProof/>
            <w:webHidden/>
          </w:rPr>
        </w:r>
        <w:r>
          <w:rPr>
            <w:noProof/>
            <w:webHidden/>
          </w:rPr>
          <w:fldChar w:fldCharType="separate"/>
        </w:r>
        <w:r>
          <w:rPr>
            <w:noProof/>
            <w:webHidden/>
          </w:rPr>
          <w:t>20</w:t>
        </w:r>
        <w:r>
          <w:rPr>
            <w:noProof/>
            <w:webHidden/>
          </w:rPr>
          <w:fldChar w:fldCharType="end"/>
        </w:r>
      </w:hyperlink>
    </w:p>
    <w:p w14:paraId="02B20145" w14:textId="5AE9684C" w:rsidR="00EC4342" w:rsidRDefault="00EC4342">
      <w:pPr>
        <w:pStyle w:val="TOC3"/>
        <w:tabs>
          <w:tab w:val="right" w:leader="dot" w:pos="9350"/>
        </w:tabs>
        <w:rPr>
          <w:noProof/>
        </w:rPr>
      </w:pPr>
      <w:hyperlink w:anchor="_Toc56147720" w:history="1">
        <w:r w:rsidRPr="005D6F6A">
          <w:rPr>
            <w:rStyle w:val="Hyperlink"/>
            <w:noProof/>
          </w:rPr>
          <w:t>15.2 Description</w:t>
        </w:r>
        <w:r>
          <w:rPr>
            <w:noProof/>
            <w:webHidden/>
          </w:rPr>
          <w:tab/>
        </w:r>
        <w:r>
          <w:rPr>
            <w:noProof/>
            <w:webHidden/>
          </w:rPr>
          <w:fldChar w:fldCharType="begin"/>
        </w:r>
        <w:r>
          <w:rPr>
            <w:noProof/>
            <w:webHidden/>
          </w:rPr>
          <w:instrText xml:space="preserve"> PAGEREF _Toc56147720 \h </w:instrText>
        </w:r>
        <w:r>
          <w:rPr>
            <w:noProof/>
            <w:webHidden/>
          </w:rPr>
        </w:r>
        <w:r>
          <w:rPr>
            <w:noProof/>
            <w:webHidden/>
          </w:rPr>
          <w:fldChar w:fldCharType="separate"/>
        </w:r>
        <w:r>
          <w:rPr>
            <w:noProof/>
            <w:webHidden/>
          </w:rPr>
          <w:t>20</w:t>
        </w:r>
        <w:r>
          <w:rPr>
            <w:noProof/>
            <w:webHidden/>
          </w:rPr>
          <w:fldChar w:fldCharType="end"/>
        </w:r>
      </w:hyperlink>
    </w:p>
    <w:p w14:paraId="01E76752" w14:textId="1F17A69A" w:rsidR="00EC4342" w:rsidRDefault="00EC4342">
      <w:pPr>
        <w:pStyle w:val="TOC3"/>
        <w:tabs>
          <w:tab w:val="right" w:leader="dot" w:pos="9350"/>
        </w:tabs>
        <w:rPr>
          <w:noProof/>
        </w:rPr>
      </w:pPr>
      <w:hyperlink w:anchor="_Toc56147721" w:history="1">
        <w:r w:rsidRPr="005D6F6A">
          <w:rPr>
            <w:rStyle w:val="Hyperlink"/>
            <w:noProof/>
          </w:rPr>
          <w:t>15.3 Demo</w:t>
        </w:r>
        <w:r>
          <w:rPr>
            <w:noProof/>
            <w:webHidden/>
          </w:rPr>
          <w:tab/>
        </w:r>
        <w:r>
          <w:rPr>
            <w:noProof/>
            <w:webHidden/>
          </w:rPr>
          <w:fldChar w:fldCharType="begin"/>
        </w:r>
        <w:r>
          <w:rPr>
            <w:noProof/>
            <w:webHidden/>
          </w:rPr>
          <w:instrText xml:space="preserve"> PAGEREF _Toc56147721 \h </w:instrText>
        </w:r>
        <w:r>
          <w:rPr>
            <w:noProof/>
            <w:webHidden/>
          </w:rPr>
        </w:r>
        <w:r>
          <w:rPr>
            <w:noProof/>
            <w:webHidden/>
          </w:rPr>
          <w:fldChar w:fldCharType="separate"/>
        </w:r>
        <w:r>
          <w:rPr>
            <w:noProof/>
            <w:webHidden/>
          </w:rPr>
          <w:t>20</w:t>
        </w:r>
        <w:r>
          <w:rPr>
            <w:noProof/>
            <w:webHidden/>
          </w:rPr>
          <w:fldChar w:fldCharType="end"/>
        </w:r>
      </w:hyperlink>
    </w:p>
    <w:p w14:paraId="2573718F" w14:textId="468243AB" w:rsidR="00EC4342" w:rsidRDefault="00EC4342">
      <w:pPr>
        <w:pStyle w:val="TOC2"/>
        <w:tabs>
          <w:tab w:val="right" w:leader="dot" w:pos="9350"/>
        </w:tabs>
        <w:rPr>
          <w:noProof/>
        </w:rPr>
      </w:pPr>
      <w:hyperlink w:anchor="_Toc56147722" w:history="1">
        <w:r w:rsidRPr="005D6F6A">
          <w:rPr>
            <w:rStyle w:val="Hyperlink"/>
            <w:noProof/>
          </w:rPr>
          <w:t>16 check_binary</w:t>
        </w:r>
        <w:r>
          <w:rPr>
            <w:noProof/>
            <w:webHidden/>
          </w:rPr>
          <w:tab/>
        </w:r>
        <w:r>
          <w:rPr>
            <w:noProof/>
            <w:webHidden/>
          </w:rPr>
          <w:fldChar w:fldCharType="begin"/>
        </w:r>
        <w:r>
          <w:rPr>
            <w:noProof/>
            <w:webHidden/>
          </w:rPr>
          <w:instrText xml:space="preserve"> PAGEREF _Toc56147722 \h </w:instrText>
        </w:r>
        <w:r>
          <w:rPr>
            <w:noProof/>
            <w:webHidden/>
          </w:rPr>
        </w:r>
        <w:r>
          <w:rPr>
            <w:noProof/>
            <w:webHidden/>
          </w:rPr>
          <w:fldChar w:fldCharType="separate"/>
        </w:r>
        <w:r>
          <w:rPr>
            <w:noProof/>
            <w:webHidden/>
          </w:rPr>
          <w:t>21</w:t>
        </w:r>
        <w:r>
          <w:rPr>
            <w:noProof/>
            <w:webHidden/>
          </w:rPr>
          <w:fldChar w:fldCharType="end"/>
        </w:r>
      </w:hyperlink>
    </w:p>
    <w:p w14:paraId="58D85156" w14:textId="3960FDB4" w:rsidR="00EC4342" w:rsidRDefault="00EC4342">
      <w:pPr>
        <w:pStyle w:val="TOC3"/>
        <w:tabs>
          <w:tab w:val="right" w:leader="dot" w:pos="9350"/>
        </w:tabs>
        <w:rPr>
          <w:noProof/>
        </w:rPr>
      </w:pPr>
      <w:hyperlink w:anchor="_Toc56147723" w:history="1">
        <w:r w:rsidRPr="005D6F6A">
          <w:rPr>
            <w:rStyle w:val="Hyperlink"/>
            <w:noProof/>
          </w:rPr>
          <w:t>16.1 Format</w:t>
        </w:r>
        <w:r>
          <w:rPr>
            <w:noProof/>
            <w:webHidden/>
          </w:rPr>
          <w:tab/>
        </w:r>
        <w:r>
          <w:rPr>
            <w:noProof/>
            <w:webHidden/>
          </w:rPr>
          <w:fldChar w:fldCharType="begin"/>
        </w:r>
        <w:r>
          <w:rPr>
            <w:noProof/>
            <w:webHidden/>
          </w:rPr>
          <w:instrText xml:space="preserve"> PAGEREF _Toc56147723 \h </w:instrText>
        </w:r>
        <w:r>
          <w:rPr>
            <w:noProof/>
            <w:webHidden/>
          </w:rPr>
        </w:r>
        <w:r>
          <w:rPr>
            <w:noProof/>
            <w:webHidden/>
          </w:rPr>
          <w:fldChar w:fldCharType="separate"/>
        </w:r>
        <w:r>
          <w:rPr>
            <w:noProof/>
            <w:webHidden/>
          </w:rPr>
          <w:t>21</w:t>
        </w:r>
        <w:r>
          <w:rPr>
            <w:noProof/>
            <w:webHidden/>
          </w:rPr>
          <w:fldChar w:fldCharType="end"/>
        </w:r>
      </w:hyperlink>
    </w:p>
    <w:p w14:paraId="7DB532FF" w14:textId="55F15AE2" w:rsidR="00EC4342" w:rsidRDefault="00EC4342">
      <w:pPr>
        <w:pStyle w:val="TOC3"/>
        <w:tabs>
          <w:tab w:val="right" w:leader="dot" w:pos="9350"/>
        </w:tabs>
        <w:rPr>
          <w:noProof/>
        </w:rPr>
      </w:pPr>
      <w:hyperlink w:anchor="_Toc56147724" w:history="1">
        <w:r w:rsidRPr="005D6F6A">
          <w:rPr>
            <w:rStyle w:val="Hyperlink"/>
            <w:noProof/>
          </w:rPr>
          <w:t>16.2 Description</w:t>
        </w:r>
        <w:r>
          <w:rPr>
            <w:noProof/>
            <w:webHidden/>
          </w:rPr>
          <w:tab/>
        </w:r>
        <w:r>
          <w:rPr>
            <w:noProof/>
            <w:webHidden/>
          </w:rPr>
          <w:fldChar w:fldCharType="begin"/>
        </w:r>
        <w:r>
          <w:rPr>
            <w:noProof/>
            <w:webHidden/>
          </w:rPr>
          <w:instrText xml:space="preserve"> PAGEREF _Toc56147724 \h </w:instrText>
        </w:r>
        <w:r>
          <w:rPr>
            <w:noProof/>
            <w:webHidden/>
          </w:rPr>
        </w:r>
        <w:r>
          <w:rPr>
            <w:noProof/>
            <w:webHidden/>
          </w:rPr>
          <w:fldChar w:fldCharType="separate"/>
        </w:r>
        <w:r>
          <w:rPr>
            <w:noProof/>
            <w:webHidden/>
          </w:rPr>
          <w:t>21</w:t>
        </w:r>
        <w:r>
          <w:rPr>
            <w:noProof/>
            <w:webHidden/>
          </w:rPr>
          <w:fldChar w:fldCharType="end"/>
        </w:r>
      </w:hyperlink>
    </w:p>
    <w:p w14:paraId="2B7249EA" w14:textId="2072B77D" w:rsidR="00EC4342" w:rsidRDefault="00EC4342">
      <w:pPr>
        <w:pStyle w:val="TOC3"/>
        <w:tabs>
          <w:tab w:val="right" w:leader="dot" w:pos="9350"/>
        </w:tabs>
        <w:rPr>
          <w:noProof/>
        </w:rPr>
      </w:pPr>
      <w:hyperlink w:anchor="_Toc56147725" w:history="1">
        <w:r w:rsidRPr="005D6F6A">
          <w:rPr>
            <w:rStyle w:val="Hyperlink"/>
            <w:noProof/>
          </w:rPr>
          <w:t>16.3 Demo</w:t>
        </w:r>
        <w:r>
          <w:rPr>
            <w:noProof/>
            <w:webHidden/>
          </w:rPr>
          <w:tab/>
        </w:r>
        <w:r>
          <w:rPr>
            <w:noProof/>
            <w:webHidden/>
          </w:rPr>
          <w:fldChar w:fldCharType="begin"/>
        </w:r>
        <w:r>
          <w:rPr>
            <w:noProof/>
            <w:webHidden/>
          </w:rPr>
          <w:instrText xml:space="preserve"> PAGEREF _Toc56147725 \h </w:instrText>
        </w:r>
        <w:r>
          <w:rPr>
            <w:noProof/>
            <w:webHidden/>
          </w:rPr>
        </w:r>
        <w:r>
          <w:rPr>
            <w:noProof/>
            <w:webHidden/>
          </w:rPr>
          <w:fldChar w:fldCharType="separate"/>
        </w:r>
        <w:r>
          <w:rPr>
            <w:noProof/>
            <w:webHidden/>
          </w:rPr>
          <w:t>21</w:t>
        </w:r>
        <w:r>
          <w:rPr>
            <w:noProof/>
            <w:webHidden/>
          </w:rPr>
          <w:fldChar w:fldCharType="end"/>
        </w:r>
      </w:hyperlink>
    </w:p>
    <w:p w14:paraId="5A8A516D" w14:textId="5729823B" w:rsidR="00EC4342" w:rsidRDefault="00EC4342">
      <w:pPr>
        <w:pStyle w:val="TOC2"/>
        <w:tabs>
          <w:tab w:val="right" w:leader="dot" w:pos="9350"/>
        </w:tabs>
        <w:rPr>
          <w:noProof/>
        </w:rPr>
      </w:pPr>
      <w:hyperlink w:anchor="_Toc56147726" w:history="1">
        <w:r w:rsidRPr="005D6F6A">
          <w:rPr>
            <w:rStyle w:val="Hyperlink"/>
            <w:noProof/>
          </w:rPr>
          <w:t>17 check_diamond_flow</w:t>
        </w:r>
        <w:r>
          <w:rPr>
            <w:noProof/>
            <w:webHidden/>
          </w:rPr>
          <w:tab/>
        </w:r>
        <w:r>
          <w:rPr>
            <w:noProof/>
            <w:webHidden/>
          </w:rPr>
          <w:fldChar w:fldCharType="begin"/>
        </w:r>
        <w:r>
          <w:rPr>
            <w:noProof/>
            <w:webHidden/>
          </w:rPr>
          <w:instrText xml:space="preserve"> PAGEREF _Toc56147726 \h </w:instrText>
        </w:r>
        <w:r>
          <w:rPr>
            <w:noProof/>
            <w:webHidden/>
          </w:rPr>
        </w:r>
        <w:r>
          <w:rPr>
            <w:noProof/>
            <w:webHidden/>
          </w:rPr>
          <w:fldChar w:fldCharType="separate"/>
        </w:r>
        <w:r>
          <w:rPr>
            <w:noProof/>
            <w:webHidden/>
          </w:rPr>
          <w:t>22</w:t>
        </w:r>
        <w:r>
          <w:rPr>
            <w:noProof/>
            <w:webHidden/>
          </w:rPr>
          <w:fldChar w:fldCharType="end"/>
        </w:r>
      </w:hyperlink>
    </w:p>
    <w:p w14:paraId="07629E04" w14:textId="1CC4AA1C" w:rsidR="00EC4342" w:rsidRDefault="00EC4342">
      <w:pPr>
        <w:pStyle w:val="TOC3"/>
        <w:tabs>
          <w:tab w:val="right" w:leader="dot" w:pos="9350"/>
        </w:tabs>
        <w:rPr>
          <w:noProof/>
        </w:rPr>
      </w:pPr>
      <w:hyperlink w:anchor="_Toc56147727" w:history="1">
        <w:r w:rsidRPr="005D6F6A">
          <w:rPr>
            <w:rStyle w:val="Hyperlink"/>
            <w:noProof/>
          </w:rPr>
          <w:t>17.1 Format</w:t>
        </w:r>
        <w:r>
          <w:rPr>
            <w:noProof/>
            <w:webHidden/>
          </w:rPr>
          <w:tab/>
        </w:r>
        <w:r>
          <w:rPr>
            <w:noProof/>
            <w:webHidden/>
          </w:rPr>
          <w:fldChar w:fldCharType="begin"/>
        </w:r>
        <w:r>
          <w:rPr>
            <w:noProof/>
            <w:webHidden/>
          </w:rPr>
          <w:instrText xml:space="preserve"> PAGEREF _Toc56147727 \h </w:instrText>
        </w:r>
        <w:r>
          <w:rPr>
            <w:noProof/>
            <w:webHidden/>
          </w:rPr>
        </w:r>
        <w:r>
          <w:rPr>
            <w:noProof/>
            <w:webHidden/>
          </w:rPr>
          <w:fldChar w:fldCharType="separate"/>
        </w:r>
        <w:r>
          <w:rPr>
            <w:noProof/>
            <w:webHidden/>
          </w:rPr>
          <w:t>22</w:t>
        </w:r>
        <w:r>
          <w:rPr>
            <w:noProof/>
            <w:webHidden/>
          </w:rPr>
          <w:fldChar w:fldCharType="end"/>
        </w:r>
      </w:hyperlink>
    </w:p>
    <w:p w14:paraId="6D54A3A4" w14:textId="6858087C" w:rsidR="00EC4342" w:rsidRDefault="00EC4342">
      <w:pPr>
        <w:pStyle w:val="TOC3"/>
        <w:tabs>
          <w:tab w:val="right" w:leader="dot" w:pos="9350"/>
        </w:tabs>
        <w:rPr>
          <w:noProof/>
        </w:rPr>
      </w:pPr>
      <w:hyperlink w:anchor="_Toc56147728" w:history="1">
        <w:r w:rsidRPr="005D6F6A">
          <w:rPr>
            <w:rStyle w:val="Hyperlink"/>
            <w:noProof/>
          </w:rPr>
          <w:t>17.2 Description</w:t>
        </w:r>
        <w:r>
          <w:rPr>
            <w:noProof/>
            <w:webHidden/>
          </w:rPr>
          <w:tab/>
        </w:r>
        <w:r>
          <w:rPr>
            <w:noProof/>
            <w:webHidden/>
          </w:rPr>
          <w:fldChar w:fldCharType="begin"/>
        </w:r>
        <w:r>
          <w:rPr>
            <w:noProof/>
            <w:webHidden/>
          </w:rPr>
          <w:instrText xml:space="preserve"> PAGEREF _Toc56147728 \h </w:instrText>
        </w:r>
        <w:r>
          <w:rPr>
            <w:noProof/>
            <w:webHidden/>
          </w:rPr>
        </w:r>
        <w:r>
          <w:rPr>
            <w:noProof/>
            <w:webHidden/>
          </w:rPr>
          <w:fldChar w:fldCharType="separate"/>
        </w:r>
        <w:r>
          <w:rPr>
            <w:noProof/>
            <w:webHidden/>
          </w:rPr>
          <w:t>22</w:t>
        </w:r>
        <w:r>
          <w:rPr>
            <w:noProof/>
            <w:webHidden/>
          </w:rPr>
          <w:fldChar w:fldCharType="end"/>
        </w:r>
      </w:hyperlink>
    </w:p>
    <w:p w14:paraId="6316C083" w14:textId="2AFCE943" w:rsidR="00EC4342" w:rsidRDefault="00EC4342">
      <w:pPr>
        <w:pStyle w:val="TOC3"/>
        <w:tabs>
          <w:tab w:val="right" w:leader="dot" w:pos="9350"/>
        </w:tabs>
        <w:rPr>
          <w:noProof/>
        </w:rPr>
      </w:pPr>
      <w:hyperlink w:anchor="_Toc56147729" w:history="1">
        <w:r w:rsidRPr="005D6F6A">
          <w:rPr>
            <w:rStyle w:val="Hyperlink"/>
            <w:noProof/>
          </w:rPr>
          <w:t>17.3 Demo</w:t>
        </w:r>
        <w:r>
          <w:rPr>
            <w:noProof/>
            <w:webHidden/>
          </w:rPr>
          <w:tab/>
        </w:r>
        <w:r>
          <w:rPr>
            <w:noProof/>
            <w:webHidden/>
          </w:rPr>
          <w:fldChar w:fldCharType="begin"/>
        </w:r>
        <w:r>
          <w:rPr>
            <w:noProof/>
            <w:webHidden/>
          </w:rPr>
          <w:instrText xml:space="preserve"> PAGEREF _Toc56147729 \h </w:instrText>
        </w:r>
        <w:r>
          <w:rPr>
            <w:noProof/>
            <w:webHidden/>
          </w:rPr>
        </w:r>
        <w:r>
          <w:rPr>
            <w:noProof/>
            <w:webHidden/>
          </w:rPr>
          <w:fldChar w:fldCharType="separate"/>
        </w:r>
        <w:r>
          <w:rPr>
            <w:noProof/>
            <w:webHidden/>
          </w:rPr>
          <w:t>22</w:t>
        </w:r>
        <w:r>
          <w:rPr>
            <w:noProof/>
            <w:webHidden/>
          </w:rPr>
          <w:fldChar w:fldCharType="end"/>
        </w:r>
      </w:hyperlink>
    </w:p>
    <w:p w14:paraId="7AE45E31" w14:textId="06580B7D" w:rsidR="00EC4342" w:rsidRDefault="00EC4342">
      <w:pPr>
        <w:pStyle w:val="TOC2"/>
        <w:tabs>
          <w:tab w:val="right" w:leader="dot" w:pos="9350"/>
        </w:tabs>
        <w:rPr>
          <w:noProof/>
        </w:rPr>
      </w:pPr>
      <w:hyperlink w:anchor="_Toc56147730" w:history="1">
        <w:r w:rsidRPr="005D6F6A">
          <w:rPr>
            <w:rStyle w:val="Hyperlink"/>
            <w:noProof/>
          </w:rPr>
          <w:t>18 check_radiant_flow</w:t>
        </w:r>
        <w:r>
          <w:rPr>
            <w:noProof/>
            <w:webHidden/>
          </w:rPr>
          <w:tab/>
        </w:r>
        <w:r>
          <w:rPr>
            <w:noProof/>
            <w:webHidden/>
          </w:rPr>
          <w:fldChar w:fldCharType="begin"/>
        </w:r>
        <w:r>
          <w:rPr>
            <w:noProof/>
            <w:webHidden/>
          </w:rPr>
          <w:instrText xml:space="preserve"> PAGEREF _Toc56147730 \h </w:instrText>
        </w:r>
        <w:r>
          <w:rPr>
            <w:noProof/>
            <w:webHidden/>
          </w:rPr>
        </w:r>
        <w:r>
          <w:rPr>
            <w:noProof/>
            <w:webHidden/>
          </w:rPr>
          <w:fldChar w:fldCharType="separate"/>
        </w:r>
        <w:r>
          <w:rPr>
            <w:noProof/>
            <w:webHidden/>
          </w:rPr>
          <w:t>23</w:t>
        </w:r>
        <w:r>
          <w:rPr>
            <w:noProof/>
            <w:webHidden/>
          </w:rPr>
          <w:fldChar w:fldCharType="end"/>
        </w:r>
      </w:hyperlink>
    </w:p>
    <w:p w14:paraId="25FE80A1" w14:textId="1F9F3E4D" w:rsidR="00EC4342" w:rsidRDefault="00EC4342">
      <w:pPr>
        <w:pStyle w:val="TOC3"/>
        <w:tabs>
          <w:tab w:val="right" w:leader="dot" w:pos="9350"/>
        </w:tabs>
        <w:rPr>
          <w:noProof/>
        </w:rPr>
      </w:pPr>
      <w:hyperlink w:anchor="_Toc56147731" w:history="1">
        <w:r w:rsidRPr="005D6F6A">
          <w:rPr>
            <w:rStyle w:val="Hyperlink"/>
            <w:noProof/>
          </w:rPr>
          <w:t>18.1 Format</w:t>
        </w:r>
        <w:r>
          <w:rPr>
            <w:noProof/>
            <w:webHidden/>
          </w:rPr>
          <w:tab/>
        </w:r>
        <w:r>
          <w:rPr>
            <w:noProof/>
            <w:webHidden/>
          </w:rPr>
          <w:fldChar w:fldCharType="begin"/>
        </w:r>
        <w:r>
          <w:rPr>
            <w:noProof/>
            <w:webHidden/>
          </w:rPr>
          <w:instrText xml:space="preserve"> PAGEREF _Toc56147731 \h </w:instrText>
        </w:r>
        <w:r>
          <w:rPr>
            <w:noProof/>
            <w:webHidden/>
          </w:rPr>
        </w:r>
        <w:r>
          <w:rPr>
            <w:noProof/>
            <w:webHidden/>
          </w:rPr>
          <w:fldChar w:fldCharType="separate"/>
        </w:r>
        <w:r>
          <w:rPr>
            <w:noProof/>
            <w:webHidden/>
          </w:rPr>
          <w:t>23</w:t>
        </w:r>
        <w:r>
          <w:rPr>
            <w:noProof/>
            <w:webHidden/>
          </w:rPr>
          <w:fldChar w:fldCharType="end"/>
        </w:r>
      </w:hyperlink>
    </w:p>
    <w:p w14:paraId="2F9959A9" w14:textId="4987AFEA" w:rsidR="00EC4342" w:rsidRDefault="00EC4342">
      <w:pPr>
        <w:pStyle w:val="TOC3"/>
        <w:tabs>
          <w:tab w:val="right" w:leader="dot" w:pos="9350"/>
        </w:tabs>
        <w:rPr>
          <w:noProof/>
        </w:rPr>
      </w:pPr>
      <w:hyperlink w:anchor="_Toc56147732" w:history="1">
        <w:r w:rsidRPr="005D6F6A">
          <w:rPr>
            <w:rStyle w:val="Hyperlink"/>
            <w:noProof/>
          </w:rPr>
          <w:t>18.2 Description</w:t>
        </w:r>
        <w:r>
          <w:rPr>
            <w:noProof/>
            <w:webHidden/>
          </w:rPr>
          <w:tab/>
        </w:r>
        <w:r>
          <w:rPr>
            <w:noProof/>
            <w:webHidden/>
          </w:rPr>
          <w:fldChar w:fldCharType="begin"/>
        </w:r>
        <w:r>
          <w:rPr>
            <w:noProof/>
            <w:webHidden/>
          </w:rPr>
          <w:instrText xml:space="preserve"> PAGEREF _Toc56147732 \h </w:instrText>
        </w:r>
        <w:r>
          <w:rPr>
            <w:noProof/>
            <w:webHidden/>
          </w:rPr>
        </w:r>
        <w:r>
          <w:rPr>
            <w:noProof/>
            <w:webHidden/>
          </w:rPr>
          <w:fldChar w:fldCharType="separate"/>
        </w:r>
        <w:r>
          <w:rPr>
            <w:noProof/>
            <w:webHidden/>
          </w:rPr>
          <w:t>23</w:t>
        </w:r>
        <w:r>
          <w:rPr>
            <w:noProof/>
            <w:webHidden/>
          </w:rPr>
          <w:fldChar w:fldCharType="end"/>
        </w:r>
      </w:hyperlink>
    </w:p>
    <w:p w14:paraId="29117293" w14:textId="7483DDF9" w:rsidR="00EC4342" w:rsidRDefault="00EC4342">
      <w:pPr>
        <w:pStyle w:val="TOC3"/>
        <w:tabs>
          <w:tab w:val="right" w:leader="dot" w:pos="9350"/>
        </w:tabs>
        <w:rPr>
          <w:noProof/>
        </w:rPr>
      </w:pPr>
      <w:hyperlink w:anchor="_Toc56147733" w:history="1">
        <w:r w:rsidRPr="005D6F6A">
          <w:rPr>
            <w:rStyle w:val="Hyperlink"/>
            <w:noProof/>
          </w:rPr>
          <w:t>18.3 Demo</w:t>
        </w:r>
        <w:r>
          <w:rPr>
            <w:noProof/>
            <w:webHidden/>
          </w:rPr>
          <w:tab/>
        </w:r>
        <w:r>
          <w:rPr>
            <w:noProof/>
            <w:webHidden/>
          </w:rPr>
          <w:fldChar w:fldCharType="begin"/>
        </w:r>
        <w:r>
          <w:rPr>
            <w:noProof/>
            <w:webHidden/>
          </w:rPr>
          <w:instrText xml:space="preserve"> PAGEREF _Toc56147733 \h </w:instrText>
        </w:r>
        <w:r>
          <w:rPr>
            <w:noProof/>
            <w:webHidden/>
          </w:rPr>
        </w:r>
        <w:r>
          <w:rPr>
            <w:noProof/>
            <w:webHidden/>
          </w:rPr>
          <w:fldChar w:fldCharType="separate"/>
        </w:r>
        <w:r>
          <w:rPr>
            <w:noProof/>
            <w:webHidden/>
          </w:rPr>
          <w:t>23</w:t>
        </w:r>
        <w:r>
          <w:rPr>
            <w:noProof/>
            <w:webHidden/>
          </w:rPr>
          <w:fldChar w:fldCharType="end"/>
        </w:r>
      </w:hyperlink>
    </w:p>
    <w:p w14:paraId="1D654480" w14:textId="6721AA63" w:rsidR="00EC4342" w:rsidRDefault="00EC4342">
      <w:pPr>
        <w:pStyle w:val="TOC2"/>
        <w:tabs>
          <w:tab w:val="right" w:leader="dot" w:pos="9350"/>
        </w:tabs>
        <w:rPr>
          <w:noProof/>
        </w:rPr>
      </w:pPr>
      <w:hyperlink w:anchor="_Toc56147734" w:history="1">
        <w:r w:rsidRPr="005D6F6A">
          <w:rPr>
            <w:rStyle w:val="Hyperlink"/>
            <w:noProof/>
          </w:rPr>
          <w:t>19 check_simrel</w:t>
        </w:r>
        <w:r>
          <w:rPr>
            <w:noProof/>
            <w:webHidden/>
          </w:rPr>
          <w:tab/>
        </w:r>
        <w:r>
          <w:rPr>
            <w:noProof/>
            <w:webHidden/>
          </w:rPr>
          <w:fldChar w:fldCharType="begin"/>
        </w:r>
        <w:r>
          <w:rPr>
            <w:noProof/>
            <w:webHidden/>
          </w:rPr>
          <w:instrText xml:space="preserve"> PAGEREF _Toc56147734 \h </w:instrText>
        </w:r>
        <w:r>
          <w:rPr>
            <w:noProof/>
            <w:webHidden/>
          </w:rPr>
        </w:r>
        <w:r>
          <w:rPr>
            <w:noProof/>
            <w:webHidden/>
          </w:rPr>
          <w:fldChar w:fldCharType="separate"/>
        </w:r>
        <w:r>
          <w:rPr>
            <w:noProof/>
            <w:webHidden/>
          </w:rPr>
          <w:t>24</w:t>
        </w:r>
        <w:r>
          <w:rPr>
            <w:noProof/>
            <w:webHidden/>
          </w:rPr>
          <w:fldChar w:fldCharType="end"/>
        </w:r>
      </w:hyperlink>
    </w:p>
    <w:p w14:paraId="5101A6D5" w14:textId="74347459" w:rsidR="00EC4342" w:rsidRDefault="00EC4342">
      <w:pPr>
        <w:pStyle w:val="TOC3"/>
        <w:tabs>
          <w:tab w:val="right" w:leader="dot" w:pos="9350"/>
        </w:tabs>
        <w:rPr>
          <w:noProof/>
        </w:rPr>
      </w:pPr>
      <w:hyperlink w:anchor="_Toc56147735" w:history="1">
        <w:r w:rsidRPr="005D6F6A">
          <w:rPr>
            <w:rStyle w:val="Hyperlink"/>
            <w:noProof/>
          </w:rPr>
          <w:t>19.1 Format</w:t>
        </w:r>
        <w:r>
          <w:rPr>
            <w:noProof/>
            <w:webHidden/>
          </w:rPr>
          <w:tab/>
        </w:r>
        <w:r>
          <w:rPr>
            <w:noProof/>
            <w:webHidden/>
          </w:rPr>
          <w:fldChar w:fldCharType="begin"/>
        </w:r>
        <w:r>
          <w:rPr>
            <w:noProof/>
            <w:webHidden/>
          </w:rPr>
          <w:instrText xml:space="preserve"> PAGEREF _Toc56147735 \h </w:instrText>
        </w:r>
        <w:r>
          <w:rPr>
            <w:noProof/>
            <w:webHidden/>
          </w:rPr>
        </w:r>
        <w:r>
          <w:rPr>
            <w:noProof/>
            <w:webHidden/>
          </w:rPr>
          <w:fldChar w:fldCharType="separate"/>
        </w:r>
        <w:r>
          <w:rPr>
            <w:noProof/>
            <w:webHidden/>
          </w:rPr>
          <w:t>24</w:t>
        </w:r>
        <w:r>
          <w:rPr>
            <w:noProof/>
            <w:webHidden/>
          </w:rPr>
          <w:fldChar w:fldCharType="end"/>
        </w:r>
      </w:hyperlink>
    </w:p>
    <w:p w14:paraId="476A2C65" w14:textId="5AF52D34" w:rsidR="00EC4342" w:rsidRDefault="00EC4342">
      <w:pPr>
        <w:pStyle w:val="TOC3"/>
        <w:tabs>
          <w:tab w:val="right" w:leader="dot" w:pos="9350"/>
        </w:tabs>
        <w:rPr>
          <w:noProof/>
        </w:rPr>
      </w:pPr>
      <w:hyperlink w:anchor="_Toc56147736" w:history="1">
        <w:r w:rsidRPr="005D6F6A">
          <w:rPr>
            <w:rStyle w:val="Hyperlink"/>
            <w:noProof/>
          </w:rPr>
          <w:t>19.2 Description</w:t>
        </w:r>
        <w:r>
          <w:rPr>
            <w:noProof/>
            <w:webHidden/>
          </w:rPr>
          <w:tab/>
        </w:r>
        <w:r>
          <w:rPr>
            <w:noProof/>
            <w:webHidden/>
          </w:rPr>
          <w:fldChar w:fldCharType="begin"/>
        </w:r>
        <w:r>
          <w:rPr>
            <w:noProof/>
            <w:webHidden/>
          </w:rPr>
          <w:instrText xml:space="preserve"> PAGEREF _Toc56147736 \h </w:instrText>
        </w:r>
        <w:r>
          <w:rPr>
            <w:noProof/>
            <w:webHidden/>
          </w:rPr>
        </w:r>
        <w:r>
          <w:rPr>
            <w:noProof/>
            <w:webHidden/>
          </w:rPr>
          <w:fldChar w:fldCharType="separate"/>
        </w:r>
        <w:r>
          <w:rPr>
            <w:noProof/>
            <w:webHidden/>
          </w:rPr>
          <w:t>24</w:t>
        </w:r>
        <w:r>
          <w:rPr>
            <w:noProof/>
            <w:webHidden/>
          </w:rPr>
          <w:fldChar w:fldCharType="end"/>
        </w:r>
      </w:hyperlink>
    </w:p>
    <w:p w14:paraId="4F35F190" w14:textId="48AC857C" w:rsidR="00EC4342" w:rsidRDefault="00EC4342">
      <w:pPr>
        <w:pStyle w:val="TOC3"/>
        <w:tabs>
          <w:tab w:val="right" w:leader="dot" w:pos="9350"/>
        </w:tabs>
        <w:rPr>
          <w:noProof/>
        </w:rPr>
      </w:pPr>
      <w:hyperlink w:anchor="_Toc56147737" w:history="1">
        <w:r w:rsidRPr="005D6F6A">
          <w:rPr>
            <w:rStyle w:val="Hyperlink"/>
            <w:noProof/>
          </w:rPr>
          <w:t>19.3 Demo</w:t>
        </w:r>
        <w:r>
          <w:rPr>
            <w:noProof/>
            <w:webHidden/>
          </w:rPr>
          <w:tab/>
        </w:r>
        <w:r>
          <w:rPr>
            <w:noProof/>
            <w:webHidden/>
          </w:rPr>
          <w:fldChar w:fldCharType="begin"/>
        </w:r>
        <w:r>
          <w:rPr>
            <w:noProof/>
            <w:webHidden/>
          </w:rPr>
          <w:instrText xml:space="preserve"> PAGEREF _Toc56147737 \h </w:instrText>
        </w:r>
        <w:r>
          <w:rPr>
            <w:noProof/>
            <w:webHidden/>
          </w:rPr>
        </w:r>
        <w:r>
          <w:rPr>
            <w:noProof/>
            <w:webHidden/>
          </w:rPr>
          <w:fldChar w:fldCharType="separate"/>
        </w:r>
        <w:r>
          <w:rPr>
            <w:noProof/>
            <w:webHidden/>
          </w:rPr>
          <w:t>24</w:t>
        </w:r>
        <w:r>
          <w:rPr>
            <w:noProof/>
            <w:webHidden/>
          </w:rPr>
          <w:fldChar w:fldCharType="end"/>
        </w:r>
      </w:hyperlink>
    </w:p>
    <w:p w14:paraId="6380F71B" w14:textId="73033058" w:rsidR="00EC4342" w:rsidRDefault="00EC4342">
      <w:pPr>
        <w:pStyle w:val="TOC2"/>
        <w:tabs>
          <w:tab w:val="right" w:leader="dot" w:pos="9350"/>
        </w:tabs>
        <w:rPr>
          <w:noProof/>
        </w:rPr>
      </w:pPr>
      <w:hyperlink w:anchor="_Toc56147738" w:history="1">
        <w:r w:rsidRPr="005D6F6A">
          <w:rPr>
            <w:rStyle w:val="Hyperlink"/>
            <w:noProof/>
          </w:rPr>
          <w:t>20 check_greater</w:t>
        </w:r>
        <w:r>
          <w:rPr>
            <w:noProof/>
            <w:webHidden/>
          </w:rPr>
          <w:tab/>
        </w:r>
        <w:r>
          <w:rPr>
            <w:noProof/>
            <w:webHidden/>
          </w:rPr>
          <w:fldChar w:fldCharType="begin"/>
        </w:r>
        <w:r>
          <w:rPr>
            <w:noProof/>
            <w:webHidden/>
          </w:rPr>
          <w:instrText xml:space="preserve"> PAGEREF _Toc56147738 \h </w:instrText>
        </w:r>
        <w:r>
          <w:rPr>
            <w:noProof/>
            <w:webHidden/>
          </w:rPr>
        </w:r>
        <w:r>
          <w:rPr>
            <w:noProof/>
            <w:webHidden/>
          </w:rPr>
          <w:fldChar w:fldCharType="separate"/>
        </w:r>
        <w:r>
          <w:rPr>
            <w:noProof/>
            <w:webHidden/>
          </w:rPr>
          <w:t>25</w:t>
        </w:r>
        <w:r>
          <w:rPr>
            <w:noProof/>
            <w:webHidden/>
          </w:rPr>
          <w:fldChar w:fldCharType="end"/>
        </w:r>
      </w:hyperlink>
    </w:p>
    <w:p w14:paraId="65949FD2" w14:textId="1331FC1B" w:rsidR="00EC4342" w:rsidRDefault="00EC4342">
      <w:pPr>
        <w:pStyle w:val="TOC3"/>
        <w:tabs>
          <w:tab w:val="right" w:leader="dot" w:pos="9350"/>
        </w:tabs>
        <w:rPr>
          <w:noProof/>
        </w:rPr>
      </w:pPr>
      <w:hyperlink w:anchor="_Toc56147739" w:history="1">
        <w:r w:rsidRPr="005D6F6A">
          <w:rPr>
            <w:rStyle w:val="Hyperlink"/>
            <w:noProof/>
          </w:rPr>
          <w:t>20.1 Format</w:t>
        </w:r>
        <w:r>
          <w:rPr>
            <w:noProof/>
            <w:webHidden/>
          </w:rPr>
          <w:tab/>
        </w:r>
        <w:r>
          <w:rPr>
            <w:noProof/>
            <w:webHidden/>
          </w:rPr>
          <w:fldChar w:fldCharType="begin"/>
        </w:r>
        <w:r>
          <w:rPr>
            <w:noProof/>
            <w:webHidden/>
          </w:rPr>
          <w:instrText xml:space="preserve"> PAGEREF _Toc56147739 \h </w:instrText>
        </w:r>
        <w:r>
          <w:rPr>
            <w:noProof/>
            <w:webHidden/>
          </w:rPr>
        </w:r>
        <w:r>
          <w:rPr>
            <w:noProof/>
            <w:webHidden/>
          </w:rPr>
          <w:fldChar w:fldCharType="separate"/>
        </w:r>
        <w:r>
          <w:rPr>
            <w:noProof/>
            <w:webHidden/>
          </w:rPr>
          <w:t>25</w:t>
        </w:r>
        <w:r>
          <w:rPr>
            <w:noProof/>
            <w:webHidden/>
          </w:rPr>
          <w:fldChar w:fldCharType="end"/>
        </w:r>
      </w:hyperlink>
    </w:p>
    <w:p w14:paraId="11C43367" w14:textId="2F80B308" w:rsidR="00EC4342" w:rsidRDefault="00EC4342">
      <w:pPr>
        <w:pStyle w:val="TOC3"/>
        <w:tabs>
          <w:tab w:val="right" w:leader="dot" w:pos="9350"/>
        </w:tabs>
        <w:rPr>
          <w:noProof/>
        </w:rPr>
      </w:pPr>
      <w:hyperlink w:anchor="_Toc56147740" w:history="1">
        <w:r w:rsidRPr="005D6F6A">
          <w:rPr>
            <w:rStyle w:val="Hyperlink"/>
            <w:noProof/>
          </w:rPr>
          <w:t>20.2 Description</w:t>
        </w:r>
        <w:r>
          <w:rPr>
            <w:noProof/>
            <w:webHidden/>
          </w:rPr>
          <w:tab/>
        </w:r>
        <w:r>
          <w:rPr>
            <w:noProof/>
            <w:webHidden/>
          </w:rPr>
          <w:fldChar w:fldCharType="begin"/>
        </w:r>
        <w:r>
          <w:rPr>
            <w:noProof/>
            <w:webHidden/>
          </w:rPr>
          <w:instrText xml:space="preserve"> PAGEREF _Toc56147740 \h </w:instrText>
        </w:r>
        <w:r>
          <w:rPr>
            <w:noProof/>
            <w:webHidden/>
          </w:rPr>
        </w:r>
        <w:r>
          <w:rPr>
            <w:noProof/>
            <w:webHidden/>
          </w:rPr>
          <w:fldChar w:fldCharType="separate"/>
        </w:r>
        <w:r>
          <w:rPr>
            <w:noProof/>
            <w:webHidden/>
          </w:rPr>
          <w:t>25</w:t>
        </w:r>
        <w:r>
          <w:rPr>
            <w:noProof/>
            <w:webHidden/>
          </w:rPr>
          <w:fldChar w:fldCharType="end"/>
        </w:r>
      </w:hyperlink>
    </w:p>
    <w:p w14:paraId="2EF4B06A" w14:textId="5BBA96DC" w:rsidR="00EC4342" w:rsidRDefault="00EC4342">
      <w:pPr>
        <w:pStyle w:val="TOC3"/>
        <w:tabs>
          <w:tab w:val="right" w:leader="dot" w:pos="9350"/>
        </w:tabs>
        <w:rPr>
          <w:noProof/>
        </w:rPr>
      </w:pPr>
      <w:hyperlink w:anchor="_Toc56147741" w:history="1">
        <w:r w:rsidRPr="005D6F6A">
          <w:rPr>
            <w:rStyle w:val="Hyperlink"/>
            <w:noProof/>
          </w:rPr>
          <w:t>20.3 Demo</w:t>
        </w:r>
        <w:r>
          <w:rPr>
            <w:noProof/>
            <w:webHidden/>
          </w:rPr>
          <w:tab/>
        </w:r>
        <w:r>
          <w:rPr>
            <w:noProof/>
            <w:webHidden/>
          </w:rPr>
          <w:fldChar w:fldCharType="begin"/>
        </w:r>
        <w:r>
          <w:rPr>
            <w:noProof/>
            <w:webHidden/>
          </w:rPr>
          <w:instrText xml:space="preserve"> PAGEREF _Toc56147741 \h </w:instrText>
        </w:r>
        <w:r>
          <w:rPr>
            <w:noProof/>
            <w:webHidden/>
          </w:rPr>
        </w:r>
        <w:r>
          <w:rPr>
            <w:noProof/>
            <w:webHidden/>
          </w:rPr>
          <w:fldChar w:fldCharType="separate"/>
        </w:r>
        <w:r>
          <w:rPr>
            <w:noProof/>
            <w:webHidden/>
          </w:rPr>
          <w:t>25</w:t>
        </w:r>
        <w:r>
          <w:rPr>
            <w:noProof/>
            <w:webHidden/>
          </w:rPr>
          <w:fldChar w:fldCharType="end"/>
        </w:r>
      </w:hyperlink>
    </w:p>
    <w:p w14:paraId="7C209C9C" w14:textId="49069E38" w:rsidR="00EC4342" w:rsidRDefault="00EC4342">
      <w:pPr>
        <w:pStyle w:val="TOC2"/>
        <w:tabs>
          <w:tab w:val="right" w:leader="dot" w:pos="9350"/>
        </w:tabs>
        <w:rPr>
          <w:noProof/>
        </w:rPr>
      </w:pPr>
      <w:hyperlink w:anchor="_Toc56147742" w:history="1">
        <w:r w:rsidRPr="005D6F6A">
          <w:rPr>
            <w:rStyle w:val="Hyperlink"/>
            <w:noProof/>
          </w:rPr>
          <w:t>21 check_less</w:t>
        </w:r>
        <w:r>
          <w:rPr>
            <w:noProof/>
            <w:webHidden/>
          </w:rPr>
          <w:tab/>
        </w:r>
        <w:r>
          <w:rPr>
            <w:noProof/>
            <w:webHidden/>
          </w:rPr>
          <w:fldChar w:fldCharType="begin"/>
        </w:r>
        <w:r>
          <w:rPr>
            <w:noProof/>
            <w:webHidden/>
          </w:rPr>
          <w:instrText xml:space="preserve"> PAGEREF _Toc56147742 \h </w:instrText>
        </w:r>
        <w:r>
          <w:rPr>
            <w:noProof/>
            <w:webHidden/>
          </w:rPr>
        </w:r>
        <w:r>
          <w:rPr>
            <w:noProof/>
            <w:webHidden/>
          </w:rPr>
          <w:fldChar w:fldCharType="separate"/>
        </w:r>
        <w:r>
          <w:rPr>
            <w:noProof/>
            <w:webHidden/>
          </w:rPr>
          <w:t>26</w:t>
        </w:r>
        <w:r>
          <w:rPr>
            <w:noProof/>
            <w:webHidden/>
          </w:rPr>
          <w:fldChar w:fldCharType="end"/>
        </w:r>
      </w:hyperlink>
    </w:p>
    <w:p w14:paraId="0A24FF2A" w14:textId="42A2A30A" w:rsidR="00EC4342" w:rsidRDefault="00EC4342">
      <w:pPr>
        <w:pStyle w:val="TOC3"/>
        <w:tabs>
          <w:tab w:val="right" w:leader="dot" w:pos="9350"/>
        </w:tabs>
        <w:rPr>
          <w:noProof/>
        </w:rPr>
      </w:pPr>
      <w:hyperlink w:anchor="_Toc56147743" w:history="1">
        <w:r w:rsidRPr="005D6F6A">
          <w:rPr>
            <w:rStyle w:val="Hyperlink"/>
            <w:noProof/>
          </w:rPr>
          <w:t>21.1 Format</w:t>
        </w:r>
        <w:r>
          <w:rPr>
            <w:noProof/>
            <w:webHidden/>
          </w:rPr>
          <w:tab/>
        </w:r>
        <w:r>
          <w:rPr>
            <w:noProof/>
            <w:webHidden/>
          </w:rPr>
          <w:fldChar w:fldCharType="begin"/>
        </w:r>
        <w:r>
          <w:rPr>
            <w:noProof/>
            <w:webHidden/>
          </w:rPr>
          <w:instrText xml:space="preserve"> PAGEREF _Toc56147743 \h </w:instrText>
        </w:r>
        <w:r>
          <w:rPr>
            <w:noProof/>
            <w:webHidden/>
          </w:rPr>
        </w:r>
        <w:r>
          <w:rPr>
            <w:noProof/>
            <w:webHidden/>
          </w:rPr>
          <w:fldChar w:fldCharType="separate"/>
        </w:r>
        <w:r>
          <w:rPr>
            <w:noProof/>
            <w:webHidden/>
          </w:rPr>
          <w:t>26</w:t>
        </w:r>
        <w:r>
          <w:rPr>
            <w:noProof/>
            <w:webHidden/>
          </w:rPr>
          <w:fldChar w:fldCharType="end"/>
        </w:r>
      </w:hyperlink>
    </w:p>
    <w:p w14:paraId="485DB6B7" w14:textId="164FC898" w:rsidR="00EC4342" w:rsidRDefault="00EC4342">
      <w:pPr>
        <w:pStyle w:val="TOC3"/>
        <w:tabs>
          <w:tab w:val="right" w:leader="dot" w:pos="9350"/>
        </w:tabs>
        <w:rPr>
          <w:noProof/>
        </w:rPr>
      </w:pPr>
      <w:hyperlink w:anchor="_Toc56147744" w:history="1">
        <w:r w:rsidRPr="005D6F6A">
          <w:rPr>
            <w:rStyle w:val="Hyperlink"/>
            <w:noProof/>
          </w:rPr>
          <w:t>21.2 Description</w:t>
        </w:r>
        <w:r>
          <w:rPr>
            <w:noProof/>
            <w:webHidden/>
          </w:rPr>
          <w:tab/>
        </w:r>
        <w:r>
          <w:rPr>
            <w:noProof/>
            <w:webHidden/>
          </w:rPr>
          <w:fldChar w:fldCharType="begin"/>
        </w:r>
        <w:r>
          <w:rPr>
            <w:noProof/>
            <w:webHidden/>
          </w:rPr>
          <w:instrText xml:space="preserve"> PAGEREF _Toc56147744 \h </w:instrText>
        </w:r>
        <w:r>
          <w:rPr>
            <w:noProof/>
            <w:webHidden/>
          </w:rPr>
        </w:r>
        <w:r>
          <w:rPr>
            <w:noProof/>
            <w:webHidden/>
          </w:rPr>
          <w:fldChar w:fldCharType="separate"/>
        </w:r>
        <w:r>
          <w:rPr>
            <w:noProof/>
            <w:webHidden/>
          </w:rPr>
          <w:t>26</w:t>
        </w:r>
        <w:r>
          <w:rPr>
            <w:noProof/>
            <w:webHidden/>
          </w:rPr>
          <w:fldChar w:fldCharType="end"/>
        </w:r>
      </w:hyperlink>
    </w:p>
    <w:p w14:paraId="4E3756C2" w14:textId="67C27A15" w:rsidR="00EC4342" w:rsidRDefault="00EC4342">
      <w:pPr>
        <w:pStyle w:val="TOC3"/>
        <w:tabs>
          <w:tab w:val="right" w:leader="dot" w:pos="9350"/>
        </w:tabs>
        <w:rPr>
          <w:noProof/>
        </w:rPr>
      </w:pPr>
      <w:hyperlink w:anchor="_Toc56147745" w:history="1">
        <w:r w:rsidRPr="005D6F6A">
          <w:rPr>
            <w:rStyle w:val="Hyperlink"/>
            <w:noProof/>
          </w:rPr>
          <w:t>21.3 Demo</w:t>
        </w:r>
        <w:r>
          <w:rPr>
            <w:noProof/>
            <w:webHidden/>
          </w:rPr>
          <w:tab/>
        </w:r>
        <w:r>
          <w:rPr>
            <w:noProof/>
            <w:webHidden/>
          </w:rPr>
          <w:fldChar w:fldCharType="begin"/>
        </w:r>
        <w:r>
          <w:rPr>
            <w:noProof/>
            <w:webHidden/>
          </w:rPr>
          <w:instrText xml:space="preserve"> PAGEREF _Toc56147745 \h </w:instrText>
        </w:r>
        <w:r>
          <w:rPr>
            <w:noProof/>
            <w:webHidden/>
          </w:rPr>
        </w:r>
        <w:r>
          <w:rPr>
            <w:noProof/>
            <w:webHidden/>
          </w:rPr>
          <w:fldChar w:fldCharType="separate"/>
        </w:r>
        <w:r>
          <w:rPr>
            <w:noProof/>
            <w:webHidden/>
          </w:rPr>
          <w:t>26</w:t>
        </w:r>
        <w:r>
          <w:rPr>
            <w:noProof/>
            <w:webHidden/>
          </w:rPr>
          <w:fldChar w:fldCharType="end"/>
        </w:r>
      </w:hyperlink>
    </w:p>
    <w:p w14:paraId="3C0826DF" w14:textId="377160B0" w:rsidR="00EC4342" w:rsidRDefault="00EC4342">
      <w:pPr>
        <w:pStyle w:val="TOC2"/>
        <w:tabs>
          <w:tab w:val="right" w:leader="dot" w:pos="9350"/>
        </w:tabs>
        <w:rPr>
          <w:noProof/>
        </w:rPr>
      </w:pPr>
      <w:hyperlink w:anchor="_Toc56147746" w:history="1">
        <w:r w:rsidRPr="005D6F6A">
          <w:rPr>
            <w:rStyle w:val="Hyperlink"/>
            <w:noProof/>
          </w:rPr>
          <w:t>22 check_almost</w:t>
        </w:r>
        <w:r>
          <w:rPr>
            <w:noProof/>
            <w:webHidden/>
          </w:rPr>
          <w:tab/>
        </w:r>
        <w:r>
          <w:rPr>
            <w:noProof/>
            <w:webHidden/>
          </w:rPr>
          <w:fldChar w:fldCharType="begin"/>
        </w:r>
        <w:r>
          <w:rPr>
            <w:noProof/>
            <w:webHidden/>
          </w:rPr>
          <w:instrText xml:space="preserve"> PAGEREF _Toc56147746 \h </w:instrText>
        </w:r>
        <w:r>
          <w:rPr>
            <w:noProof/>
            <w:webHidden/>
          </w:rPr>
        </w:r>
        <w:r>
          <w:rPr>
            <w:noProof/>
            <w:webHidden/>
          </w:rPr>
          <w:fldChar w:fldCharType="separate"/>
        </w:r>
        <w:r>
          <w:rPr>
            <w:noProof/>
            <w:webHidden/>
          </w:rPr>
          <w:t>27</w:t>
        </w:r>
        <w:r>
          <w:rPr>
            <w:noProof/>
            <w:webHidden/>
          </w:rPr>
          <w:fldChar w:fldCharType="end"/>
        </w:r>
      </w:hyperlink>
    </w:p>
    <w:p w14:paraId="1FC7FD0D" w14:textId="43338813" w:rsidR="00EC4342" w:rsidRDefault="00EC4342">
      <w:pPr>
        <w:pStyle w:val="TOC3"/>
        <w:tabs>
          <w:tab w:val="right" w:leader="dot" w:pos="9350"/>
        </w:tabs>
        <w:rPr>
          <w:noProof/>
        </w:rPr>
      </w:pPr>
      <w:hyperlink w:anchor="_Toc56147747" w:history="1">
        <w:r w:rsidRPr="005D6F6A">
          <w:rPr>
            <w:rStyle w:val="Hyperlink"/>
            <w:noProof/>
          </w:rPr>
          <w:t>22.1 Format</w:t>
        </w:r>
        <w:r>
          <w:rPr>
            <w:noProof/>
            <w:webHidden/>
          </w:rPr>
          <w:tab/>
        </w:r>
        <w:r>
          <w:rPr>
            <w:noProof/>
            <w:webHidden/>
          </w:rPr>
          <w:fldChar w:fldCharType="begin"/>
        </w:r>
        <w:r>
          <w:rPr>
            <w:noProof/>
            <w:webHidden/>
          </w:rPr>
          <w:instrText xml:space="preserve"> PAGEREF _Toc56147747 \h </w:instrText>
        </w:r>
        <w:r>
          <w:rPr>
            <w:noProof/>
            <w:webHidden/>
          </w:rPr>
        </w:r>
        <w:r>
          <w:rPr>
            <w:noProof/>
            <w:webHidden/>
          </w:rPr>
          <w:fldChar w:fldCharType="separate"/>
        </w:r>
        <w:r>
          <w:rPr>
            <w:noProof/>
            <w:webHidden/>
          </w:rPr>
          <w:t>27</w:t>
        </w:r>
        <w:r>
          <w:rPr>
            <w:noProof/>
            <w:webHidden/>
          </w:rPr>
          <w:fldChar w:fldCharType="end"/>
        </w:r>
      </w:hyperlink>
    </w:p>
    <w:p w14:paraId="56438C80" w14:textId="612D1F6A" w:rsidR="00EC4342" w:rsidRDefault="00EC4342">
      <w:pPr>
        <w:pStyle w:val="TOC3"/>
        <w:tabs>
          <w:tab w:val="right" w:leader="dot" w:pos="9350"/>
        </w:tabs>
        <w:rPr>
          <w:noProof/>
        </w:rPr>
      </w:pPr>
      <w:hyperlink w:anchor="_Toc56147748" w:history="1">
        <w:r w:rsidRPr="005D6F6A">
          <w:rPr>
            <w:rStyle w:val="Hyperlink"/>
            <w:noProof/>
          </w:rPr>
          <w:t>22.2 Description</w:t>
        </w:r>
        <w:r>
          <w:rPr>
            <w:noProof/>
            <w:webHidden/>
          </w:rPr>
          <w:tab/>
        </w:r>
        <w:r>
          <w:rPr>
            <w:noProof/>
            <w:webHidden/>
          </w:rPr>
          <w:fldChar w:fldCharType="begin"/>
        </w:r>
        <w:r>
          <w:rPr>
            <w:noProof/>
            <w:webHidden/>
          </w:rPr>
          <w:instrText xml:space="preserve"> PAGEREF _Toc56147748 \h </w:instrText>
        </w:r>
        <w:r>
          <w:rPr>
            <w:noProof/>
            <w:webHidden/>
          </w:rPr>
        </w:r>
        <w:r>
          <w:rPr>
            <w:noProof/>
            <w:webHidden/>
          </w:rPr>
          <w:fldChar w:fldCharType="separate"/>
        </w:r>
        <w:r>
          <w:rPr>
            <w:noProof/>
            <w:webHidden/>
          </w:rPr>
          <w:t>27</w:t>
        </w:r>
        <w:r>
          <w:rPr>
            <w:noProof/>
            <w:webHidden/>
          </w:rPr>
          <w:fldChar w:fldCharType="end"/>
        </w:r>
      </w:hyperlink>
    </w:p>
    <w:p w14:paraId="7871EDDA" w14:textId="17E887AF" w:rsidR="00EC4342" w:rsidRDefault="00EC4342">
      <w:pPr>
        <w:pStyle w:val="TOC3"/>
        <w:tabs>
          <w:tab w:val="right" w:leader="dot" w:pos="9350"/>
        </w:tabs>
        <w:rPr>
          <w:noProof/>
        </w:rPr>
      </w:pPr>
      <w:hyperlink w:anchor="_Toc56147749" w:history="1">
        <w:r w:rsidRPr="005D6F6A">
          <w:rPr>
            <w:rStyle w:val="Hyperlink"/>
            <w:noProof/>
          </w:rPr>
          <w:t>22.3 Demo</w:t>
        </w:r>
        <w:r>
          <w:rPr>
            <w:noProof/>
            <w:webHidden/>
          </w:rPr>
          <w:tab/>
        </w:r>
        <w:r>
          <w:rPr>
            <w:noProof/>
            <w:webHidden/>
          </w:rPr>
          <w:fldChar w:fldCharType="begin"/>
        </w:r>
        <w:r>
          <w:rPr>
            <w:noProof/>
            <w:webHidden/>
          </w:rPr>
          <w:instrText xml:space="preserve"> PAGEREF _Toc56147749 \h </w:instrText>
        </w:r>
        <w:r>
          <w:rPr>
            <w:noProof/>
            <w:webHidden/>
          </w:rPr>
        </w:r>
        <w:r>
          <w:rPr>
            <w:noProof/>
            <w:webHidden/>
          </w:rPr>
          <w:fldChar w:fldCharType="separate"/>
        </w:r>
        <w:r>
          <w:rPr>
            <w:noProof/>
            <w:webHidden/>
          </w:rPr>
          <w:t>27</w:t>
        </w:r>
        <w:r>
          <w:rPr>
            <w:noProof/>
            <w:webHidden/>
          </w:rPr>
          <w:fldChar w:fldCharType="end"/>
        </w:r>
      </w:hyperlink>
    </w:p>
    <w:p w14:paraId="45BEBEDA" w14:textId="56E7A461" w:rsidR="00EC4342" w:rsidRDefault="00EC4342">
      <w:pPr>
        <w:pStyle w:val="TOC2"/>
        <w:tabs>
          <w:tab w:val="right" w:leader="dot" w:pos="9350"/>
        </w:tabs>
        <w:rPr>
          <w:noProof/>
        </w:rPr>
      </w:pPr>
      <w:hyperlink w:anchor="_Toc56147750" w:history="1">
        <w:r w:rsidRPr="005D6F6A">
          <w:rPr>
            <w:rStyle w:val="Hyperlink"/>
            <w:noProof/>
          </w:rPr>
          <w:t>23 check_sim_rtl</w:t>
        </w:r>
        <w:r>
          <w:rPr>
            <w:noProof/>
            <w:webHidden/>
          </w:rPr>
          <w:tab/>
        </w:r>
        <w:r>
          <w:rPr>
            <w:noProof/>
            <w:webHidden/>
          </w:rPr>
          <w:fldChar w:fldCharType="begin"/>
        </w:r>
        <w:r>
          <w:rPr>
            <w:noProof/>
            <w:webHidden/>
          </w:rPr>
          <w:instrText xml:space="preserve"> PAGEREF _Toc56147750 \h </w:instrText>
        </w:r>
        <w:r>
          <w:rPr>
            <w:noProof/>
            <w:webHidden/>
          </w:rPr>
        </w:r>
        <w:r>
          <w:rPr>
            <w:noProof/>
            <w:webHidden/>
          </w:rPr>
          <w:fldChar w:fldCharType="separate"/>
        </w:r>
        <w:r>
          <w:rPr>
            <w:noProof/>
            <w:webHidden/>
          </w:rPr>
          <w:t>29</w:t>
        </w:r>
        <w:r>
          <w:rPr>
            <w:noProof/>
            <w:webHidden/>
          </w:rPr>
          <w:fldChar w:fldCharType="end"/>
        </w:r>
      </w:hyperlink>
    </w:p>
    <w:p w14:paraId="41AC985F" w14:textId="7C6B15C4" w:rsidR="00EC4342" w:rsidRDefault="00EC4342">
      <w:pPr>
        <w:pStyle w:val="TOC3"/>
        <w:tabs>
          <w:tab w:val="right" w:leader="dot" w:pos="9350"/>
        </w:tabs>
        <w:rPr>
          <w:noProof/>
        </w:rPr>
      </w:pPr>
      <w:hyperlink w:anchor="_Toc56147751" w:history="1">
        <w:r w:rsidRPr="005D6F6A">
          <w:rPr>
            <w:rStyle w:val="Hyperlink"/>
            <w:noProof/>
          </w:rPr>
          <w:t>23.1 Format</w:t>
        </w:r>
        <w:r>
          <w:rPr>
            <w:noProof/>
            <w:webHidden/>
          </w:rPr>
          <w:tab/>
        </w:r>
        <w:r>
          <w:rPr>
            <w:noProof/>
            <w:webHidden/>
          </w:rPr>
          <w:fldChar w:fldCharType="begin"/>
        </w:r>
        <w:r>
          <w:rPr>
            <w:noProof/>
            <w:webHidden/>
          </w:rPr>
          <w:instrText xml:space="preserve"> PAGEREF _Toc56147751 \h </w:instrText>
        </w:r>
        <w:r>
          <w:rPr>
            <w:noProof/>
            <w:webHidden/>
          </w:rPr>
        </w:r>
        <w:r>
          <w:rPr>
            <w:noProof/>
            <w:webHidden/>
          </w:rPr>
          <w:fldChar w:fldCharType="separate"/>
        </w:r>
        <w:r>
          <w:rPr>
            <w:noProof/>
            <w:webHidden/>
          </w:rPr>
          <w:t>29</w:t>
        </w:r>
        <w:r>
          <w:rPr>
            <w:noProof/>
            <w:webHidden/>
          </w:rPr>
          <w:fldChar w:fldCharType="end"/>
        </w:r>
      </w:hyperlink>
    </w:p>
    <w:p w14:paraId="155E52ED" w14:textId="25618208" w:rsidR="00EC4342" w:rsidRDefault="00EC4342">
      <w:pPr>
        <w:pStyle w:val="TOC3"/>
        <w:tabs>
          <w:tab w:val="right" w:leader="dot" w:pos="9350"/>
        </w:tabs>
        <w:rPr>
          <w:noProof/>
        </w:rPr>
      </w:pPr>
      <w:hyperlink w:anchor="_Toc56147752" w:history="1">
        <w:r w:rsidRPr="005D6F6A">
          <w:rPr>
            <w:rStyle w:val="Hyperlink"/>
            <w:noProof/>
          </w:rPr>
          <w:t>23.2 Description</w:t>
        </w:r>
        <w:r>
          <w:rPr>
            <w:noProof/>
            <w:webHidden/>
          </w:rPr>
          <w:tab/>
        </w:r>
        <w:r>
          <w:rPr>
            <w:noProof/>
            <w:webHidden/>
          </w:rPr>
          <w:fldChar w:fldCharType="begin"/>
        </w:r>
        <w:r>
          <w:rPr>
            <w:noProof/>
            <w:webHidden/>
          </w:rPr>
          <w:instrText xml:space="preserve"> PAGEREF _Toc56147752 \h </w:instrText>
        </w:r>
        <w:r>
          <w:rPr>
            <w:noProof/>
            <w:webHidden/>
          </w:rPr>
        </w:r>
        <w:r>
          <w:rPr>
            <w:noProof/>
            <w:webHidden/>
          </w:rPr>
          <w:fldChar w:fldCharType="separate"/>
        </w:r>
        <w:r>
          <w:rPr>
            <w:noProof/>
            <w:webHidden/>
          </w:rPr>
          <w:t>29</w:t>
        </w:r>
        <w:r>
          <w:rPr>
            <w:noProof/>
            <w:webHidden/>
          </w:rPr>
          <w:fldChar w:fldCharType="end"/>
        </w:r>
      </w:hyperlink>
    </w:p>
    <w:p w14:paraId="5E9FFC7A" w14:textId="760CC83C" w:rsidR="00EC4342" w:rsidRDefault="00EC4342">
      <w:pPr>
        <w:pStyle w:val="TOC3"/>
        <w:tabs>
          <w:tab w:val="right" w:leader="dot" w:pos="9350"/>
        </w:tabs>
        <w:rPr>
          <w:noProof/>
        </w:rPr>
      </w:pPr>
      <w:hyperlink w:anchor="_Toc56147753" w:history="1">
        <w:r w:rsidRPr="005D6F6A">
          <w:rPr>
            <w:rStyle w:val="Hyperlink"/>
            <w:noProof/>
          </w:rPr>
          <w:t>23.3 Demo</w:t>
        </w:r>
        <w:r>
          <w:rPr>
            <w:noProof/>
            <w:webHidden/>
          </w:rPr>
          <w:tab/>
        </w:r>
        <w:r>
          <w:rPr>
            <w:noProof/>
            <w:webHidden/>
          </w:rPr>
          <w:fldChar w:fldCharType="begin"/>
        </w:r>
        <w:r>
          <w:rPr>
            <w:noProof/>
            <w:webHidden/>
          </w:rPr>
          <w:instrText xml:space="preserve"> PAGEREF _Toc56147753 \h </w:instrText>
        </w:r>
        <w:r>
          <w:rPr>
            <w:noProof/>
            <w:webHidden/>
          </w:rPr>
        </w:r>
        <w:r>
          <w:rPr>
            <w:noProof/>
            <w:webHidden/>
          </w:rPr>
          <w:fldChar w:fldCharType="separate"/>
        </w:r>
        <w:r>
          <w:rPr>
            <w:noProof/>
            <w:webHidden/>
          </w:rPr>
          <w:t>29</w:t>
        </w:r>
        <w:r>
          <w:rPr>
            <w:noProof/>
            <w:webHidden/>
          </w:rPr>
          <w:fldChar w:fldCharType="end"/>
        </w:r>
      </w:hyperlink>
    </w:p>
    <w:p w14:paraId="3AA5BEDE" w14:textId="495AC47F" w:rsidR="00EC4342" w:rsidRDefault="00EC4342">
      <w:pPr>
        <w:pStyle w:val="TOC2"/>
        <w:tabs>
          <w:tab w:val="right" w:leader="dot" w:pos="9350"/>
        </w:tabs>
        <w:rPr>
          <w:noProof/>
        </w:rPr>
      </w:pPr>
      <w:hyperlink w:anchor="_Toc56147754" w:history="1">
        <w:r w:rsidRPr="005D6F6A">
          <w:rPr>
            <w:rStyle w:val="Hyperlink"/>
            <w:noProof/>
          </w:rPr>
          <w:t>24 check_sim_syn</w:t>
        </w:r>
        <w:r>
          <w:rPr>
            <w:noProof/>
            <w:webHidden/>
          </w:rPr>
          <w:tab/>
        </w:r>
        <w:r>
          <w:rPr>
            <w:noProof/>
            <w:webHidden/>
          </w:rPr>
          <w:fldChar w:fldCharType="begin"/>
        </w:r>
        <w:r>
          <w:rPr>
            <w:noProof/>
            <w:webHidden/>
          </w:rPr>
          <w:instrText xml:space="preserve"> PAGEREF _Toc56147754 \h </w:instrText>
        </w:r>
        <w:r>
          <w:rPr>
            <w:noProof/>
            <w:webHidden/>
          </w:rPr>
        </w:r>
        <w:r>
          <w:rPr>
            <w:noProof/>
            <w:webHidden/>
          </w:rPr>
          <w:fldChar w:fldCharType="separate"/>
        </w:r>
        <w:r>
          <w:rPr>
            <w:noProof/>
            <w:webHidden/>
          </w:rPr>
          <w:t>30</w:t>
        </w:r>
        <w:r>
          <w:rPr>
            <w:noProof/>
            <w:webHidden/>
          </w:rPr>
          <w:fldChar w:fldCharType="end"/>
        </w:r>
      </w:hyperlink>
    </w:p>
    <w:p w14:paraId="03982FBB" w14:textId="7FEAC4DA" w:rsidR="00EC4342" w:rsidRDefault="00EC4342">
      <w:pPr>
        <w:pStyle w:val="TOC3"/>
        <w:tabs>
          <w:tab w:val="right" w:leader="dot" w:pos="9350"/>
        </w:tabs>
        <w:rPr>
          <w:noProof/>
        </w:rPr>
      </w:pPr>
      <w:hyperlink w:anchor="_Toc56147755" w:history="1">
        <w:r w:rsidRPr="005D6F6A">
          <w:rPr>
            <w:rStyle w:val="Hyperlink"/>
            <w:noProof/>
          </w:rPr>
          <w:t>24.1 Format</w:t>
        </w:r>
        <w:r>
          <w:rPr>
            <w:noProof/>
            <w:webHidden/>
          </w:rPr>
          <w:tab/>
        </w:r>
        <w:r>
          <w:rPr>
            <w:noProof/>
            <w:webHidden/>
          </w:rPr>
          <w:fldChar w:fldCharType="begin"/>
        </w:r>
        <w:r>
          <w:rPr>
            <w:noProof/>
            <w:webHidden/>
          </w:rPr>
          <w:instrText xml:space="preserve"> PAGEREF _Toc56147755 \h </w:instrText>
        </w:r>
        <w:r>
          <w:rPr>
            <w:noProof/>
            <w:webHidden/>
          </w:rPr>
        </w:r>
        <w:r>
          <w:rPr>
            <w:noProof/>
            <w:webHidden/>
          </w:rPr>
          <w:fldChar w:fldCharType="separate"/>
        </w:r>
        <w:r>
          <w:rPr>
            <w:noProof/>
            <w:webHidden/>
          </w:rPr>
          <w:t>30</w:t>
        </w:r>
        <w:r>
          <w:rPr>
            <w:noProof/>
            <w:webHidden/>
          </w:rPr>
          <w:fldChar w:fldCharType="end"/>
        </w:r>
      </w:hyperlink>
    </w:p>
    <w:p w14:paraId="006BCDB0" w14:textId="2222F65F" w:rsidR="00EC4342" w:rsidRDefault="00EC4342">
      <w:pPr>
        <w:pStyle w:val="TOC3"/>
        <w:tabs>
          <w:tab w:val="right" w:leader="dot" w:pos="9350"/>
        </w:tabs>
        <w:rPr>
          <w:noProof/>
        </w:rPr>
      </w:pPr>
      <w:hyperlink w:anchor="_Toc56147756" w:history="1">
        <w:r w:rsidRPr="005D6F6A">
          <w:rPr>
            <w:rStyle w:val="Hyperlink"/>
            <w:noProof/>
          </w:rPr>
          <w:t>24.2 Description</w:t>
        </w:r>
        <w:r>
          <w:rPr>
            <w:noProof/>
            <w:webHidden/>
          </w:rPr>
          <w:tab/>
        </w:r>
        <w:r>
          <w:rPr>
            <w:noProof/>
            <w:webHidden/>
          </w:rPr>
          <w:fldChar w:fldCharType="begin"/>
        </w:r>
        <w:r>
          <w:rPr>
            <w:noProof/>
            <w:webHidden/>
          </w:rPr>
          <w:instrText xml:space="preserve"> PAGEREF _Toc56147756 \h </w:instrText>
        </w:r>
        <w:r>
          <w:rPr>
            <w:noProof/>
            <w:webHidden/>
          </w:rPr>
        </w:r>
        <w:r>
          <w:rPr>
            <w:noProof/>
            <w:webHidden/>
          </w:rPr>
          <w:fldChar w:fldCharType="separate"/>
        </w:r>
        <w:r>
          <w:rPr>
            <w:noProof/>
            <w:webHidden/>
          </w:rPr>
          <w:t>30</w:t>
        </w:r>
        <w:r>
          <w:rPr>
            <w:noProof/>
            <w:webHidden/>
          </w:rPr>
          <w:fldChar w:fldCharType="end"/>
        </w:r>
      </w:hyperlink>
    </w:p>
    <w:p w14:paraId="42BE879E" w14:textId="1284C6BB" w:rsidR="00EC4342" w:rsidRDefault="00EC4342">
      <w:pPr>
        <w:pStyle w:val="TOC3"/>
        <w:tabs>
          <w:tab w:val="right" w:leader="dot" w:pos="9350"/>
        </w:tabs>
        <w:rPr>
          <w:noProof/>
        </w:rPr>
      </w:pPr>
      <w:hyperlink w:anchor="_Toc56147757" w:history="1">
        <w:r w:rsidRPr="005D6F6A">
          <w:rPr>
            <w:rStyle w:val="Hyperlink"/>
            <w:noProof/>
          </w:rPr>
          <w:t>24.3 Demo</w:t>
        </w:r>
        <w:r>
          <w:rPr>
            <w:noProof/>
            <w:webHidden/>
          </w:rPr>
          <w:tab/>
        </w:r>
        <w:r>
          <w:rPr>
            <w:noProof/>
            <w:webHidden/>
          </w:rPr>
          <w:fldChar w:fldCharType="begin"/>
        </w:r>
        <w:r>
          <w:rPr>
            <w:noProof/>
            <w:webHidden/>
          </w:rPr>
          <w:instrText xml:space="preserve"> PAGEREF _Toc56147757 \h </w:instrText>
        </w:r>
        <w:r>
          <w:rPr>
            <w:noProof/>
            <w:webHidden/>
          </w:rPr>
        </w:r>
        <w:r>
          <w:rPr>
            <w:noProof/>
            <w:webHidden/>
          </w:rPr>
          <w:fldChar w:fldCharType="separate"/>
        </w:r>
        <w:r>
          <w:rPr>
            <w:noProof/>
            <w:webHidden/>
          </w:rPr>
          <w:t>30</w:t>
        </w:r>
        <w:r>
          <w:rPr>
            <w:noProof/>
            <w:webHidden/>
          </w:rPr>
          <w:fldChar w:fldCharType="end"/>
        </w:r>
      </w:hyperlink>
    </w:p>
    <w:p w14:paraId="22659876" w14:textId="3DC78CEB" w:rsidR="00EC4342" w:rsidRDefault="00EC4342">
      <w:pPr>
        <w:pStyle w:val="TOC2"/>
        <w:tabs>
          <w:tab w:val="right" w:leader="dot" w:pos="9350"/>
        </w:tabs>
        <w:rPr>
          <w:noProof/>
        </w:rPr>
      </w:pPr>
      <w:hyperlink w:anchor="_Toc56147758" w:history="1">
        <w:r w:rsidRPr="005D6F6A">
          <w:rPr>
            <w:rStyle w:val="Hyperlink"/>
            <w:noProof/>
          </w:rPr>
          <w:t>25 check_sim_par</w:t>
        </w:r>
        <w:r>
          <w:rPr>
            <w:noProof/>
            <w:webHidden/>
          </w:rPr>
          <w:tab/>
        </w:r>
        <w:r>
          <w:rPr>
            <w:noProof/>
            <w:webHidden/>
          </w:rPr>
          <w:fldChar w:fldCharType="begin"/>
        </w:r>
        <w:r>
          <w:rPr>
            <w:noProof/>
            <w:webHidden/>
          </w:rPr>
          <w:instrText xml:space="preserve"> PAGEREF _Toc56147758 \h </w:instrText>
        </w:r>
        <w:r>
          <w:rPr>
            <w:noProof/>
            <w:webHidden/>
          </w:rPr>
        </w:r>
        <w:r>
          <w:rPr>
            <w:noProof/>
            <w:webHidden/>
          </w:rPr>
          <w:fldChar w:fldCharType="separate"/>
        </w:r>
        <w:r>
          <w:rPr>
            <w:noProof/>
            <w:webHidden/>
          </w:rPr>
          <w:t>31</w:t>
        </w:r>
        <w:r>
          <w:rPr>
            <w:noProof/>
            <w:webHidden/>
          </w:rPr>
          <w:fldChar w:fldCharType="end"/>
        </w:r>
      </w:hyperlink>
    </w:p>
    <w:p w14:paraId="2E96A090" w14:textId="0E7E6BC1" w:rsidR="00EC4342" w:rsidRDefault="00EC4342">
      <w:pPr>
        <w:pStyle w:val="TOC3"/>
        <w:tabs>
          <w:tab w:val="right" w:leader="dot" w:pos="9350"/>
        </w:tabs>
        <w:rPr>
          <w:noProof/>
        </w:rPr>
      </w:pPr>
      <w:hyperlink w:anchor="_Toc56147759" w:history="1">
        <w:r w:rsidRPr="005D6F6A">
          <w:rPr>
            <w:rStyle w:val="Hyperlink"/>
            <w:noProof/>
          </w:rPr>
          <w:t>25.1 Format</w:t>
        </w:r>
        <w:r>
          <w:rPr>
            <w:noProof/>
            <w:webHidden/>
          </w:rPr>
          <w:tab/>
        </w:r>
        <w:r>
          <w:rPr>
            <w:noProof/>
            <w:webHidden/>
          </w:rPr>
          <w:fldChar w:fldCharType="begin"/>
        </w:r>
        <w:r>
          <w:rPr>
            <w:noProof/>
            <w:webHidden/>
          </w:rPr>
          <w:instrText xml:space="preserve"> PAGEREF _Toc56147759 \h </w:instrText>
        </w:r>
        <w:r>
          <w:rPr>
            <w:noProof/>
            <w:webHidden/>
          </w:rPr>
        </w:r>
        <w:r>
          <w:rPr>
            <w:noProof/>
            <w:webHidden/>
          </w:rPr>
          <w:fldChar w:fldCharType="separate"/>
        </w:r>
        <w:r>
          <w:rPr>
            <w:noProof/>
            <w:webHidden/>
          </w:rPr>
          <w:t>31</w:t>
        </w:r>
        <w:r>
          <w:rPr>
            <w:noProof/>
            <w:webHidden/>
          </w:rPr>
          <w:fldChar w:fldCharType="end"/>
        </w:r>
      </w:hyperlink>
    </w:p>
    <w:p w14:paraId="639A88E8" w14:textId="5DDE540B" w:rsidR="00EC4342" w:rsidRDefault="00EC4342">
      <w:pPr>
        <w:pStyle w:val="TOC3"/>
        <w:tabs>
          <w:tab w:val="right" w:leader="dot" w:pos="9350"/>
        </w:tabs>
        <w:rPr>
          <w:noProof/>
        </w:rPr>
      </w:pPr>
      <w:hyperlink w:anchor="_Toc56147760" w:history="1">
        <w:r w:rsidRPr="005D6F6A">
          <w:rPr>
            <w:rStyle w:val="Hyperlink"/>
            <w:noProof/>
          </w:rPr>
          <w:t>25.2 Description</w:t>
        </w:r>
        <w:r>
          <w:rPr>
            <w:noProof/>
            <w:webHidden/>
          </w:rPr>
          <w:tab/>
        </w:r>
        <w:r>
          <w:rPr>
            <w:noProof/>
            <w:webHidden/>
          </w:rPr>
          <w:fldChar w:fldCharType="begin"/>
        </w:r>
        <w:r>
          <w:rPr>
            <w:noProof/>
            <w:webHidden/>
          </w:rPr>
          <w:instrText xml:space="preserve"> PAGEREF _Toc56147760 \h </w:instrText>
        </w:r>
        <w:r>
          <w:rPr>
            <w:noProof/>
            <w:webHidden/>
          </w:rPr>
        </w:r>
        <w:r>
          <w:rPr>
            <w:noProof/>
            <w:webHidden/>
          </w:rPr>
          <w:fldChar w:fldCharType="separate"/>
        </w:r>
        <w:r>
          <w:rPr>
            <w:noProof/>
            <w:webHidden/>
          </w:rPr>
          <w:t>31</w:t>
        </w:r>
        <w:r>
          <w:rPr>
            <w:noProof/>
            <w:webHidden/>
          </w:rPr>
          <w:fldChar w:fldCharType="end"/>
        </w:r>
      </w:hyperlink>
    </w:p>
    <w:p w14:paraId="3A8308E5" w14:textId="4F8E65C4" w:rsidR="00EC4342" w:rsidRDefault="00EC4342">
      <w:pPr>
        <w:pStyle w:val="TOC3"/>
        <w:tabs>
          <w:tab w:val="right" w:leader="dot" w:pos="9350"/>
        </w:tabs>
        <w:rPr>
          <w:noProof/>
        </w:rPr>
      </w:pPr>
      <w:hyperlink w:anchor="_Toc56147761" w:history="1">
        <w:r w:rsidRPr="005D6F6A">
          <w:rPr>
            <w:rStyle w:val="Hyperlink"/>
            <w:noProof/>
          </w:rPr>
          <w:t>25.3 Demo</w:t>
        </w:r>
        <w:r>
          <w:rPr>
            <w:noProof/>
            <w:webHidden/>
          </w:rPr>
          <w:tab/>
        </w:r>
        <w:r>
          <w:rPr>
            <w:noProof/>
            <w:webHidden/>
          </w:rPr>
          <w:fldChar w:fldCharType="begin"/>
        </w:r>
        <w:r>
          <w:rPr>
            <w:noProof/>
            <w:webHidden/>
          </w:rPr>
          <w:instrText xml:space="preserve"> PAGEREF _Toc56147761 \h </w:instrText>
        </w:r>
        <w:r>
          <w:rPr>
            <w:noProof/>
            <w:webHidden/>
          </w:rPr>
        </w:r>
        <w:r>
          <w:rPr>
            <w:noProof/>
            <w:webHidden/>
          </w:rPr>
          <w:fldChar w:fldCharType="separate"/>
        </w:r>
        <w:r>
          <w:rPr>
            <w:noProof/>
            <w:webHidden/>
          </w:rPr>
          <w:t>31</w:t>
        </w:r>
        <w:r>
          <w:rPr>
            <w:noProof/>
            <w:webHidden/>
          </w:rPr>
          <w:fldChar w:fldCharType="end"/>
        </w:r>
      </w:hyperlink>
    </w:p>
    <w:p w14:paraId="4FF90026" w14:textId="6FE4BAFA" w:rsidR="00EC4342" w:rsidRDefault="00EC4342">
      <w:pPr>
        <w:pStyle w:val="TOC2"/>
        <w:tabs>
          <w:tab w:val="right" w:leader="dot" w:pos="9350"/>
        </w:tabs>
        <w:rPr>
          <w:noProof/>
        </w:rPr>
      </w:pPr>
      <w:hyperlink w:anchor="_Toc56147762" w:history="1">
        <w:r w:rsidRPr="005D6F6A">
          <w:rPr>
            <w:rStyle w:val="Hyperlink"/>
            <w:noProof/>
          </w:rPr>
          <w:t>26 check_sdf_simflow</w:t>
        </w:r>
        <w:r>
          <w:rPr>
            <w:noProof/>
            <w:webHidden/>
          </w:rPr>
          <w:tab/>
        </w:r>
        <w:r>
          <w:rPr>
            <w:noProof/>
            <w:webHidden/>
          </w:rPr>
          <w:fldChar w:fldCharType="begin"/>
        </w:r>
        <w:r>
          <w:rPr>
            <w:noProof/>
            <w:webHidden/>
          </w:rPr>
          <w:instrText xml:space="preserve"> PAGEREF _Toc56147762 \h </w:instrText>
        </w:r>
        <w:r>
          <w:rPr>
            <w:noProof/>
            <w:webHidden/>
          </w:rPr>
        </w:r>
        <w:r>
          <w:rPr>
            <w:noProof/>
            <w:webHidden/>
          </w:rPr>
          <w:fldChar w:fldCharType="separate"/>
        </w:r>
        <w:r>
          <w:rPr>
            <w:noProof/>
            <w:webHidden/>
          </w:rPr>
          <w:t>32</w:t>
        </w:r>
        <w:r>
          <w:rPr>
            <w:noProof/>
            <w:webHidden/>
          </w:rPr>
          <w:fldChar w:fldCharType="end"/>
        </w:r>
      </w:hyperlink>
    </w:p>
    <w:p w14:paraId="1E878C2C" w14:textId="174816E9" w:rsidR="00EC4342" w:rsidRDefault="00EC4342">
      <w:pPr>
        <w:pStyle w:val="TOC3"/>
        <w:tabs>
          <w:tab w:val="right" w:leader="dot" w:pos="9350"/>
        </w:tabs>
        <w:rPr>
          <w:noProof/>
        </w:rPr>
      </w:pPr>
      <w:hyperlink w:anchor="_Toc56147763" w:history="1">
        <w:r w:rsidRPr="005D6F6A">
          <w:rPr>
            <w:rStyle w:val="Hyperlink"/>
            <w:noProof/>
          </w:rPr>
          <w:t>26.1 Format</w:t>
        </w:r>
        <w:r>
          <w:rPr>
            <w:noProof/>
            <w:webHidden/>
          </w:rPr>
          <w:tab/>
        </w:r>
        <w:r>
          <w:rPr>
            <w:noProof/>
            <w:webHidden/>
          </w:rPr>
          <w:fldChar w:fldCharType="begin"/>
        </w:r>
        <w:r>
          <w:rPr>
            <w:noProof/>
            <w:webHidden/>
          </w:rPr>
          <w:instrText xml:space="preserve"> PAGEREF _Toc56147763 \h </w:instrText>
        </w:r>
        <w:r>
          <w:rPr>
            <w:noProof/>
            <w:webHidden/>
          </w:rPr>
        </w:r>
        <w:r>
          <w:rPr>
            <w:noProof/>
            <w:webHidden/>
          </w:rPr>
          <w:fldChar w:fldCharType="separate"/>
        </w:r>
        <w:r>
          <w:rPr>
            <w:noProof/>
            <w:webHidden/>
          </w:rPr>
          <w:t>32</w:t>
        </w:r>
        <w:r>
          <w:rPr>
            <w:noProof/>
            <w:webHidden/>
          </w:rPr>
          <w:fldChar w:fldCharType="end"/>
        </w:r>
      </w:hyperlink>
    </w:p>
    <w:p w14:paraId="511929B5" w14:textId="62E2F843" w:rsidR="00EC4342" w:rsidRDefault="00EC4342">
      <w:pPr>
        <w:pStyle w:val="TOC3"/>
        <w:tabs>
          <w:tab w:val="right" w:leader="dot" w:pos="9350"/>
        </w:tabs>
        <w:rPr>
          <w:noProof/>
        </w:rPr>
      </w:pPr>
      <w:hyperlink w:anchor="_Toc56147764" w:history="1">
        <w:r w:rsidRPr="005D6F6A">
          <w:rPr>
            <w:rStyle w:val="Hyperlink"/>
            <w:noProof/>
          </w:rPr>
          <w:t>26.2 Description</w:t>
        </w:r>
        <w:r>
          <w:rPr>
            <w:noProof/>
            <w:webHidden/>
          </w:rPr>
          <w:tab/>
        </w:r>
        <w:r>
          <w:rPr>
            <w:noProof/>
            <w:webHidden/>
          </w:rPr>
          <w:fldChar w:fldCharType="begin"/>
        </w:r>
        <w:r>
          <w:rPr>
            <w:noProof/>
            <w:webHidden/>
          </w:rPr>
          <w:instrText xml:space="preserve"> PAGEREF _Toc56147764 \h </w:instrText>
        </w:r>
        <w:r>
          <w:rPr>
            <w:noProof/>
            <w:webHidden/>
          </w:rPr>
        </w:r>
        <w:r>
          <w:rPr>
            <w:noProof/>
            <w:webHidden/>
          </w:rPr>
          <w:fldChar w:fldCharType="separate"/>
        </w:r>
        <w:r>
          <w:rPr>
            <w:noProof/>
            <w:webHidden/>
          </w:rPr>
          <w:t>32</w:t>
        </w:r>
        <w:r>
          <w:rPr>
            <w:noProof/>
            <w:webHidden/>
          </w:rPr>
          <w:fldChar w:fldCharType="end"/>
        </w:r>
      </w:hyperlink>
    </w:p>
    <w:p w14:paraId="4D61E7A9" w14:textId="06940142" w:rsidR="00EC4342" w:rsidRDefault="00EC4342">
      <w:pPr>
        <w:pStyle w:val="TOC3"/>
        <w:tabs>
          <w:tab w:val="right" w:leader="dot" w:pos="9350"/>
        </w:tabs>
        <w:rPr>
          <w:noProof/>
        </w:rPr>
      </w:pPr>
      <w:hyperlink w:anchor="_Toc56147765" w:history="1">
        <w:r w:rsidRPr="005D6F6A">
          <w:rPr>
            <w:rStyle w:val="Hyperlink"/>
            <w:noProof/>
          </w:rPr>
          <w:t>26.3 Demo</w:t>
        </w:r>
        <w:r>
          <w:rPr>
            <w:noProof/>
            <w:webHidden/>
          </w:rPr>
          <w:tab/>
        </w:r>
        <w:r>
          <w:rPr>
            <w:noProof/>
            <w:webHidden/>
          </w:rPr>
          <w:fldChar w:fldCharType="begin"/>
        </w:r>
        <w:r>
          <w:rPr>
            <w:noProof/>
            <w:webHidden/>
          </w:rPr>
          <w:instrText xml:space="preserve"> PAGEREF _Toc56147765 \h </w:instrText>
        </w:r>
        <w:r>
          <w:rPr>
            <w:noProof/>
            <w:webHidden/>
          </w:rPr>
        </w:r>
        <w:r>
          <w:rPr>
            <w:noProof/>
            <w:webHidden/>
          </w:rPr>
          <w:fldChar w:fldCharType="separate"/>
        </w:r>
        <w:r>
          <w:rPr>
            <w:noProof/>
            <w:webHidden/>
          </w:rPr>
          <w:t>32</w:t>
        </w:r>
        <w:r>
          <w:rPr>
            <w:noProof/>
            <w:webHidden/>
          </w:rPr>
          <w:fldChar w:fldCharType="end"/>
        </w:r>
      </w:hyperlink>
    </w:p>
    <w:p w14:paraId="40010F3E" w14:textId="1CA0501E" w:rsidR="00EC4342" w:rsidRDefault="00EC4342">
      <w:pPr>
        <w:pStyle w:val="TOC2"/>
        <w:tabs>
          <w:tab w:val="right" w:leader="dot" w:pos="9350"/>
        </w:tabs>
        <w:rPr>
          <w:noProof/>
        </w:rPr>
      </w:pPr>
      <w:hyperlink w:anchor="_Toc56147766" w:history="1">
        <w:r w:rsidRPr="005D6F6A">
          <w:rPr>
            <w:rStyle w:val="Hyperlink"/>
            <w:noProof/>
          </w:rPr>
          <w:t>27 check_simulation_flow</w:t>
        </w:r>
        <w:r>
          <w:rPr>
            <w:noProof/>
            <w:webHidden/>
          </w:rPr>
          <w:tab/>
        </w:r>
        <w:r>
          <w:rPr>
            <w:noProof/>
            <w:webHidden/>
          </w:rPr>
          <w:fldChar w:fldCharType="begin"/>
        </w:r>
        <w:r>
          <w:rPr>
            <w:noProof/>
            <w:webHidden/>
          </w:rPr>
          <w:instrText xml:space="preserve"> PAGEREF _Toc56147766 \h </w:instrText>
        </w:r>
        <w:r>
          <w:rPr>
            <w:noProof/>
            <w:webHidden/>
          </w:rPr>
        </w:r>
        <w:r>
          <w:rPr>
            <w:noProof/>
            <w:webHidden/>
          </w:rPr>
          <w:fldChar w:fldCharType="separate"/>
        </w:r>
        <w:r>
          <w:rPr>
            <w:noProof/>
            <w:webHidden/>
          </w:rPr>
          <w:t>33</w:t>
        </w:r>
        <w:r>
          <w:rPr>
            <w:noProof/>
            <w:webHidden/>
          </w:rPr>
          <w:fldChar w:fldCharType="end"/>
        </w:r>
      </w:hyperlink>
    </w:p>
    <w:p w14:paraId="03B296FE" w14:textId="10C9A1B0" w:rsidR="00EC4342" w:rsidRDefault="00EC4342">
      <w:pPr>
        <w:pStyle w:val="TOC3"/>
        <w:tabs>
          <w:tab w:val="right" w:leader="dot" w:pos="9350"/>
        </w:tabs>
        <w:rPr>
          <w:noProof/>
        </w:rPr>
      </w:pPr>
      <w:hyperlink w:anchor="_Toc56147767" w:history="1">
        <w:r w:rsidRPr="005D6F6A">
          <w:rPr>
            <w:rStyle w:val="Hyperlink"/>
            <w:noProof/>
          </w:rPr>
          <w:t>27.1 Format</w:t>
        </w:r>
        <w:r>
          <w:rPr>
            <w:noProof/>
            <w:webHidden/>
          </w:rPr>
          <w:tab/>
        </w:r>
        <w:r>
          <w:rPr>
            <w:noProof/>
            <w:webHidden/>
          </w:rPr>
          <w:fldChar w:fldCharType="begin"/>
        </w:r>
        <w:r>
          <w:rPr>
            <w:noProof/>
            <w:webHidden/>
          </w:rPr>
          <w:instrText xml:space="preserve"> PAGEREF _Toc56147767 \h </w:instrText>
        </w:r>
        <w:r>
          <w:rPr>
            <w:noProof/>
            <w:webHidden/>
          </w:rPr>
        </w:r>
        <w:r>
          <w:rPr>
            <w:noProof/>
            <w:webHidden/>
          </w:rPr>
          <w:fldChar w:fldCharType="separate"/>
        </w:r>
        <w:r>
          <w:rPr>
            <w:noProof/>
            <w:webHidden/>
          </w:rPr>
          <w:t>33</w:t>
        </w:r>
        <w:r>
          <w:rPr>
            <w:noProof/>
            <w:webHidden/>
          </w:rPr>
          <w:fldChar w:fldCharType="end"/>
        </w:r>
      </w:hyperlink>
    </w:p>
    <w:p w14:paraId="75573D1A" w14:textId="124FF3EA" w:rsidR="00EC4342" w:rsidRDefault="00EC4342">
      <w:pPr>
        <w:pStyle w:val="TOC3"/>
        <w:tabs>
          <w:tab w:val="right" w:leader="dot" w:pos="9350"/>
        </w:tabs>
        <w:rPr>
          <w:noProof/>
        </w:rPr>
      </w:pPr>
      <w:hyperlink w:anchor="_Toc56147768" w:history="1">
        <w:r w:rsidRPr="005D6F6A">
          <w:rPr>
            <w:rStyle w:val="Hyperlink"/>
            <w:noProof/>
          </w:rPr>
          <w:t>27.2 Description</w:t>
        </w:r>
        <w:r>
          <w:rPr>
            <w:noProof/>
            <w:webHidden/>
          </w:rPr>
          <w:tab/>
        </w:r>
        <w:r>
          <w:rPr>
            <w:noProof/>
            <w:webHidden/>
          </w:rPr>
          <w:fldChar w:fldCharType="begin"/>
        </w:r>
        <w:r>
          <w:rPr>
            <w:noProof/>
            <w:webHidden/>
          </w:rPr>
          <w:instrText xml:space="preserve"> PAGEREF _Toc56147768 \h </w:instrText>
        </w:r>
        <w:r>
          <w:rPr>
            <w:noProof/>
            <w:webHidden/>
          </w:rPr>
        </w:r>
        <w:r>
          <w:rPr>
            <w:noProof/>
            <w:webHidden/>
          </w:rPr>
          <w:fldChar w:fldCharType="separate"/>
        </w:r>
        <w:r>
          <w:rPr>
            <w:noProof/>
            <w:webHidden/>
          </w:rPr>
          <w:t>33</w:t>
        </w:r>
        <w:r>
          <w:rPr>
            <w:noProof/>
            <w:webHidden/>
          </w:rPr>
          <w:fldChar w:fldCharType="end"/>
        </w:r>
      </w:hyperlink>
    </w:p>
    <w:p w14:paraId="2ECFFC71" w14:textId="02B2B03E" w:rsidR="00EC4342" w:rsidRDefault="00EC4342">
      <w:pPr>
        <w:pStyle w:val="TOC3"/>
        <w:tabs>
          <w:tab w:val="right" w:leader="dot" w:pos="9350"/>
        </w:tabs>
        <w:rPr>
          <w:noProof/>
        </w:rPr>
      </w:pPr>
      <w:hyperlink w:anchor="_Toc56147769" w:history="1">
        <w:r w:rsidRPr="005D6F6A">
          <w:rPr>
            <w:rStyle w:val="Hyperlink"/>
            <w:noProof/>
          </w:rPr>
          <w:t>27.3 Demo</w:t>
        </w:r>
        <w:r>
          <w:rPr>
            <w:noProof/>
            <w:webHidden/>
          </w:rPr>
          <w:tab/>
        </w:r>
        <w:r>
          <w:rPr>
            <w:noProof/>
            <w:webHidden/>
          </w:rPr>
          <w:fldChar w:fldCharType="begin"/>
        </w:r>
        <w:r>
          <w:rPr>
            <w:noProof/>
            <w:webHidden/>
          </w:rPr>
          <w:instrText xml:space="preserve"> PAGEREF _Toc56147769 \h </w:instrText>
        </w:r>
        <w:r>
          <w:rPr>
            <w:noProof/>
            <w:webHidden/>
          </w:rPr>
        </w:r>
        <w:r>
          <w:rPr>
            <w:noProof/>
            <w:webHidden/>
          </w:rPr>
          <w:fldChar w:fldCharType="separate"/>
        </w:r>
        <w:r>
          <w:rPr>
            <w:noProof/>
            <w:webHidden/>
          </w:rPr>
          <w:t>33</w:t>
        </w:r>
        <w:r>
          <w:rPr>
            <w:noProof/>
            <w:webHidden/>
          </w:rPr>
          <w:fldChar w:fldCharType="end"/>
        </w:r>
      </w:hyperlink>
    </w:p>
    <w:p w14:paraId="7C144766" w14:textId="376370FF" w:rsidR="00EC4342" w:rsidRDefault="00EC4342">
      <w:pPr>
        <w:pStyle w:val="TOC2"/>
        <w:tabs>
          <w:tab w:val="right" w:leader="dot" w:pos="9350"/>
        </w:tabs>
        <w:rPr>
          <w:noProof/>
        </w:rPr>
      </w:pPr>
      <w:hyperlink w:anchor="_Toc56147770" w:history="1">
        <w:r w:rsidRPr="005D6F6A">
          <w:rPr>
            <w:rStyle w:val="Hyperlink"/>
            <w:noProof/>
          </w:rPr>
          <w:t>28 check_value</w:t>
        </w:r>
        <w:r>
          <w:rPr>
            <w:noProof/>
            <w:webHidden/>
          </w:rPr>
          <w:tab/>
        </w:r>
        <w:r>
          <w:rPr>
            <w:noProof/>
            <w:webHidden/>
          </w:rPr>
          <w:fldChar w:fldCharType="begin"/>
        </w:r>
        <w:r>
          <w:rPr>
            <w:noProof/>
            <w:webHidden/>
          </w:rPr>
          <w:instrText xml:space="preserve"> PAGEREF _Toc56147770 \h </w:instrText>
        </w:r>
        <w:r>
          <w:rPr>
            <w:noProof/>
            <w:webHidden/>
          </w:rPr>
        </w:r>
        <w:r>
          <w:rPr>
            <w:noProof/>
            <w:webHidden/>
          </w:rPr>
          <w:fldChar w:fldCharType="separate"/>
        </w:r>
        <w:r>
          <w:rPr>
            <w:noProof/>
            <w:webHidden/>
          </w:rPr>
          <w:t>34</w:t>
        </w:r>
        <w:r>
          <w:rPr>
            <w:noProof/>
            <w:webHidden/>
          </w:rPr>
          <w:fldChar w:fldCharType="end"/>
        </w:r>
      </w:hyperlink>
    </w:p>
    <w:p w14:paraId="310417C8" w14:textId="5522C456" w:rsidR="00EC4342" w:rsidRDefault="00EC4342">
      <w:pPr>
        <w:pStyle w:val="TOC3"/>
        <w:tabs>
          <w:tab w:val="right" w:leader="dot" w:pos="9350"/>
        </w:tabs>
        <w:rPr>
          <w:noProof/>
        </w:rPr>
      </w:pPr>
      <w:hyperlink w:anchor="_Toc56147771" w:history="1">
        <w:r w:rsidRPr="005D6F6A">
          <w:rPr>
            <w:rStyle w:val="Hyperlink"/>
            <w:noProof/>
          </w:rPr>
          <w:t>28.1 Format</w:t>
        </w:r>
        <w:r>
          <w:rPr>
            <w:noProof/>
            <w:webHidden/>
          </w:rPr>
          <w:tab/>
        </w:r>
        <w:r>
          <w:rPr>
            <w:noProof/>
            <w:webHidden/>
          </w:rPr>
          <w:fldChar w:fldCharType="begin"/>
        </w:r>
        <w:r>
          <w:rPr>
            <w:noProof/>
            <w:webHidden/>
          </w:rPr>
          <w:instrText xml:space="preserve"> PAGEREF _Toc56147771 \h </w:instrText>
        </w:r>
        <w:r>
          <w:rPr>
            <w:noProof/>
            <w:webHidden/>
          </w:rPr>
        </w:r>
        <w:r>
          <w:rPr>
            <w:noProof/>
            <w:webHidden/>
          </w:rPr>
          <w:fldChar w:fldCharType="separate"/>
        </w:r>
        <w:r>
          <w:rPr>
            <w:noProof/>
            <w:webHidden/>
          </w:rPr>
          <w:t>34</w:t>
        </w:r>
        <w:r>
          <w:rPr>
            <w:noProof/>
            <w:webHidden/>
          </w:rPr>
          <w:fldChar w:fldCharType="end"/>
        </w:r>
      </w:hyperlink>
    </w:p>
    <w:p w14:paraId="051113B9" w14:textId="1D14A44C" w:rsidR="00EC4342" w:rsidRDefault="00EC4342">
      <w:pPr>
        <w:pStyle w:val="TOC3"/>
        <w:tabs>
          <w:tab w:val="right" w:leader="dot" w:pos="9350"/>
        </w:tabs>
        <w:rPr>
          <w:noProof/>
        </w:rPr>
      </w:pPr>
      <w:hyperlink w:anchor="_Toc56147772" w:history="1">
        <w:r w:rsidRPr="005D6F6A">
          <w:rPr>
            <w:rStyle w:val="Hyperlink"/>
            <w:noProof/>
          </w:rPr>
          <w:t>28.2 Description</w:t>
        </w:r>
        <w:r>
          <w:rPr>
            <w:noProof/>
            <w:webHidden/>
          </w:rPr>
          <w:tab/>
        </w:r>
        <w:r>
          <w:rPr>
            <w:noProof/>
            <w:webHidden/>
          </w:rPr>
          <w:fldChar w:fldCharType="begin"/>
        </w:r>
        <w:r>
          <w:rPr>
            <w:noProof/>
            <w:webHidden/>
          </w:rPr>
          <w:instrText xml:space="preserve"> PAGEREF _Toc56147772 \h </w:instrText>
        </w:r>
        <w:r>
          <w:rPr>
            <w:noProof/>
            <w:webHidden/>
          </w:rPr>
        </w:r>
        <w:r>
          <w:rPr>
            <w:noProof/>
            <w:webHidden/>
          </w:rPr>
          <w:fldChar w:fldCharType="separate"/>
        </w:r>
        <w:r>
          <w:rPr>
            <w:noProof/>
            <w:webHidden/>
          </w:rPr>
          <w:t>34</w:t>
        </w:r>
        <w:r>
          <w:rPr>
            <w:noProof/>
            <w:webHidden/>
          </w:rPr>
          <w:fldChar w:fldCharType="end"/>
        </w:r>
      </w:hyperlink>
    </w:p>
    <w:p w14:paraId="7B2E5F4B" w14:textId="0DBC99DB" w:rsidR="00EC4342" w:rsidRDefault="00EC4342">
      <w:pPr>
        <w:pStyle w:val="TOC3"/>
        <w:tabs>
          <w:tab w:val="right" w:leader="dot" w:pos="9350"/>
        </w:tabs>
        <w:rPr>
          <w:noProof/>
        </w:rPr>
      </w:pPr>
      <w:hyperlink w:anchor="_Toc56147773" w:history="1">
        <w:r w:rsidRPr="005D6F6A">
          <w:rPr>
            <w:rStyle w:val="Hyperlink"/>
            <w:noProof/>
          </w:rPr>
          <w:t>28.3 Demo</w:t>
        </w:r>
        <w:r>
          <w:rPr>
            <w:noProof/>
            <w:webHidden/>
          </w:rPr>
          <w:tab/>
        </w:r>
        <w:r>
          <w:rPr>
            <w:noProof/>
            <w:webHidden/>
          </w:rPr>
          <w:fldChar w:fldCharType="begin"/>
        </w:r>
        <w:r>
          <w:rPr>
            <w:noProof/>
            <w:webHidden/>
          </w:rPr>
          <w:instrText xml:space="preserve"> PAGEREF _Toc56147773 \h </w:instrText>
        </w:r>
        <w:r>
          <w:rPr>
            <w:noProof/>
            <w:webHidden/>
          </w:rPr>
        </w:r>
        <w:r>
          <w:rPr>
            <w:noProof/>
            <w:webHidden/>
          </w:rPr>
          <w:fldChar w:fldCharType="separate"/>
        </w:r>
        <w:r>
          <w:rPr>
            <w:noProof/>
            <w:webHidden/>
          </w:rPr>
          <w:t>34</w:t>
        </w:r>
        <w:r>
          <w:rPr>
            <w:noProof/>
            <w:webHidden/>
          </w:rPr>
          <w:fldChar w:fldCharType="end"/>
        </w:r>
      </w:hyperlink>
    </w:p>
    <w:p w14:paraId="3D0ABE33" w14:textId="3F8C1BA0" w:rsidR="00EC4342" w:rsidRDefault="00EC4342">
      <w:pPr>
        <w:pStyle w:val="TOC1"/>
        <w:tabs>
          <w:tab w:val="right" w:leader="dot" w:pos="9350"/>
        </w:tabs>
        <w:rPr>
          <w:noProof/>
        </w:rPr>
      </w:pPr>
      <w:hyperlink w:anchor="_Toc56147774" w:history="1">
        <w:r w:rsidRPr="005D6F6A">
          <w:rPr>
            <w:rStyle w:val="Hyperlink"/>
            <w:noProof/>
          </w:rPr>
          <w:t>Unified Parameters</w:t>
        </w:r>
        <w:r>
          <w:rPr>
            <w:noProof/>
            <w:webHidden/>
          </w:rPr>
          <w:tab/>
        </w:r>
        <w:r>
          <w:rPr>
            <w:noProof/>
            <w:webHidden/>
          </w:rPr>
          <w:fldChar w:fldCharType="begin"/>
        </w:r>
        <w:r>
          <w:rPr>
            <w:noProof/>
            <w:webHidden/>
          </w:rPr>
          <w:instrText xml:space="preserve"> PAGEREF _Toc56147774 \h </w:instrText>
        </w:r>
        <w:r>
          <w:rPr>
            <w:noProof/>
            <w:webHidden/>
          </w:rPr>
        </w:r>
        <w:r>
          <w:rPr>
            <w:noProof/>
            <w:webHidden/>
          </w:rPr>
          <w:fldChar w:fldCharType="separate"/>
        </w:r>
        <w:r>
          <w:rPr>
            <w:noProof/>
            <w:webHidden/>
          </w:rPr>
          <w:t>37</w:t>
        </w:r>
        <w:r>
          <w:rPr>
            <w:noProof/>
            <w:webHidden/>
          </w:rPr>
          <w:fldChar w:fldCharType="end"/>
        </w:r>
      </w:hyperlink>
    </w:p>
    <w:p w14:paraId="602F9167" w14:textId="4E0565C3" w:rsidR="00EC4342" w:rsidRDefault="00EC4342">
      <w:pPr>
        <w:pStyle w:val="TOC2"/>
        <w:tabs>
          <w:tab w:val="right" w:leader="dot" w:pos="9350"/>
        </w:tabs>
        <w:rPr>
          <w:noProof/>
        </w:rPr>
      </w:pPr>
      <w:hyperlink w:anchor="_Toc56147775" w:history="1">
        <w:r w:rsidRPr="005D6F6A">
          <w:rPr>
            <w:rStyle w:val="Hyperlink"/>
            <w:noProof/>
          </w:rPr>
          <w:t>1 show</w:t>
        </w:r>
        <w:r>
          <w:rPr>
            <w:noProof/>
            <w:webHidden/>
          </w:rPr>
          <w:tab/>
        </w:r>
        <w:r>
          <w:rPr>
            <w:noProof/>
            <w:webHidden/>
          </w:rPr>
          <w:fldChar w:fldCharType="begin"/>
        </w:r>
        <w:r>
          <w:rPr>
            <w:noProof/>
            <w:webHidden/>
          </w:rPr>
          <w:instrText xml:space="preserve"> PAGEREF _Toc56147775 \h </w:instrText>
        </w:r>
        <w:r>
          <w:rPr>
            <w:noProof/>
            <w:webHidden/>
          </w:rPr>
        </w:r>
        <w:r>
          <w:rPr>
            <w:noProof/>
            <w:webHidden/>
          </w:rPr>
          <w:fldChar w:fldCharType="separate"/>
        </w:r>
        <w:r>
          <w:rPr>
            <w:noProof/>
            <w:webHidden/>
          </w:rPr>
          <w:t>37</w:t>
        </w:r>
        <w:r>
          <w:rPr>
            <w:noProof/>
            <w:webHidden/>
          </w:rPr>
          <w:fldChar w:fldCharType="end"/>
        </w:r>
      </w:hyperlink>
    </w:p>
    <w:p w14:paraId="1BEA0552" w14:textId="379EBFD3" w:rsidR="00EC4342" w:rsidRDefault="00EC4342">
      <w:pPr>
        <w:pStyle w:val="TOC2"/>
        <w:tabs>
          <w:tab w:val="right" w:leader="dot" w:pos="9350"/>
        </w:tabs>
        <w:rPr>
          <w:noProof/>
        </w:rPr>
      </w:pPr>
      <w:hyperlink w:anchor="_Toc56147776" w:history="1">
        <w:r w:rsidRPr="005D6F6A">
          <w:rPr>
            <w:rStyle w:val="Hyperlink"/>
            <w:noProof/>
          </w:rPr>
          <w:t>2 cr_note</w:t>
        </w:r>
        <w:r>
          <w:rPr>
            <w:noProof/>
            <w:webHidden/>
          </w:rPr>
          <w:tab/>
        </w:r>
        <w:r>
          <w:rPr>
            <w:noProof/>
            <w:webHidden/>
          </w:rPr>
          <w:fldChar w:fldCharType="begin"/>
        </w:r>
        <w:r>
          <w:rPr>
            <w:noProof/>
            <w:webHidden/>
          </w:rPr>
          <w:instrText xml:space="preserve"> PAGEREF _Toc56147776 \h </w:instrText>
        </w:r>
        <w:r>
          <w:rPr>
            <w:noProof/>
            <w:webHidden/>
          </w:rPr>
        </w:r>
        <w:r>
          <w:rPr>
            <w:noProof/>
            <w:webHidden/>
          </w:rPr>
          <w:fldChar w:fldCharType="separate"/>
        </w:r>
        <w:r>
          <w:rPr>
            <w:noProof/>
            <w:webHidden/>
          </w:rPr>
          <w:t>37</w:t>
        </w:r>
        <w:r>
          <w:rPr>
            <w:noProof/>
            <w:webHidden/>
          </w:rPr>
          <w:fldChar w:fldCharType="end"/>
        </w:r>
      </w:hyperlink>
    </w:p>
    <w:p w14:paraId="0A37501D" w14:textId="6D6AB9FC" w:rsidR="00B21B69" w:rsidRDefault="00EB2454" w:rsidP="009227B3">
      <w:pPr>
        <w:spacing w:line="360" w:lineRule="auto"/>
      </w:pPr>
      <w:r w:rsidRPr="063AEB24">
        <w:fldChar w:fldCharType="end"/>
      </w:r>
    </w:p>
    <w:p w14:paraId="5DAB6C7B" w14:textId="66E6E51A" w:rsidR="00B21B69" w:rsidRDefault="00B21B69">
      <w:pPr>
        <w:spacing w:after="200" w:line="276" w:lineRule="auto"/>
      </w:pPr>
      <w:r>
        <w:br w:type="page"/>
      </w:r>
    </w:p>
    <w:p w14:paraId="3FC10555" w14:textId="66E6E51A" w:rsidR="00BA750C" w:rsidRDefault="063AEB24" w:rsidP="00404590">
      <w:pPr>
        <w:pStyle w:val="Heading1"/>
        <w:numPr>
          <w:ilvl w:val="0"/>
          <w:numId w:val="0"/>
        </w:numPr>
        <w:ind w:left="420"/>
        <w:jc w:val="center"/>
      </w:pPr>
      <w:bookmarkStart w:id="4" w:name="_Toc56147661"/>
      <w:r>
        <w:lastRenderedPageBreak/>
        <w:t>Support methods</w:t>
      </w:r>
      <w:bookmarkEnd w:id="4"/>
    </w:p>
    <w:p w14:paraId="4CE699F1" w14:textId="77777777" w:rsidR="004A626D" w:rsidRPr="00404590" w:rsidRDefault="008A7CC6" w:rsidP="008A7CC6">
      <w:pPr>
        <w:pStyle w:val="Heading2"/>
      </w:pPr>
      <w:bookmarkStart w:id="5" w:name="_Toc56147662"/>
      <w:r>
        <w:t xml:space="preserve">1 </w:t>
      </w:r>
      <w:r w:rsidR="004A6231" w:rsidRPr="00404590">
        <w:t>check_lines</w:t>
      </w:r>
      <w:bookmarkEnd w:id="5"/>
    </w:p>
    <w:p w14:paraId="433F9F9C" w14:textId="77777777" w:rsidR="004A6231" w:rsidRPr="004A6231" w:rsidRDefault="00E562DD" w:rsidP="004A6231">
      <w:r>
        <w:rPr>
          <w:rFonts w:hint="eastAsia"/>
        </w:rPr>
        <w:t>Check lines method is used to check one or multiple specific string(s) in a given file.</w:t>
      </w:r>
    </w:p>
    <w:p w14:paraId="0EE85D2C" w14:textId="77777777" w:rsidR="005908B0" w:rsidRPr="00404590" w:rsidRDefault="008A7CC6" w:rsidP="008A7CC6">
      <w:pPr>
        <w:pStyle w:val="Heading3"/>
      </w:pPr>
      <w:bookmarkStart w:id="6" w:name="_Toc56147663"/>
      <w:r>
        <w:t>1.1</w:t>
      </w:r>
      <w:r w:rsidR="00D83E3B">
        <w:rPr>
          <w:rStyle w:val="Heading2Char"/>
          <w:b/>
          <w:bCs/>
        </w:rPr>
        <w:t xml:space="preserve"> </w:t>
      </w:r>
      <w:r w:rsidR="008910A6" w:rsidRPr="00404590">
        <w:rPr>
          <w:rStyle w:val="Heading2Char"/>
          <w:rFonts w:hint="eastAsia"/>
          <w:b/>
          <w:bCs/>
        </w:rPr>
        <w:t>Format</w:t>
      </w:r>
      <w:bookmarkEnd w:id="6"/>
    </w:p>
    <w:p w14:paraId="57E2FEDC" w14:textId="3FE21BB9" w:rsidR="00E6258D" w:rsidRDefault="00E6258D" w:rsidP="00E6258D">
      <w:pPr>
        <w:rPr>
          <w:ins w:id="7" w:author="Jason Wang" w:date="2020-08-27T10:03:00Z"/>
        </w:rPr>
      </w:pPr>
      <w:r>
        <w:t>[check_lines</w:t>
      </w:r>
      <w:r w:rsidR="00F230CB">
        <w:rPr>
          <w:rFonts w:hint="eastAsia"/>
        </w:rPr>
        <w:t>_&lt;section_num&gt;</w:t>
      </w:r>
      <w:r>
        <w:t>]</w:t>
      </w:r>
    </w:p>
    <w:p w14:paraId="604E5E4C" w14:textId="6F4609C8" w:rsidR="00937F19" w:rsidRDefault="00937F19" w:rsidP="00E6258D">
      <w:ins w:id="8" w:author="Jason Wang" w:date="2020-08-27T10:03:00Z">
        <w:r>
          <w:t xml:space="preserve">title = </w:t>
        </w:r>
      </w:ins>
      <w:ins w:id="9" w:author="Jason Wang" w:date="2020-08-27T10:04:00Z">
        <w:r>
          <w:tab/>
        </w:r>
        <w:r>
          <w:tab/>
        </w:r>
        <w:r>
          <w:tab/>
        </w:r>
        <w:r>
          <w:tab/>
        </w:r>
        <w:r>
          <w:tab/>
        </w:r>
        <w:r>
          <w:tab/>
        </w:r>
        <w:r>
          <w:tab/>
          <w:t>-- optional</w:t>
        </w:r>
      </w:ins>
    </w:p>
    <w:p w14:paraId="7EEC1268" w14:textId="7586E644" w:rsidR="00E6258D" w:rsidRDefault="00E6258D" w:rsidP="00E6258D">
      <w:r>
        <w:t>file</w:t>
      </w:r>
      <w:r w:rsidR="00F230CB">
        <w:rPr>
          <w:rFonts w:hint="eastAsia"/>
        </w:rPr>
        <w:t xml:space="preserve"> </w:t>
      </w:r>
      <w:r w:rsidR="00F33579">
        <w:t>=</w:t>
      </w:r>
    </w:p>
    <w:p w14:paraId="3FA04673" w14:textId="77777777" w:rsidR="00E6258D" w:rsidRDefault="00E6258D" w:rsidP="00E6258D">
      <w:r>
        <w:t>check_1 = &lt;string_1&gt;</w:t>
      </w:r>
    </w:p>
    <w:p w14:paraId="10801300" w14:textId="0868541B" w:rsidR="00E6258D" w:rsidRDefault="00E6258D" w:rsidP="00E6258D">
      <w:r>
        <w:t>times = &lt;</w:t>
      </w:r>
      <w:r w:rsidR="00F230CB">
        <w:rPr>
          <w:rFonts w:hint="eastAsia"/>
        </w:rPr>
        <w:t>repeat_number</w:t>
      </w:r>
      <w:r>
        <w:t>&gt;</w:t>
      </w:r>
      <w:del w:id="10" w:author="Jason Wang" w:date="2020-08-27T10:04:00Z">
        <w:r w:rsidR="006404E0" w:rsidDel="00937F19">
          <w:rPr>
            <w:rFonts w:hint="eastAsia"/>
          </w:rPr>
          <w:tab/>
        </w:r>
        <w:r w:rsidR="006404E0" w:rsidDel="00937F19">
          <w:rPr>
            <w:rFonts w:hint="eastAsia"/>
          </w:rPr>
          <w:tab/>
        </w:r>
        <w:r w:rsidR="006404E0" w:rsidDel="00937F19">
          <w:rPr>
            <w:rFonts w:hint="eastAsia"/>
          </w:rPr>
          <w:tab/>
        </w:r>
      </w:del>
      <w:ins w:id="11" w:author="Jason Wang" w:date="2020-08-27T10:04:00Z">
        <w:r w:rsidR="00937F19">
          <w:tab/>
        </w:r>
        <w:r w:rsidR="00937F19">
          <w:tab/>
        </w:r>
        <w:r w:rsidR="00937F19">
          <w:tab/>
        </w:r>
        <w:r w:rsidR="005C295B">
          <w:t xml:space="preserve">-- </w:t>
        </w:r>
      </w:ins>
      <w:ins w:id="12" w:author="Jason Wang" w:date="2020-08-27T10:42:00Z">
        <w:r w:rsidR="001D3A41">
          <w:t xml:space="preserve">optional, </w:t>
        </w:r>
      </w:ins>
      <w:r w:rsidR="00F33579">
        <w:t>default: 1</w:t>
      </w:r>
    </w:p>
    <w:p w14:paraId="4F6E7E88" w14:textId="759F4BBC" w:rsidR="00E6258D" w:rsidRPr="00E6258D" w:rsidRDefault="00E6258D" w:rsidP="00E6258D">
      <w:r>
        <w:t>check_&lt;num&gt; = &lt;string_2&gt;</w:t>
      </w:r>
      <w:ins w:id="13" w:author="Jason Wang" w:date="2020-08-27T10:42:00Z">
        <w:r w:rsidR="001D3A41">
          <w:tab/>
        </w:r>
        <w:r w:rsidR="001D3A41">
          <w:tab/>
        </w:r>
        <w:r w:rsidR="001D3A41">
          <w:tab/>
          <w:t>-- optional</w:t>
        </w:r>
      </w:ins>
    </w:p>
    <w:p w14:paraId="185E0F93" w14:textId="1EA5F252" w:rsidR="122F4996" w:rsidRDefault="00F33579" w:rsidP="122F4996">
      <w:r>
        <w:t xml:space="preserve">use_grep = </w:t>
      </w:r>
      <w:del w:id="14" w:author="Jason Wang" w:date="2020-08-27T10:42:00Z">
        <w:r w:rsidDel="001D3A41">
          <w:delText>[</w:delText>
        </w:r>
      </w:del>
      <w:ins w:id="15" w:author="Jason Wang" w:date="2020-08-27T10:42:00Z">
        <w:r w:rsidR="001D3A41">
          <w:t>&lt;</w:t>
        </w:r>
      </w:ins>
      <w:r>
        <w:t>0</w:t>
      </w:r>
      <w:r w:rsidR="003C5BC7">
        <w:t xml:space="preserve"> (default)</w:t>
      </w:r>
      <w:r>
        <w:t>, 1</w:t>
      </w:r>
      <w:del w:id="16" w:author="Jason Wang" w:date="2020-08-27T10:43:00Z">
        <w:r w:rsidDel="001D3A41">
          <w:delText>]</w:delText>
        </w:r>
      </w:del>
      <w:ins w:id="17" w:author="Jason Wang" w:date="2020-08-27T10:43:00Z">
        <w:r w:rsidR="001D3A41">
          <w:t>&gt;</w:t>
        </w:r>
      </w:ins>
      <w:ins w:id="18" w:author="Jason Wang" w:date="2020-08-27T10:42:00Z">
        <w:r w:rsidR="001D3A41">
          <w:tab/>
        </w:r>
        <w:r w:rsidR="001D3A41">
          <w:tab/>
        </w:r>
        <w:r w:rsidR="001D3A41">
          <w:tab/>
          <w:t>--optional, default: 0</w:t>
        </w:r>
      </w:ins>
    </w:p>
    <w:p w14:paraId="25DE3E8B" w14:textId="77777777" w:rsidR="004A626D" w:rsidRPr="008A7CC6" w:rsidRDefault="008A7CC6" w:rsidP="008A7CC6">
      <w:pPr>
        <w:pStyle w:val="Heading3"/>
      </w:pPr>
      <w:bookmarkStart w:id="19" w:name="_Toc56147664"/>
      <w:r w:rsidRPr="008A7CC6">
        <w:t>1.2</w:t>
      </w:r>
      <w:r w:rsidR="00D83E3B" w:rsidRPr="008A7CC6">
        <w:t xml:space="preserve"> </w:t>
      </w:r>
      <w:r w:rsidR="008910A6" w:rsidRPr="008A7CC6">
        <w:rPr>
          <w:rFonts w:hint="eastAsia"/>
        </w:rPr>
        <w:t>Description</w:t>
      </w:r>
      <w:bookmarkEnd w:id="19"/>
    </w:p>
    <w:p w14:paraId="5D8A32B7" w14:textId="77777777" w:rsidR="005908B0" w:rsidRDefault="00F230CB" w:rsidP="00E562DD">
      <w:pPr>
        <w:pStyle w:val="ListParagraph"/>
        <w:numPr>
          <w:ilvl w:val="0"/>
          <w:numId w:val="6"/>
        </w:numPr>
      </w:pPr>
      <w:r>
        <w:t>“</w:t>
      </w:r>
      <w:r w:rsidRPr="00F230CB">
        <w:t>[check_lines_&lt;section_num&gt;]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check_lines</w:t>
      </w:r>
      <w:r>
        <w:t>”</w:t>
      </w:r>
      <w:r>
        <w:rPr>
          <w:rFonts w:hint="eastAsia"/>
        </w:rPr>
        <w:t xml:space="preserve"> methods but we need </w:t>
      </w:r>
      <w:r>
        <w:t>identify</w:t>
      </w:r>
      <w:r>
        <w:rPr>
          <w:rFonts w:hint="eastAsia"/>
        </w:rPr>
        <w:t xml:space="preserve"> them with different section number.</w:t>
      </w:r>
    </w:p>
    <w:p w14:paraId="1C258F63" w14:textId="77777777" w:rsidR="00F230CB" w:rsidRDefault="00F230CB" w:rsidP="00E562DD">
      <w:pPr>
        <w:pStyle w:val="ListParagraph"/>
        <w:numPr>
          <w:ilvl w:val="0"/>
          <w:numId w:val="6"/>
        </w:numPr>
      </w:pPr>
      <w:r>
        <w:t>“</w:t>
      </w:r>
      <w:r>
        <w:rPr>
          <w:rFonts w:hint="eastAsia"/>
        </w:rPr>
        <w:t>title</w:t>
      </w:r>
      <w:r>
        <w:t xml:space="preserve">”: </w:t>
      </w:r>
      <w:r>
        <w:rPr>
          <w:rFonts w:hint="eastAsia"/>
        </w:rPr>
        <w:t>title for this check method, optional.</w:t>
      </w:r>
    </w:p>
    <w:p w14:paraId="6D8F5E05" w14:textId="6051779E" w:rsidR="006404E0" w:rsidRDefault="006404E0" w:rsidP="00E562DD">
      <w:pPr>
        <w:pStyle w:val="ListParagraph"/>
        <w:numPr>
          <w:ilvl w:val="0"/>
          <w:numId w:val="6"/>
        </w:numPr>
      </w:pPr>
      <w:r>
        <w:t>“</w:t>
      </w:r>
      <w:r>
        <w:rPr>
          <w:rFonts w:hint="eastAsia"/>
        </w:rPr>
        <w:t>file</w:t>
      </w:r>
      <w:r>
        <w:t>”</w:t>
      </w:r>
      <w:r>
        <w:rPr>
          <w:rFonts w:hint="eastAsia"/>
        </w:rPr>
        <w:t xml:space="preserve">: file path to </w:t>
      </w:r>
      <w:r w:rsidR="00A76BE2">
        <w:rPr>
          <w:rFonts w:hint="eastAsia"/>
        </w:rPr>
        <w:t xml:space="preserve">be </w:t>
      </w:r>
      <w:del w:id="20" w:author="Jason Wang" w:date="2020-08-27T10:05:00Z">
        <w:r w:rsidR="00A76BE2" w:rsidDel="00832A8D">
          <w:rPr>
            <w:rFonts w:hint="eastAsia"/>
          </w:rPr>
          <w:delText>check</w:delText>
        </w:r>
        <w:r w:rsidR="007841F5" w:rsidDel="00832A8D">
          <w:rPr>
            <w:rFonts w:hint="eastAsia"/>
          </w:rPr>
          <w:delText>ed</w:delText>
        </w:r>
      </w:del>
      <w:ins w:id="21" w:author="Jason Wang" w:date="2020-08-27T10:05:00Z">
        <w:r w:rsidR="00832A8D">
          <w:t>used for ‘specific string’ searching</w:t>
        </w:r>
      </w:ins>
      <w:r w:rsidR="007841F5">
        <w:rPr>
          <w:rFonts w:hint="eastAsia"/>
        </w:rPr>
        <w:t>.</w:t>
      </w:r>
    </w:p>
    <w:p w14:paraId="2D0362A2" w14:textId="304CF43E" w:rsidR="006404E0" w:rsidRDefault="006404E0" w:rsidP="00E562DD">
      <w:pPr>
        <w:pStyle w:val="ListParagraph"/>
        <w:numPr>
          <w:ilvl w:val="0"/>
          <w:numId w:val="6"/>
        </w:numPr>
      </w:pPr>
      <w:r>
        <w:t>“check_1”</w:t>
      </w:r>
      <w:r>
        <w:rPr>
          <w:rFonts w:hint="eastAsia"/>
        </w:rPr>
        <w:t xml:space="preserve">: </w:t>
      </w:r>
      <w:del w:id="22" w:author="Jason Wang" w:date="2020-08-27T10:43:00Z">
        <w:r w:rsidDel="001C57AA">
          <w:rPr>
            <w:rFonts w:hint="eastAsia"/>
          </w:rPr>
          <w:delText xml:space="preserve">find </w:delText>
        </w:r>
      </w:del>
      <w:ins w:id="23" w:author="Jason Wang" w:date="2020-08-27T10:43:00Z">
        <w:r w:rsidR="001C57AA">
          <w:t>search</w:t>
        </w:r>
        <w:r w:rsidR="001C57AA">
          <w:rPr>
            <w:rFonts w:hint="eastAsia"/>
          </w:rPr>
          <w:t xml:space="preserve"> </w:t>
        </w:r>
      </w:ins>
      <w:r>
        <w:t>“</w:t>
      </w:r>
      <w:r>
        <w:rPr>
          <w:rFonts w:hint="eastAsia"/>
        </w:rPr>
        <w:t>string_1</w:t>
      </w:r>
      <w:r>
        <w:t>”</w:t>
      </w:r>
      <w:r>
        <w:rPr>
          <w:rFonts w:hint="eastAsia"/>
        </w:rPr>
        <w:t xml:space="preserve"> in file and make this line as the start line (num = 1).</w:t>
      </w:r>
    </w:p>
    <w:p w14:paraId="47D6CB5F" w14:textId="77777777" w:rsidR="006404E0" w:rsidRDefault="006404E0" w:rsidP="00E562DD">
      <w:pPr>
        <w:pStyle w:val="ListParagraph"/>
        <w:numPr>
          <w:ilvl w:val="0"/>
          <w:numId w:val="6"/>
        </w:numPr>
      </w:pPr>
      <w:r>
        <w:t>“times”</w:t>
      </w:r>
      <w:r>
        <w:rPr>
          <w:rFonts w:hint="eastAsia"/>
        </w:rPr>
        <w:t xml:space="preserve">: repeat times before toggle the </w:t>
      </w:r>
      <w:r>
        <w:t>“check_1”</w:t>
      </w:r>
      <w:r>
        <w:rPr>
          <w:rFonts w:hint="eastAsia"/>
        </w:rPr>
        <w:t>.</w:t>
      </w:r>
    </w:p>
    <w:p w14:paraId="46BBFD29" w14:textId="77777777" w:rsidR="006404E0" w:rsidRDefault="122F4996" w:rsidP="00E562DD">
      <w:pPr>
        <w:pStyle w:val="ListParagraph"/>
        <w:numPr>
          <w:ilvl w:val="0"/>
          <w:numId w:val="6"/>
        </w:numPr>
      </w:pPr>
      <w:r>
        <w:t>“check_&lt;num&gt;”: find “string_2” in line “num”</w:t>
      </w:r>
    </w:p>
    <w:p w14:paraId="067635A7" w14:textId="39B6855E" w:rsidR="122F4996" w:rsidRDefault="122F4996" w:rsidP="122F4996">
      <w:pPr>
        <w:pStyle w:val="ListParagraph"/>
        <w:numPr>
          <w:ilvl w:val="0"/>
          <w:numId w:val="6"/>
        </w:numPr>
      </w:pPr>
      <w:r>
        <w:t>“use_grep”: if set to 1, will treat check string as regular expression</w:t>
      </w:r>
    </w:p>
    <w:p w14:paraId="77E4D935" w14:textId="77777777" w:rsidR="006404E0" w:rsidRDefault="006404E0" w:rsidP="005908B0">
      <w:r>
        <w:t>I</w:t>
      </w:r>
      <w:r>
        <w:rPr>
          <w:rFonts w:hint="eastAsia"/>
        </w:rPr>
        <w:t>n summary:</w:t>
      </w:r>
    </w:p>
    <w:p w14:paraId="29638050" w14:textId="77777777" w:rsidR="00995816" w:rsidRDefault="006404E0" w:rsidP="006404E0">
      <w:r>
        <w:t>This method will try to find the &lt;string_1&gt; assigned by “check_1” in &lt;file&gt; and treat it as a start point (line 1),</w:t>
      </w:r>
      <w:r>
        <w:rPr>
          <w:rFonts w:hint="eastAsia"/>
        </w:rPr>
        <w:t xml:space="preserve"> </w:t>
      </w:r>
      <w:r>
        <w:t>if “times” option is used, s</w:t>
      </w:r>
      <w:r>
        <w:rPr>
          <w:rFonts w:hint="eastAsia"/>
        </w:rPr>
        <w:t>c</w:t>
      </w:r>
      <w:r>
        <w:t>ript</w:t>
      </w:r>
      <w:r>
        <w:rPr>
          <w:rFonts w:hint="eastAsia"/>
        </w:rPr>
        <w:t xml:space="preserve"> </w:t>
      </w:r>
      <w:r>
        <w:t xml:space="preserve">will </w:t>
      </w:r>
      <w:r w:rsidR="00995816">
        <w:rPr>
          <w:rFonts w:hint="eastAsia"/>
        </w:rPr>
        <w:t>repeat</w:t>
      </w:r>
      <w:r>
        <w:t xml:space="preserve"> &lt;</w:t>
      </w:r>
      <w:r w:rsidR="00995816">
        <w:rPr>
          <w:rFonts w:hint="eastAsia"/>
        </w:rPr>
        <w:t>repeat_number</w:t>
      </w:r>
      <w:r>
        <w:t>&gt; times and then tre</w:t>
      </w:r>
      <w:r w:rsidR="00995816">
        <w:t xml:space="preserve">at the last one as start point) </w:t>
      </w:r>
      <w:r>
        <w:t xml:space="preserve">then try to check whether line &lt;num&gt; (a shift value) has &lt;string_2&gt;. </w:t>
      </w:r>
    </w:p>
    <w:p w14:paraId="5AF37649" w14:textId="77777777" w:rsidR="006404E0" w:rsidRPr="006404E0" w:rsidRDefault="00AD5131" w:rsidP="006404E0">
      <w:r>
        <w:t>If</w:t>
      </w:r>
      <w:r w:rsidR="006404E0">
        <w:t xml:space="preserve"> </w:t>
      </w:r>
      <w:r w:rsidR="00995816">
        <w:rPr>
          <w:rFonts w:hint="eastAsia"/>
        </w:rPr>
        <w:t>all condition</w:t>
      </w:r>
      <w:r>
        <w:rPr>
          <w:rFonts w:hint="eastAsia"/>
        </w:rPr>
        <w:t>s</w:t>
      </w:r>
      <w:r w:rsidR="00995816">
        <w:rPr>
          <w:rFonts w:hint="eastAsia"/>
        </w:rPr>
        <w:t xml:space="preserve"> are matched, this check section will return pass.</w:t>
      </w:r>
    </w:p>
    <w:p w14:paraId="2441F662" w14:textId="77777777" w:rsidR="008910A6" w:rsidRDefault="00404590" w:rsidP="008A7CC6">
      <w:pPr>
        <w:pStyle w:val="Heading3"/>
      </w:pPr>
      <w:bookmarkStart w:id="24" w:name="_Toc56147665"/>
      <w:r>
        <w:t>1.3</w:t>
      </w:r>
      <w:r w:rsidR="00D83E3B">
        <w:t xml:space="preserve"> </w:t>
      </w:r>
      <w:r w:rsidR="00622F91">
        <w:rPr>
          <w:rFonts w:hint="eastAsia"/>
        </w:rPr>
        <w:t>D</w:t>
      </w:r>
      <w:r w:rsidR="00622F91" w:rsidRPr="00622F91">
        <w:t>emo</w:t>
      </w:r>
      <w:bookmarkEnd w:id="24"/>
    </w:p>
    <w:p w14:paraId="1822D1D0" w14:textId="77777777" w:rsidR="007D0318" w:rsidRPr="00404590" w:rsidRDefault="00404590" w:rsidP="008A7CC6">
      <w:pPr>
        <w:pStyle w:val="Heading4"/>
      </w:pPr>
      <w:r w:rsidRPr="00404590">
        <w:rPr>
          <w:rFonts w:hint="eastAsia"/>
        </w:rPr>
        <w:t>1.</w:t>
      </w:r>
      <w:r w:rsidRPr="00404590">
        <w:t>3.1</w:t>
      </w:r>
      <w:r w:rsidR="007D0318" w:rsidRPr="00404590">
        <w:rPr>
          <w:rFonts w:hint="eastAsia"/>
        </w:rPr>
        <w:t xml:space="preserve"> </w:t>
      </w:r>
      <w:r w:rsidR="007D0318" w:rsidRPr="00404590">
        <w:t>Single</w:t>
      </w:r>
      <w:r w:rsidR="007D0318" w:rsidRPr="00404590">
        <w:rPr>
          <w:rFonts w:hint="eastAsia"/>
        </w:rPr>
        <w:t xml:space="preserve"> line check</w:t>
      </w:r>
    </w:p>
    <w:p w14:paraId="13574535" w14:textId="78B3612A" w:rsidR="007D0318" w:rsidRPr="008F232F" w:rsidRDefault="007D0318" w:rsidP="007D0318">
      <w:r w:rsidRPr="00E14F32">
        <w:t xml:space="preserve">Check </w:t>
      </w:r>
      <w:del w:id="25" w:author="Jason Wang" w:date="2020-08-27T13:20:00Z">
        <w:r w:rsidRPr="00E14F32" w:rsidDel="00F940D0">
          <w:delText xml:space="preserve">the </w:delText>
        </w:r>
        <w:r w:rsidDel="00F940D0">
          <w:rPr>
            <w:rFonts w:hint="eastAsia"/>
          </w:rPr>
          <w:delText>one single line</w:delText>
        </w:r>
      </w:del>
      <w:ins w:id="26" w:author="Jason Wang" w:date="2020-08-27T13:20:00Z">
        <w:r w:rsidR="00F940D0">
          <w:t>specific string</w:t>
        </w:r>
      </w:ins>
      <w:r>
        <w:rPr>
          <w:rFonts w:hint="eastAsia"/>
        </w:rPr>
        <w:t xml:space="preserve"> in twr report</w:t>
      </w:r>
    </w:p>
    <w:p w14:paraId="73EC471E" w14:textId="77777777" w:rsidR="007D0318" w:rsidRDefault="007D0318" w:rsidP="007D0318">
      <w:r>
        <w:t>[check_lines_1]</w:t>
      </w:r>
    </w:p>
    <w:p w14:paraId="63822F3B" w14:textId="77777777" w:rsidR="007D0318" w:rsidRDefault="007D0318" w:rsidP="007D0318">
      <w:r>
        <w:t>title = check_test1</w:t>
      </w:r>
    </w:p>
    <w:p w14:paraId="0F011106" w14:textId="77777777" w:rsidR="007D0318" w:rsidRDefault="007D0318" w:rsidP="007D0318">
      <w:r>
        <w:t>file = ./_scratch/impl/RAM_DP_TRUE_impl.twr</w:t>
      </w:r>
    </w:p>
    <w:p w14:paraId="3E3790C5" w14:textId="77777777" w:rsidR="007D0318" w:rsidRDefault="007D0318" w:rsidP="007D0318">
      <w:r>
        <w:t xml:space="preserve">check_1 = </w:t>
      </w:r>
      <w:r w:rsidRPr="007D0318">
        <w:t>100.00% coverage</w:t>
      </w:r>
    </w:p>
    <w:p w14:paraId="1D5ADB0F" w14:textId="77777777" w:rsidR="00E14F32" w:rsidRPr="00E14F32" w:rsidRDefault="00404590" w:rsidP="008A7CC6">
      <w:pPr>
        <w:pStyle w:val="Heading4"/>
      </w:pPr>
      <w:r>
        <w:rPr>
          <w:rFonts w:hint="eastAsia"/>
        </w:rPr>
        <w:t>1.</w:t>
      </w:r>
      <w:r>
        <w:t>3.2</w:t>
      </w:r>
      <w:r w:rsidR="00E14F32">
        <w:rPr>
          <w:rFonts w:hint="eastAsia"/>
        </w:rPr>
        <w:t xml:space="preserve"> </w:t>
      </w:r>
      <w:r w:rsidR="007D0318">
        <w:rPr>
          <w:rFonts w:hint="eastAsia"/>
        </w:rPr>
        <w:t>C</w:t>
      </w:r>
      <w:r w:rsidR="007D0318">
        <w:t>ontinues</w:t>
      </w:r>
      <w:r w:rsidR="00E14F32" w:rsidRPr="00E14F32">
        <w:rPr>
          <w:rFonts w:hint="eastAsia"/>
        </w:rPr>
        <w:t xml:space="preserve"> lines</w:t>
      </w:r>
      <w:r w:rsidR="007D0318">
        <w:rPr>
          <w:rFonts w:hint="eastAsia"/>
        </w:rPr>
        <w:t xml:space="preserve"> check</w:t>
      </w:r>
    </w:p>
    <w:p w14:paraId="1819F071" w14:textId="77777777" w:rsidR="008F232F" w:rsidRPr="008F232F" w:rsidRDefault="00E14F32" w:rsidP="008F232F">
      <w:r w:rsidRPr="00E14F32">
        <w:t>Check the contents of the two consecutive lines</w:t>
      </w:r>
      <w:r>
        <w:rPr>
          <w:rFonts w:hint="eastAsia"/>
        </w:rPr>
        <w:t xml:space="preserve"> in twr report</w:t>
      </w:r>
    </w:p>
    <w:p w14:paraId="7555C014" w14:textId="77777777" w:rsidR="008F232F" w:rsidRDefault="008F232F" w:rsidP="008F232F">
      <w:r>
        <w:t>[check_lines_1]</w:t>
      </w:r>
    </w:p>
    <w:p w14:paraId="6965451D" w14:textId="77777777" w:rsidR="008F232F" w:rsidRDefault="008F232F" w:rsidP="008F232F">
      <w:r>
        <w:t>title = check_test1</w:t>
      </w:r>
    </w:p>
    <w:p w14:paraId="50A7F1F1" w14:textId="77777777" w:rsidR="008F232F" w:rsidRDefault="008F232F" w:rsidP="008F232F">
      <w:r>
        <w:t>file = ./_scratch/impl/RAM_DP_TRUE_impl.twr</w:t>
      </w:r>
    </w:p>
    <w:p w14:paraId="24B8C6EE" w14:textId="77777777" w:rsidR="008F232F" w:rsidRDefault="008F232F" w:rsidP="008F232F">
      <w:r>
        <w:t>check_1 = Preference: FREQUENCY PORT "ClockA" 100.000000 MHz ;</w:t>
      </w:r>
    </w:p>
    <w:p w14:paraId="0CC292D3" w14:textId="77777777" w:rsidR="00D45898" w:rsidRDefault="00E562DD" w:rsidP="00D45898">
      <w:r>
        <w:t>check_2 = 0 items scored</w:t>
      </w:r>
    </w:p>
    <w:p w14:paraId="02EB378F" w14:textId="77777777" w:rsidR="00B33828" w:rsidRPr="00D45898" w:rsidRDefault="00B33828" w:rsidP="00D45898"/>
    <w:p w14:paraId="2C4132D4"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B320C48" w14:textId="3B119300" w:rsidR="008910A6" w:rsidRPr="008A7CC6" w:rsidRDefault="008A7CC6" w:rsidP="008A7CC6">
      <w:pPr>
        <w:pStyle w:val="Heading2"/>
      </w:pPr>
      <w:bookmarkStart w:id="27" w:name="_Toc56147666"/>
      <w:r w:rsidRPr="008A7CC6">
        <w:lastRenderedPageBreak/>
        <w:t xml:space="preserve">2 </w:t>
      </w:r>
      <w:r w:rsidR="008910A6" w:rsidRPr="008A7CC6">
        <w:t>check_flow</w:t>
      </w:r>
      <w:bookmarkEnd w:id="27"/>
    </w:p>
    <w:p w14:paraId="3095F78D" w14:textId="6D935000" w:rsidR="00D35468" w:rsidRPr="000766E0" w:rsidRDefault="00040783" w:rsidP="000766E0">
      <w:del w:id="28" w:author="Jason Wang" w:date="2020-08-27T13:21:00Z">
        <w:r w:rsidDel="00F940D0">
          <w:rPr>
            <w:rFonts w:hint="eastAsia"/>
          </w:rPr>
          <w:delText>The</w:delText>
        </w:r>
        <w:r w:rsidR="00D35468" w:rsidRPr="000766E0" w:rsidDel="00F940D0">
          <w:rPr>
            <w:rFonts w:hint="eastAsia"/>
          </w:rPr>
          <w:delText xml:space="preserve"> </w:delText>
        </w:r>
      </w:del>
      <w:ins w:id="29" w:author="Jason Wang" w:date="2020-08-27T13:21:00Z">
        <w:r w:rsidR="00F940D0">
          <w:t>This</w:t>
        </w:r>
        <w:r w:rsidR="00F940D0" w:rsidRPr="000766E0">
          <w:rPr>
            <w:rFonts w:hint="eastAsia"/>
          </w:rPr>
          <w:t xml:space="preserve"> </w:t>
        </w:r>
      </w:ins>
      <w:r w:rsidR="00D35468" w:rsidRPr="000766E0">
        <w:rPr>
          <w:rFonts w:hint="eastAsia"/>
        </w:rPr>
        <w:t xml:space="preserve">method is used to check </w:t>
      </w:r>
      <w:r w:rsidR="00515414">
        <w:t xml:space="preserve">string "All </w:t>
      </w:r>
      <w:r w:rsidR="000648AF">
        <w:t>signals are completely routed</w:t>
      </w:r>
      <w:r w:rsidR="00515414">
        <w:t>"</w:t>
      </w:r>
      <w:r w:rsidR="00D35468" w:rsidRPr="000766E0">
        <w:rPr>
          <w:rFonts w:hint="eastAsia"/>
        </w:rPr>
        <w:t xml:space="preserve"> in</w:t>
      </w:r>
      <w:r w:rsidR="001E1A12" w:rsidRPr="001E1A12">
        <w:t xml:space="preserve"> </w:t>
      </w:r>
      <w:r w:rsidR="00EF1CAE">
        <w:t xml:space="preserve">the </w:t>
      </w:r>
      <w:r w:rsidR="00724F99">
        <w:rPr>
          <w:rFonts w:hint="eastAsia"/>
        </w:rPr>
        <w:t>par report</w:t>
      </w:r>
      <w:r w:rsidR="00D35468" w:rsidRPr="000766E0">
        <w:rPr>
          <w:rFonts w:hint="eastAsia"/>
        </w:rPr>
        <w:t>.</w:t>
      </w:r>
    </w:p>
    <w:p w14:paraId="2C1FC984" w14:textId="77777777" w:rsidR="008910A6" w:rsidRPr="00404590" w:rsidRDefault="00404590" w:rsidP="008A7CC6">
      <w:pPr>
        <w:pStyle w:val="Heading3"/>
      </w:pPr>
      <w:bookmarkStart w:id="30" w:name="_Toc56147667"/>
      <w:r w:rsidRPr="00404590">
        <w:t>2.1</w:t>
      </w:r>
      <w:r>
        <w:t xml:space="preserve"> </w:t>
      </w:r>
      <w:r w:rsidR="008910A6" w:rsidRPr="00404590">
        <w:rPr>
          <w:rFonts w:hint="eastAsia"/>
        </w:rPr>
        <w:t>Format</w:t>
      </w:r>
      <w:bookmarkEnd w:id="30"/>
    </w:p>
    <w:p w14:paraId="0302B288" w14:textId="73C3A30E" w:rsidR="00E0152A" w:rsidRDefault="007F3CE7" w:rsidP="00E0152A">
      <w:pPr>
        <w:rPr>
          <w:ins w:id="31" w:author="Jason Wang" w:date="2020-08-27T13:21:00Z"/>
        </w:rPr>
      </w:pPr>
      <w:r>
        <w:t>[check_</w:t>
      </w:r>
      <w:r>
        <w:rPr>
          <w:rFonts w:hint="eastAsia"/>
        </w:rPr>
        <w:t>flow</w:t>
      </w:r>
      <w:r w:rsidR="00E0152A">
        <w:rPr>
          <w:rFonts w:hint="eastAsia"/>
        </w:rPr>
        <w:t>_&lt;section_num&gt;</w:t>
      </w:r>
      <w:r w:rsidR="00E0152A">
        <w:t>]</w:t>
      </w:r>
    </w:p>
    <w:p w14:paraId="335340EE" w14:textId="1B2CEAAD" w:rsidR="00F940D0" w:rsidRDefault="00F940D0" w:rsidP="00E0152A">
      <w:ins w:id="32" w:author="Jason Wang" w:date="2020-08-27T13:22:00Z">
        <w:r>
          <w:t>t</w:t>
        </w:r>
      </w:ins>
      <w:ins w:id="33" w:author="Jason Wang" w:date="2020-08-27T13:21:00Z">
        <w:r>
          <w:t>itle=</w:t>
        </w:r>
      </w:ins>
      <w:ins w:id="34" w:author="Jason Wang" w:date="2020-08-27T13:22:00Z">
        <w:r>
          <w:t xml:space="preserve">  </w:t>
        </w:r>
        <w:r>
          <w:tab/>
        </w:r>
        <w:r>
          <w:tab/>
        </w:r>
        <w:r>
          <w:tab/>
        </w:r>
        <w:r>
          <w:tab/>
        </w:r>
        <w:r>
          <w:tab/>
        </w:r>
        <w:r>
          <w:tab/>
        </w:r>
        <w:r>
          <w:tab/>
          <w:t>--optional</w:t>
        </w:r>
      </w:ins>
    </w:p>
    <w:p w14:paraId="3029593B" w14:textId="77777777" w:rsidR="00E0152A" w:rsidRPr="00E0152A" w:rsidRDefault="00E0152A" w:rsidP="00E0152A">
      <w:r>
        <w:t>file</w:t>
      </w:r>
      <w:r>
        <w:rPr>
          <w:rFonts w:hint="eastAsia"/>
        </w:rPr>
        <w:t xml:space="preserve"> </w:t>
      </w:r>
      <w:r>
        <w:t>= &lt;path&gt;</w:t>
      </w:r>
      <w:r>
        <w:rPr>
          <w:rFonts w:hint="eastAsia"/>
        </w:rPr>
        <w:t>/</w:t>
      </w:r>
      <w:r>
        <w:t>&lt;file&gt;</w:t>
      </w:r>
    </w:p>
    <w:p w14:paraId="6A8AD4B9" w14:textId="77777777" w:rsidR="008910A6" w:rsidRDefault="00404590" w:rsidP="008A7CC6">
      <w:pPr>
        <w:pStyle w:val="Heading3"/>
      </w:pPr>
      <w:bookmarkStart w:id="35" w:name="_Toc56147668"/>
      <w:r>
        <w:t xml:space="preserve">2.2 </w:t>
      </w:r>
      <w:r w:rsidR="008910A6">
        <w:rPr>
          <w:rFonts w:hint="eastAsia"/>
        </w:rPr>
        <w:t>Description</w:t>
      </w:r>
      <w:bookmarkEnd w:id="35"/>
    </w:p>
    <w:p w14:paraId="787AC115" w14:textId="77777777" w:rsidR="00622AA9" w:rsidRDefault="00622AA9" w:rsidP="00D00B61">
      <w:pPr>
        <w:pStyle w:val="ListParagraph"/>
        <w:numPr>
          <w:ilvl w:val="0"/>
          <w:numId w:val="7"/>
        </w:numPr>
      </w:pPr>
      <w:r>
        <w:t>“</w:t>
      </w:r>
      <w:r w:rsidR="00D00B61">
        <w:t>[check_</w:t>
      </w:r>
      <w:r w:rsidR="00D00B61">
        <w:rPr>
          <w:rFonts w:hint="eastAsia"/>
        </w:rPr>
        <w:t>flow</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AA313E">
        <w:rPr>
          <w:rFonts w:hint="eastAsia"/>
        </w:rPr>
        <w:t>check_flow</w:t>
      </w:r>
      <w:r>
        <w:t>”</w:t>
      </w:r>
      <w:r>
        <w:rPr>
          <w:rFonts w:hint="eastAsia"/>
        </w:rPr>
        <w:t xml:space="preserve"> methods but we need </w:t>
      </w:r>
      <w:r>
        <w:t>identify</w:t>
      </w:r>
      <w:r>
        <w:rPr>
          <w:rFonts w:hint="eastAsia"/>
        </w:rPr>
        <w:t xml:space="preserve"> them with different section number.</w:t>
      </w:r>
    </w:p>
    <w:p w14:paraId="2ED0B2E6" w14:textId="77777777" w:rsidR="00622AA9" w:rsidRDefault="00622AA9" w:rsidP="00D00B61">
      <w:pPr>
        <w:pStyle w:val="ListParagraph"/>
        <w:numPr>
          <w:ilvl w:val="0"/>
          <w:numId w:val="7"/>
        </w:numPr>
      </w:pPr>
      <w:r>
        <w:t>“</w:t>
      </w:r>
      <w:r>
        <w:rPr>
          <w:rFonts w:hint="eastAsia"/>
        </w:rPr>
        <w:t>title</w:t>
      </w:r>
      <w:r>
        <w:t xml:space="preserve">”: </w:t>
      </w:r>
      <w:r>
        <w:rPr>
          <w:rFonts w:hint="eastAsia"/>
        </w:rPr>
        <w:t>title for this check method, optional.</w:t>
      </w:r>
    </w:p>
    <w:p w14:paraId="79CD4297" w14:textId="77777777" w:rsidR="00622AA9" w:rsidRDefault="00622AA9" w:rsidP="00D00B61">
      <w:pPr>
        <w:pStyle w:val="ListParagraph"/>
        <w:numPr>
          <w:ilvl w:val="0"/>
          <w:numId w:val="7"/>
        </w:numPr>
      </w:pPr>
      <w:r>
        <w:t>“</w:t>
      </w:r>
      <w:r>
        <w:rPr>
          <w:rFonts w:hint="eastAsia"/>
        </w:rPr>
        <w:t>file</w:t>
      </w:r>
      <w:r>
        <w:t>”</w:t>
      </w:r>
      <w:r>
        <w:rPr>
          <w:rFonts w:hint="eastAsia"/>
        </w:rPr>
        <w:t xml:space="preserve">: file path to </w:t>
      </w:r>
      <w:r w:rsidR="007841F5">
        <w:rPr>
          <w:rFonts w:hint="eastAsia"/>
        </w:rPr>
        <w:t>be checked</w:t>
      </w:r>
      <w:r w:rsidR="00D35468">
        <w:rPr>
          <w:rFonts w:hint="eastAsia"/>
        </w:rPr>
        <w:t xml:space="preserve">, </w:t>
      </w:r>
      <w:r w:rsidR="00231F9E">
        <w:t xml:space="preserve">&lt;file&gt; </w:t>
      </w:r>
      <w:r w:rsidR="00D35468">
        <w:t>need to be a par report.</w:t>
      </w:r>
    </w:p>
    <w:p w14:paraId="18122B3A" w14:textId="77777777" w:rsidR="00307A8D" w:rsidRDefault="00307A8D" w:rsidP="00307A8D">
      <w:r>
        <w:t>I</w:t>
      </w:r>
      <w:r>
        <w:rPr>
          <w:rFonts w:hint="eastAsia"/>
        </w:rPr>
        <w:t>n summary:</w:t>
      </w:r>
    </w:p>
    <w:p w14:paraId="6C8C1885" w14:textId="77777777" w:rsidR="005156C5" w:rsidRDefault="00D35468" w:rsidP="005156C5">
      <w:r>
        <w:t>This</w:t>
      </w:r>
      <w:r w:rsidR="00307A8D">
        <w:t xml:space="preserve"> method will try to find the string "Al</w:t>
      </w:r>
      <w:r w:rsidR="000648AF">
        <w:t>l signals are completely routed</w:t>
      </w:r>
      <w:r w:rsidR="00A55DC1">
        <w:t xml:space="preserve">" in the </w:t>
      </w:r>
      <w:r w:rsidR="00307A8D">
        <w:t>report.</w:t>
      </w:r>
      <w:r w:rsidR="005156C5" w:rsidRPr="005156C5">
        <w:t xml:space="preserve"> </w:t>
      </w:r>
    </w:p>
    <w:p w14:paraId="1DBC2E2C" w14:textId="77777777" w:rsidR="00622AA9" w:rsidRPr="00E5738B" w:rsidRDefault="005156C5" w:rsidP="00622AA9">
      <w:r>
        <w:t xml:space="preserve">If </w:t>
      </w:r>
      <w:r>
        <w:rPr>
          <w:rFonts w:hint="eastAsia"/>
        </w:rPr>
        <w:t>all conditions are matched, this check section will return pass.</w:t>
      </w:r>
    </w:p>
    <w:p w14:paraId="1DB09D23" w14:textId="77777777" w:rsidR="008910A6" w:rsidRDefault="00404590" w:rsidP="008A7CC6">
      <w:pPr>
        <w:pStyle w:val="Heading3"/>
      </w:pPr>
      <w:bookmarkStart w:id="36" w:name="_Toc56147669"/>
      <w:r>
        <w:t xml:space="preserve">2.3 </w:t>
      </w:r>
      <w:r w:rsidR="008910A6">
        <w:rPr>
          <w:rFonts w:hint="eastAsia"/>
        </w:rPr>
        <w:t>Demo</w:t>
      </w:r>
      <w:bookmarkEnd w:id="36"/>
    </w:p>
    <w:p w14:paraId="71C2BB9D" w14:textId="2C0B56F3" w:rsidR="00622AA9" w:rsidRDefault="00E67322" w:rsidP="00622AA9">
      <w:r>
        <w:t>[check_</w:t>
      </w:r>
      <w:r>
        <w:rPr>
          <w:rFonts w:hint="eastAsia"/>
        </w:rPr>
        <w:t>flow</w:t>
      </w:r>
      <w:ins w:id="37" w:author="Jason Wang" w:date="2020-08-27T13:22:00Z">
        <w:r w:rsidR="00F940D0">
          <w:t>_1</w:t>
        </w:r>
      </w:ins>
      <w:r w:rsidR="00622AA9">
        <w:t>]</w:t>
      </w:r>
    </w:p>
    <w:p w14:paraId="11E4FDDB" w14:textId="77777777" w:rsidR="00622AA9" w:rsidRDefault="00622AA9" w:rsidP="00622AA9">
      <w:r>
        <w:t>file = ./_</w:t>
      </w:r>
      <w:r w:rsidR="00912064">
        <w:t>scratch/</w:t>
      </w:r>
      <w:r w:rsidR="00912064">
        <w:rPr>
          <w:rFonts w:hint="eastAsia"/>
        </w:rPr>
        <w:t>*</w:t>
      </w:r>
      <w:r w:rsidR="00912064">
        <w:t>/</w:t>
      </w:r>
      <w:r w:rsidR="00912064">
        <w:rPr>
          <w:rFonts w:hint="eastAsia"/>
        </w:rPr>
        <w:t>*</w:t>
      </w:r>
      <w:r w:rsidR="001D2388">
        <w:t>.</w:t>
      </w:r>
      <w:r w:rsidR="001D2388">
        <w:rPr>
          <w:rFonts w:hint="eastAsia"/>
        </w:rPr>
        <w:t>pa</w:t>
      </w:r>
      <w:r w:rsidR="009331C7">
        <w:t>r</w:t>
      </w:r>
    </w:p>
    <w:p w14:paraId="6A05A809" w14:textId="77777777" w:rsidR="00B33828" w:rsidRPr="009331C7" w:rsidRDefault="00B33828" w:rsidP="00622AA9"/>
    <w:p w14:paraId="47E8D721"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45D5FF36" w14:textId="5C47C1F6" w:rsidR="002606E0" w:rsidRPr="008A7CC6" w:rsidRDefault="008A7CC6" w:rsidP="008A7CC6">
      <w:pPr>
        <w:pStyle w:val="Heading2"/>
      </w:pPr>
      <w:bookmarkStart w:id="38" w:name="_Toc56147670"/>
      <w:r w:rsidRPr="008A7CC6">
        <w:lastRenderedPageBreak/>
        <w:t xml:space="preserve">3 </w:t>
      </w:r>
      <w:r w:rsidR="002606E0" w:rsidRPr="008A7CC6">
        <w:t>check_synpro</w:t>
      </w:r>
      <w:bookmarkEnd w:id="38"/>
    </w:p>
    <w:p w14:paraId="7253A126" w14:textId="38ED7B6E" w:rsidR="002606E0" w:rsidRPr="006115F3" w:rsidRDefault="00DF717A" w:rsidP="006115F3">
      <w:r>
        <w:rPr>
          <w:rFonts w:hint="eastAsia"/>
        </w:rPr>
        <w:t>Th</w:t>
      </w:r>
      <w:del w:id="39" w:author="Jason Wang" w:date="2020-08-27T13:28:00Z">
        <w:r w:rsidDel="00F668D2">
          <w:rPr>
            <w:rFonts w:hint="eastAsia"/>
          </w:rPr>
          <w:delText>e</w:delText>
        </w:r>
      </w:del>
      <w:ins w:id="40" w:author="Jason Wang" w:date="2020-08-27T13:28:00Z">
        <w:r w:rsidR="00F668D2">
          <w:t>is</w:t>
        </w:r>
      </w:ins>
      <w:r w:rsidR="006115F3" w:rsidRPr="006115F3">
        <w:rPr>
          <w:rFonts w:hint="eastAsia"/>
        </w:rPr>
        <w:t xml:space="preserve"> method is used to check </w:t>
      </w:r>
      <w:r w:rsidR="006115F3" w:rsidRPr="006115F3">
        <w:t xml:space="preserve">string </w:t>
      </w:r>
      <w:r w:rsidR="00EB5D35">
        <w:t>“</w:t>
      </w:r>
      <w:r w:rsidR="00EB5D35">
        <w:rPr>
          <w:rFonts w:hint="eastAsia"/>
        </w:rPr>
        <w:t>@E:</w:t>
      </w:r>
      <w:r w:rsidR="00EB5D35">
        <w:t>”</w:t>
      </w:r>
      <w:r w:rsidR="00EB5D35">
        <w:rPr>
          <w:rFonts w:hint="eastAsia"/>
        </w:rPr>
        <w:t xml:space="preserve"> and </w:t>
      </w:r>
      <w:r w:rsidR="00BA7CF4" w:rsidRPr="006115F3">
        <w:t>“Mapper</w:t>
      </w:r>
      <w:r w:rsidR="00755EB7" w:rsidRPr="002F2D46">
        <w:t xml:space="preserve"> successful</w:t>
      </w:r>
      <w:r w:rsidR="00AA1D3C">
        <w:t>”</w:t>
      </w:r>
      <w:r w:rsidR="00AA1D3C">
        <w:rPr>
          <w:rFonts w:hint="eastAsia"/>
        </w:rPr>
        <w:t xml:space="preserve"> </w:t>
      </w:r>
      <w:r w:rsidR="00BA7CF4" w:rsidRPr="006115F3">
        <w:t>in</w:t>
      </w:r>
      <w:r w:rsidR="006115F3" w:rsidRPr="006115F3">
        <w:t xml:space="preserve"> the </w:t>
      </w:r>
      <w:r w:rsidR="00AE33D1">
        <w:rPr>
          <w:rFonts w:hint="eastAsia"/>
        </w:rPr>
        <w:t>synpro</w:t>
      </w:r>
      <w:r w:rsidR="00AE33D1" w:rsidRPr="006115F3">
        <w:t xml:space="preserve"> </w:t>
      </w:r>
      <w:r w:rsidR="006115F3" w:rsidRPr="006115F3">
        <w:t>report</w:t>
      </w:r>
      <w:r w:rsidR="006115F3" w:rsidRPr="006115F3">
        <w:rPr>
          <w:rFonts w:hint="eastAsia"/>
        </w:rPr>
        <w:t>.</w:t>
      </w:r>
    </w:p>
    <w:p w14:paraId="2C0E0E1A" w14:textId="77777777" w:rsidR="002606E0" w:rsidRDefault="008E1D40" w:rsidP="008A7CC6">
      <w:pPr>
        <w:pStyle w:val="Heading3"/>
      </w:pPr>
      <w:bookmarkStart w:id="41" w:name="_Toc56147671"/>
      <w:r>
        <w:t xml:space="preserve">3.1 </w:t>
      </w:r>
      <w:r w:rsidR="002606E0">
        <w:rPr>
          <w:rFonts w:hint="eastAsia"/>
        </w:rPr>
        <w:t>Format</w:t>
      </w:r>
      <w:bookmarkEnd w:id="41"/>
    </w:p>
    <w:p w14:paraId="23F7738D" w14:textId="0CB656D9" w:rsidR="00DB3CF1" w:rsidRDefault="00DB3CF1" w:rsidP="00810B6A">
      <w:pPr>
        <w:rPr>
          <w:ins w:id="42" w:author="Jason Wang" w:date="2020-08-27T13:23:00Z"/>
        </w:rPr>
      </w:pPr>
      <w:r w:rsidRPr="00810B6A">
        <w:t>[</w:t>
      </w:r>
      <w:r>
        <w:t>check_</w:t>
      </w:r>
      <w:r w:rsidR="002F069D">
        <w:rPr>
          <w:rFonts w:hint="eastAsia"/>
        </w:rPr>
        <w:t>synpro</w:t>
      </w:r>
      <w:r>
        <w:rPr>
          <w:rFonts w:hint="eastAsia"/>
        </w:rPr>
        <w:t>_&lt;section_num&gt;</w:t>
      </w:r>
      <w:r>
        <w:t>]</w:t>
      </w:r>
    </w:p>
    <w:p w14:paraId="4A2E6A05" w14:textId="1615DAFA" w:rsidR="00F940D0" w:rsidRDefault="00F940D0" w:rsidP="00810B6A">
      <w:ins w:id="43" w:author="Jason Wang" w:date="2020-08-27T13:23:00Z">
        <w:r>
          <w:t>Titile=</w:t>
        </w:r>
        <w:r>
          <w:tab/>
        </w:r>
        <w:r>
          <w:tab/>
        </w:r>
        <w:r>
          <w:tab/>
        </w:r>
        <w:r>
          <w:tab/>
        </w:r>
        <w:r>
          <w:tab/>
        </w:r>
        <w:r>
          <w:tab/>
        </w:r>
        <w:r>
          <w:tab/>
        </w:r>
        <w:r>
          <w:tab/>
          <w:t>--optional</w:t>
        </w:r>
      </w:ins>
    </w:p>
    <w:p w14:paraId="3B03E490" w14:textId="77777777" w:rsidR="00DB3CF1" w:rsidRPr="006509E9" w:rsidRDefault="00DB3CF1" w:rsidP="00DB3CF1">
      <w:r>
        <w:t>file</w:t>
      </w:r>
      <w:r>
        <w:rPr>
          <w:rFonts w:hint="eastAsia"/>
        </w:rPr>
        <w:t xml:space="preserve"> </w:t>
      </w:r>
      <w:r>
        <w:t>= &lt;path&gt;</w:t>
      </w:r>
      <w:r>
        <w:rPr>
          <w:rFonts w:hint="eastAsia"/>
        </w:rPr>
        <w:t>/</w:t>
      </w:r>
      <w:r>
        <w:t>&lt;file&gt;</w:t>
      </w:r>
    </w:p>
    <w:p w14:paraId="65D37D60" w14:textId="77777777" w:rsidR="002606E0" w:rsidRDefault="008E1D40" w:rsidP="008A7CC6">
      <w:pPr>
        <w:pStyle w:val="Heading3"/>
      </w:pPr>
      <w:bookmarkStart w:id="44" w:name="_Toc56147672"/>
      <w:r>
        <w:t xml:space="preserve">3.2 </w:t>
      </w:r>
      <w:r w:rsidR="002606E0">
        <w:rPr>
          <w:rFonts w:hint="eastAsia"/>
        </w:rPr>
        <w:t>Description</w:t>
      </w:r>
      <w:bookmarkEnd w:id="44"/>
    </w:p>
    <w:p w14:paraId="61F2AA42" w14:textId="77777777" w:rsidR="00DB3CF1" w:rsidRDefault="00DB3CF1" w:rsidP="00D009C5">
      <w:pPr>
        <w:pStyle w:val="ListParagraph"/>
        <w:numPr>
          <w:ilvl w:val="0"/>
          <w:numId w:val="8"/>
        </w:numPr>
      </w:pPr>
      <w:r>
        <w:t>“[check_</w:t>
      </w:r>
      <w:r w:rsidR="00E245DA">
        <w:rPr>
          <w:rFonts w:hint="eastAsia"/>
        </w:rPr>
        <w:t>synpro</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E245DA">
        <w:rPr>
          <w:rFonts w:hint="eastAsia"/>
        </w:rPr>
        <w:t>check_synpro</w:t>
      </w:r>
      <w:r>
        <w:t>”</w:t>
      </w:r>
      <w:r>
        <w:rPr>
          <w:rFonts w:hint="eastAsia"/>
        </w:rPr>
        <w:t xml:space="preserve"> methods but we need </w:t>
      </w:r>
      <w:r>
        <w:t>identify</w:t>
      </w:r>
      <w:r>
        <w:rPr>
          <w:rFonts w:hint="eastAsia"/>
        </w:rPr>
        <w:t xml:space="preserve"> them with different section number.</w:t>
      </w:r>
    </w:p>
    <w:p w14:paraId="1F25AB66" w14:textId="77777777" w:rsidR="00DB3CF1" w:rsidRDefault="00DB3CF1" w:rsidP="00D009C5">
      <w:pPr>
        <w:pStyle w:val="ListParagraph"/>
        <w:numPr>
          <w:ilvl w:val="0"/>
          <w:numId w:val="8"/>
        </w:numPr>
      </w:pPr>
      <w:r>
        <w:t>“</w:t>
      </w:r>
      <w:r>
        <w:rPr>
          <w:rFonts w:hint="eastAsia"/>
        </w:rPr>
        <w:t>title</w:t>
      </w:r>
      <w:r>
        <w:t xml:space="preserve">”: </w:t>
      </w:r>
      <w:r>
        <w:rPr>
          <w:rFonts w:hint="eastAsia"/>
        </w:rPr>
        <w:t>title for this check method, optional.</w:t>
      </w:r>
    </w:p>
    <w:p w14:paraId="45525D5D" w14:textId="77777777" w:rsidR="00DB3CF1" w:rsidRDefault="00DB3CF1" w:rsidP="00D009C5">
      <w:pPr>
        <w:pStyle w:val="ListParagraph"/>
        <w:numPr>
          <w:ilvl w:val="0"/>
          <w:numId w:val="8"/>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w:t>
      </w:r>
      <w:r w:rsidR="00E245DA">
        <w:t xml:space="preserve">need to be a </w:t>
      </w:r>
      <w:r w:rsidR="00E245DA">
        <w:rPr>
          <w:rFonts w:hint="eastAsia"/>
        </w:rPr>
        <w:t>synpro</w:t>
      </w:r>
      <w:r>
        <w:t xml:space="preserve"> report.</w:t>
      </w:r>
    </w:p>
    <w:p w14:paraId="15102AE6" w14:textId="77777777" w:rsidR="00DB3CF1" w:rsidRDefault="00DB3CF1" w:rsidP="00DB3CF1">
      <w:r>
        <w:t>I</w:t>
      </w:r>
      <w:r>
        <w:rPr>
          <w:rFonts w:hint="eastAsia"/>
        </w:rPr>
        <w:t>n summary:</w:t>
      </w:r>
    </w:p>
    <w:p w14:paraId="3C450E50" w14:textId="4B3AED20" w:rsidR="00DB3CF1" w:rsidDel="00F940D0" w:rsidRDefault="005F39BF" w:rsidP="00DB3CF1">
      <w:pPr>
        <w:rPr>
          <w:del w:id="45" w:author="Jason Wang" w:date="2020-08-27T13:26:00Z"/>
        </w:rPr>
      </w:pPr>
      <w:del w:id="46" w:author="Jason Wang" w:date="2020-08-27T13:26:00Z">
        <w:r w:rsidDel="00F940D0">
          <w:rPr>
            <w:rFonts w:hint="eastAsia"/>
          </w:rPr>
          <w:delText xml:space="preserve">It </w:delText>
        </w:r>
        <w:r w:rsidDel="00F940D0">
          <w:delText xml:space="preserve">will try to find </w:delText>
        </w:r>
        <w:r w:rsidR="00937E9F" w:rsidDel="00F940D0">
          <w:rPr>
            <w:rFonts w:hint="eastAsia"/>
          </w:rPr>
          <w:delText>line start</w:delText>
        </w:r>
        <w:r w:rsidR="003F76BD" w:rsidDel="00F940D0">
          <w:rPr>
            <w:rFonts w:hint="eastAsia"/>
          </w:rPr>
          <w:delText xml:space="preserve"> </w:delText>
        </w:r>
        <w:r w:rsidR="00937E9F" w:rsidDel="00F940D0">
          <w:rPr>
            <w:rFonts w:hint="eastAsia"/>
          </w:rPr>
          <w:delText xml:space="preserve">with </w:delText>
        </w:r>
        <w:r w:rsidR="00937E9F" w:rsidDel="00F940D0">
          <w:delText>“</w:delText>
        </w:r>
        <w:r w:rsidR="00937E9F" w:rsidDel="00F940D0">
          <w:rPr>
            <w:rFonts w:hint="eastAsia"/>
          </w:rPr>
          <w:delText>@E:</w:delText>
        </w:r>
        <w:r w:rsidR="00937E9F" w:rsidDel="00F940D0">
          <w:delText>”</w:delText>
        </w:r>
        <w:r w:rsidR="00995A9A" w:rsidDel="00F940D0">
          <w:rPr>
            <w:rFonts w:hint="eastAsia"/>
          </w:rPr>
          <w:delText xml:space="preserve"> in </w:delText>
        </w:r>
        <w:r w:rsidR="004E6BDA" w:rsidDel="00F940D0">
          <w:delText>report.</w:delText>
        </w:r>
        <w:r w:rsidR="009E479B" w:rsidDel="00F940D0">
          <w:rPr>
            <w:rFonts w:hint="eastAsia"/>
          </w:rPr>
          <w:delText xml:space="preserve"> </w:delText>
        </w:r>
        <w:r w:rsidR="00864182" w:rsidDel="00F940D0">
          <w:delText>If string is found</w:delText>
        </w:r>
        <w:r w:rsidR="00865597" w:rsidDel="00F940D0">
          <w:delText>,</w:delText>
        </w:r>
        <w:r w:rsidR="00DB3CF1" w:rsidDel="00F940D0">
          <w:rPr>
            <w:rFonts w:hint="eastAsia"/>
          </w:rPr>
          <w:delText xml:space="preserve"> </w:delText>
        </w:r>
        <w:r w:rsidDel="00F940D0">
          <w:rPr>
            <w:rFonts w:hint="eastAsia"/>
          </w:rPr>
          <w:delText>the</w:delText>
        </w:r>
        <w:r w:rsidR="004E6BDA" w:rsidDel="00F940D0">
          <w:rPr>
            <w:rFonts w:hint="eastAsia"/>
          </w:rPr>
          <w:delText xml:space="preserve"> check section will return fail</w:delText>
        </w:r>
        <w:r w:rsidR="00DB3CF1" w:rsidDel="00F940D0">
          <w:rPr>
            <w:rFonts w:hint="eastAsia"/>
          </w:rPr>
          <w:delText>.</w:delText>
        </w:r>
      </w:del>
    </w:p>
    <w:p w14:paraId="728EE449" w14:textId="6CF0BA93" w:rsidR="00F940D0" w:rsidRPr="004E6BDA" w:rsidRDefault="005F39BF" w:rsidP="00F940D0">
      <w:del w:id="47" w:author="Jason Wang" w:date="2020-08-27T13:26:00Z">
        <w:r w:rsidDel="00F940D0">
          <w:rPr>
            <w:rFonts w:hint="eastAsia"/>
          </w:rPr>
          <w:delText>It</w:delText>
        </w:r>
        <w:r w:rsidDel="00F940D0">
          <w:delText xml:space="preserve"> will try to find </w:delText>
        </w:r>
        <w:r w:rsidR="004E6BDA" w:rsidDel="00F940D0">
          <w:delText>string "</w:delText>
        </w:r>
        <w:r w:rsidR="004E6BDA" w:rsidRPr="002F2D46" w:rsidDel="00F940D0">
          <w:delText>Mapper successful</w:delText>
        </w:r>
        <w:r w:rsidDel="00F940D0">
          <w:delText xml:space="preserve">" in </w:delText>
        </w:r>
        <w:r w:rsidR="004E6BDA" w:rsidDel="00F940D0">
          <w:delText>report.</w:delText>
        </w:r>
        <w:r w:rsidR="009E479B" w:rsidDel="00F940D0">
          <w:rPr>
            <w:rFonts w:hint="eastAsia"/>
          </w:rPr>
          <w:delText xml:space="preserve"> </w:delText>
        </w:r>
        <w:r w:rsidR="00864182" w:rsidDel="00F940D0">
          <w:delText>If string is found</w:delText>
        </w:r>
        <w:r w:rsidR="00865597" w:rsidDel="00F940D0">
          <w:delText>,</w:delText>
        </w:r>
        <w:r w:rsidR="004E6BDA" w:rsidDel="00F940D0">
          <w:rPr>
            <w:rFonts w:hint="eastAsia"/>
          </w:rPr>
          <w:delText xml:space="preserve"> </w:delText>
        </w:r>
        <w:r w:rsidDel="00F940D0">
          <w:rPr>
            <w:rFonts w:hint="eastAsia"/>
          </w:rPr>
          <w:delText>the</w:delText>
        </w:r>
        <w:r w:rsidR="004E6BDA" w:rsidDel="00F940D0">
          <w:rPr>
            <w:rFonts w:hint="eastAsia"/>
          </w:rPr>
          <w:delText xml:space="preserve"> check section will return pass.</w:delText>
        </w:r>
      </w:del>
      <w:ins w:id="48" w:author="Jason Wang" w:date="2020-08-27T13:24:00Z">
        <w:r w:rsidR="00F940D0">
          <w:t xml:space="preserve">This method will confirm synpro report </w:t>
        </w:r>
      </w:ins>
      <w:ins w:id="49" w:author="Jason Wang" w:date="2020-08-27T13:25:00Z">
        <w:r w:rsidR="00F940D0">
          <w:t>with</w:t>
        </w:r>
      </w:ins>
      <w:ins w:id="50" w:author="Jason Wang" w:date="2020-08-27T13:24:00Z">
        <w:r w:rsidR="00F940D0">
          <w:t xml:space="preserve"> </w:t>
        </w:r>
      </w:ins>
      <w:ins w:id="51" w:author="Jason Wang" w:date="2020-08-27T13:25:00Z">
        <w:r w:rsidR="00F940D0">
          <w:t>"</w:t>
        </w:r>
        <w:r w:rsidR="00F940D0" w:rsidRPr="002F2D46">
          <w:t>Mapper successful</w:t>
        </w:r>
        <w:r w:rsidR="00F940D0">
          <w:t>" and without “</w:t>
        </w:r>
        <w:r w:rsidR="00F940D0">
          <w:rPr>
            <w:rFonts w:hint="eastAsia"/>
          </w:rPr>
          <w:t>@E:</w:t>
        </w:r>
        <w:r w:rsidR="00F940D0">
          <w:t xml:space="preserve">” then it will report </w:t>
        </w:r>
      </w:ins>
      <w:ins w:id="52" w:author="Jason Wang" w:date="2020-08-27T13:26:00Z">
        <w:r w:rsidR="00F940D0">
          <w:t>‘</w:t>
        </w:r>
      </w:ins>
      <w:ins w:id="53" w:author="Jason Wang" w:date="2020-08-27T13:25:00Z">
        <w:r w:rsidR="00F940D0">
          <w:t>pass</w:t>
        </w:r>
      </w:ins>
      <w:ins w:id="54" w:author="Jason Wang" w:date="2020-08-27T13:26:00Z">
        <w:r w:rsidR="00F940D0">
          <w:t>’</w:t>
        </w:r>
      </w:ins>
      <w:ins w:id="55" w:author="Jason Wang" w:date="2020-08-27T13:25:00Z">
        <w:r w:rsidR="00F940D0">
          <w:t xml:space="preserve"> otherwise ‘fail</w:t>
        </w:r>
      </w:ins>
      <w:ins w:id="56" w:author="Jason Wang" w:date="2020-08-27T13:26:00Z">
        <w:r w:rsidR="00F940D0">
          <w:t>’.</w:t>
        </w:r>
      </w:ins>
    </w:p>
    <w:p w14:paraId="4D2AD284" w14:textId="77777777" w:rsidR="002606E0" w:rsidRDefault="008E1D40" w:rsidP="008A7CC6">
      <w:pPr>
        <w:pStyle w:val="Heading3"/>
      </w:pPr>
      <w:bookmarkStart w:id="57" w:name="_Toc56147673"/>
      <w:r>
        <w:t xml:space="preserve">3.3 </w:t>
      </w:r>
      <w:r w:rsidR="002606E0">
        <w:rPr>
          <w:rFonts w:hint="eastAsia"/>
        </w:rPr>
        <w:t>Demo</w:t>
      </w:r>
      <w:bookmarkEnd w:id="57"/>
    </w:p>
    <w:p w14:paraId="1C0FDE1E" w14:textId="6699B5C3" w:rsidR="00DB3CF1" w:rsidRDefault="00DB3CF1" w:rsidP="00D76437">
      <w:r>
        <w:t>[check_</w:t>
      </w:r>
      <w:r w:rsidR="00D76437">
        <w:rPr>
          <w:rFonts w:hint="eastAsia"/>
        </w:rPr>
        <w:t>synpro</w:t>
      </w:r>
      <w:ins w:id="58" w:author="Jason Wang" w:date="2020-08-27T13:26:00Z">
        <w:r w:rsidR="00F940D0">
          <w:t>_1</w:t>
        </w:r>
      </w:ins>
      <w:r>
        <w:t>]</w:t>
      </w:r>
    </w:p>
    <w:p w14:paraId="5F4ABDDD" w14:textId="77777777" w:rsidR="00A84C50" w:rsidRDefault="00DB3CF1" w:rsidP="00A84C50">
      <w:r>
        <w:t>file = ./_scratch/</w:t>
      </w:r>
      <w:r w:rsidR="00912064">
        <w:rPr>
          <w:rFonts w:hint="eastAsia"/>
        </w:rPr>
        <w:t>*</w:t>
      </w:r>
      <w:r>
        <w:t>/</w:t>
      </w:r>
      <w:r w:rsidR="00912064">
        <w:rPr>
          <w:rFonts w:hint="eastAsia"/>
        </w:rPr>
        <w:t>*</w:t>
      </w:r>
      <w:r>
        <w:t>.</w:t>
      </w:r>
      <w:r w:rsidR="002148BD">
        <w:rPr>
          <w:rFonts w:hint="eastAsia"/>
        </w:rPr>
        <w:t>srr</w:t>
      </w:r>
    </w:p>
    <w:p w14:paraId="5A39BBE3" w14:textId="77777777" w:rsidR="009D4A44" w:rsidRPr="00093555" w:rsidRDefault="009D4A44" w:rsidP="00A84C50"/>
    <w:p w14:paraId="59936D39"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8ED3162" w14:textId="4A91E1E2" w:rsidR="006563C7" w:rsidRPr="008A7CC6" w:rsidRDefault="008A7CC6" w:rsidP="008A7CC6">
      <w:pPr>
        <w:pStyle w:val="Heading2"/>
      </w:pPr>
      <w:bookmarkStart w:id="59" w:name="_Toc56147674"/>
      <w:r w:rsidRPr="008A7CC6">
        <w:lastRenderedPageBreak/>
        <w:t xml:space="preserve">4 </w:t>
      </w:r>
      <w:r w:rsidR="001D24BA" w:rsidRPr="008A7CC6">
        <w:t>check_</w:t>
      </w:r>
      <w:r w:rsidR="001D24BA" w:rsidRPr="008A7CC6">
        <w:rPr>
          <w:rFonts w:hint="eastAsia"/>
        </w:rPr>
        <w:t>lse</w:t>
      </w:r>
      <w:bookmarkEnd w:id="59"/>
    </w:p>
    <w:p w14:paraId="441BDA66" w14:textId="25B8448D" w:rsidR="008A68EC" w:rsidRPr="006115F3" w:rsidRDefault="008A68EC" w:rsidP="008A68EC">
      <w:r>
        <w:rPr>
          <w:rFonts w:hint="eastAsia"/>
        </w:rPr>
        <w:t>Th</w:t>
      </w:r>
      <w:ins w:id="60" w:author="Jason Wang" w:date="2020-08-27T13:28:00Z">
        <w:r w:rsidR="00A708B2">
          <w:t>is</w:t>
        </w:r>
      </w:ins>
      <w:del w:id="61" w:author="Jason Wang" w:date="2020-08-27T13:28:00Z">
        <w:r w:rsidDel="00A708B2">
          <w:rPr>
            <w:rFonts w:hint="eastAsia"/>
          </w:rPr>
          <w:delText>e</w:delText>
        </w:r>
      </w:del>
      <w:r w:rsidRPr="006115F3">
        <w:rPr>
          <w:rFonts w:hint="eastAsia"/>
        </w:rPr>
        <w:t xml:space="preserve"> method is used to check </w:t>
      </w:r>
      <w:r w:rsidRPr="006115F3">
        <w:t xml:space="preserve">string </w:t>
      </w:r>
      <w:r>
        <w:t>“</w:t>
      </w:r>
      <w:r w:rsidR="00882303">
        <w:rPr>
          <w:rFonts w:hint="eastAsia"/>
        </w:rPr>
        <w:t>ERROR</w:t>
      </w:r>
      <w:r>
        <w:t>”</w:t>
      </w:r>
      <w:r>
        <w:rPr>
          <w:rFonts w:hint="eastAsia"/>
        </w:rPr>
        <w:t xml:space="preserve"> and </w:t>
      </w:r>
      <w:r w:rsidRPr="006115F3">
        <w:t>“</w:t>
      </w:r>
      <w:r w:rsidR="00882303" w:rsidRPr="00705D3E">
        <w:t>CPU time for LSE flow</w:t>
      </w:r>
      <w:r w:rsidR="00AA1D3C">
        <w:t>”</w:t>
      </w:r>
      <w:r w:rsidR="00AA1D3C">
        <w:rPr>
          <w:rFonts w:hint="eastAsia"/>
        </w:rPr>
        <w:t xml:space="preserve"> </w:t>
      </w:r>
      <w:r w:rsidR="003C4AAC">
        <w:t>in</w:t>
      </w:r>
      <w:r w:rsidRPr="006115F3">
        <w:t xml:space="preserve"> the</w:t>
      </w:r>
      <w:r w:rsidR="00882303">
        <w:rPr>
          <w:rFonts w:hint="eastAsia"/>
        </w:rPr>
        <w:t xml:space="preserve"> LSE</w:t>
      </w:r>
      <w:r w:rsidRPr="006115F3">
        <w:t xml:space="preserve"> report</w:t>
      </w:r>
      <w:r w:rsidRPr="006115F3">
        <w:rPr>
          <w:rFonts w:hint="eastAsia"/>
        </w:rPr>
        <w:t>.</w:t>
      </w:r>
    </w:p>
    <w:p w14:paraId="198822FB" w14:textId="77777777" w:rsidR="008A68EC" w:rsidRDefault="009473E8" w:rsidP="008A7CC6">
      <w:pPr>
        <w:pStyle w:val="Heading3"/>
      </w:pPr>
      <w:bookmarkStart w:id="62" w:name="_Toc56147675"/>
      <w:r>
        <w:t xml:space="preserve">4.1 </w:t>
      </w:r>
      <w:r w:rsidR="008A68EC">
        <w:rPr>
          <w:rFonts w:hint="eastAsia"/>
        </w:rPr>
        <w:t>Format</w:t>
      </w:r>
      <w:bookmarkEnd w:id="62"/>
    </w:p>
    <w:p w14:paraId="71694EDA" w14:textId="3D60CF83" w:rsidR="008A68EC" w:rsidRDefault="008A68EC" w:rsidP="008A68EC">
      <w:pPr>
        <w:rPr>
          <w:ins w:id="63" w:author="Jason Wang" w:date="2020-08-27T13:27:00Z"/>
        </w:rPr>
      </w:pPr>
      <w:r w:rsidRPr="00810B6A">
        <w:t>[</w:t>
      </w:r>
      <w:r>
        <w:t>check_</w:t>
      </w:r>
      <w:r>
        <w:rPr>
          <w:rFonts w:hint="eastAsia"/>
        </w:rPr>
        <w:t>lse_&lt;section_num&gt;</w:t>
      </w:r>
      <w:r>
        <w:t>]</w:t>
      </w:r>
    </w:p>
    <w:p w14:paraId="4605B94B" w14:textId="2C06ECA1" w:rsidR="00F06937" w:rsidRDefault="00F06937" w:rsidP="008A68EC">
      <w:ins w:id="64" w:author="Jason Wang" w:date="2020-08-27T13:27:00Z">
        <w:r>
          <w:t>title=</w:t>
        </w:r>
        <w:r>
          <w:tab/>
        </w:r>
        <w:r>
          <w:tab/>
        </w:r>
        <w:r>
          <w:tab/>
        </w:r>
        <w:r>
          <w:tab/>
        </w:r>
        <w:r>
          <w:tab/>
        </w:r>
        <w:r>
          <w:tab/>
        </w:r>
        <w:r>
          <w:tab/>
        </w:r>
        <w:r>
          <w:tab/>
          <w:t>--optional</w:t>
        </w:r>
      </w:ins>
    </w:p>
    <w:p w14:paraId="44EBAD03" w14:textId="77777777" w:rsidR="008A68EC" w:rsidRPr="006509E9" w:rsidRDefault="008A68EC" w:rsidP="008A68EC">
      <w:r>
        <w:t>file</w:t>
      </w:r>
      <w:r>
        <w:rPr>
          <w:rFonts w:hint="eastAsia"/>
        </w:rPr>
        <w:t xml:space="preserve"> </w:t>
      </w:r>
      <w:r>
        <w:t>= &lt;path&gt;</w:t>
      </w:r>
      <w:r>
        <w:rPr>
          <w:rFonts w:hint="eastAsia"/>
        </w:rPr>
        <w:t>/</w:t>
      </w:r>
      <w:r>
        <w:t>&lt;file&gt;</w:t>
      </w:r>
    </w:p>
    <w:p w14:paraId="789C5003" w14:textId="77777777" w:rsidR="008A68EC" w:rsidRDefault="009473E8" w:rsidP="008A7CC6">
      <w:pPr>
        <w:pStyle w:val="Heading3"/>
      </w:pPr>
      <w:bookmarkStart w:id="65" w:name="_Toc56147676"/>
      <w:r>
        <w:t xml:space="preserve">4.2 </w:t>
      </w:r>
      <w:r w:rsidR="008A68EC">
        <w:rPr>
          <w:rFonts w:hint="eastAsia"/>
        </w:rPr>
        <w:t>Description</w:t>
      </w:r>
      <w:bookmarkEnd w:id="65"/>
    </w:p>
    <w:p w14:paraId="09126E1F" w14:textId="77777777" w:rsidR="008A68EC" w:rsidRDefault="008A68EC" w:rsidP="00DC751A">
      <w:pPr>
        <w:pStyle w:val="ListParagraph"/>
        <w:numPr>
          <w:ilvl w:val="0"/>
          <w:numId w:val="9"/>
        </w:numPr>
      </w:pPr>
      <w:r>
        <w:t>“[check_</w:t>
      </w:r>
      <w:r w:rsidR="00705D3E">
        <w:rPr>
          <w:rFonts w:hint="eastAsia"/>
        </w:rPr>
        <w:t>lse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705D3E">
        <w:rPr>
          <w:rFonts w:hint="eastAsia"/>
        </w:rPr>
        <w:t>check_lse</w:t>
      </w:r>
      <w:r>
        <w:t>”</w:t>
      </w:r>
      <w:r>
        <w:rPr>
          <w:rFonts w:hint="eastAsia"/>
        </w:rPr>
        <w:t xml:space="preserve"> methods but we need </w:t>
      </w:r>
      <w:r>
        <w:t>identify</w:t>
      </w:r>
      <w:r>
        <w:rPr>
          <w:rFonts w:hint="eastAsia"/>
        </w:rPr>
        <w:t xml:space="preserve"> them with different section number.</w:t>
      </w:r>
    </w:p>
    <w:p w14:paraId="121CC380" w14:textId="77777777" w:rsidR="008A68EC" w:rsidRDefault="008A68EC" w:rsidP="00DC751A">
      <w:pPr>
        <w:pStyle w:val="ListParagraph"/>
        <w:numPr>
          <w:ilvl w:val="0"/>
          <w:numId w:val="9"/>
        </w:numPr>
      </w:pPr>
      <w:r>
        <w:t>“</w:t>
      </w:r>
      <w:r>
        <w:rPr>
          <w:rFonts w:hint="eastAsia"/>
        </w:rPr>
        <w:t>title</w:t>
      </w:r>
      <w:r>
        <w:t xml:space="preserve">”: </w:t>
      </w:r>
      <w:r>
        <w:rPr>
          <w:rFonts w:hint="eastAsia"/>
        </w:rPr>
        <w:t>title for this check method, optional.</w:t>
      </w:r>
    </w:p>
    <w:p w14:paraId="78990F66" w14:textId="77777777" w:rsidR="008A68EC" w:rsidRDefault="008A68EC" w:rsidP="00DC751A">
      <w:pPr>
        <w:pStyle w:val="ListParagraph"/>
        <w:numPr>
          <w:ilvl w:val="0"/>
          <w:numId w:val="9"/>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9756A8">
        <w:rPr>
          <w:rFonts w:hint="eastAsia"/>
        </w:rPr>
        <w:t>LSE</w:t>
      </w:r>
      <w:r>
        <w:t xml:space="preserve"> report.</w:t>
      </w:r>
    </w:p>
    <w:p w14:paraId="4CA0E1B4" w14:textId="77777777" w:rsidR="008A68EC" w:rsidRDefault="008A68EC" w:rsidP="008A68EC">
      <w:r>
        <w:t>I</w:t>
      </w:r>
      <w:r>
        <w:rPr>
          <w:rFonts w:hint="eastAsia"/>
        </w:rPr>
        <w:t>n summary:</w:t>
      </w:r>
    </w:p>
    <w:p w14:paraId="619A34BB" w14:textId="1A4E1D11" w:rsidR="008A68EC" w:rsidDel="00810600" w:rsidRDefault="008A68EC" w:rsidP="008A68EC">
      <w:pPr>
        <w:rPr>
          <w:del w:id="66" w:author="Jason Wang" w:date="2020-08-27T13:27:00Z"/>
        </w:rPr>
      </w:pPr>
      <w:del w:id="67" w:author="Jason Wang" w:date="2020-08-27T13:27:00Z">
        <w:r w:rsidDel="00810600">
          <w:rPr>
            <w:rFonts w:hint="eastAsia"/>
          </w:rPr>
          <w:delText xml:space="preserve">It </w:delText>
        </w:r>
        <w:r w:rsidDel="00810600">
          <w:delText xml:space="preserve">will try to find </w:delText>
        </w:r>
        <w:r w:rsidDel="00810600">
          <w:rPr>
            <w:rFonts w:hint="eastAsia"/>
          </w:rPr>
          <w:delText xml:space="preserve">line start with </w:delText>
        </w:r>
        <w:r w:rsidDel="00810600">
          <w:delText>“</w:delText>
        </w:r>
        <w:r w:rsidR="00705D3E" w:rsidDel="00810600">
          <w:rPr>
            <w:rFonts w:hint="eastAsia"/>
          </w:rPr>
          <w:delText>ERROR</w:delText>
        </w:r>
        <w:r w:rsidDel="00810600">
          <w:delText>”</w:delText>
        </w:r>
        <w:r w:rsidDel="00810600">
          <w:rPr>
            <w:rFonts w:hint="eastAsia"/>
          </w:rPr>
          <w:delText xml:space="preserve"> in </w:delText>
        </w:r>
        <w:r w:rsidDel="00810600">
          <w:delText>report.</w:delText>
        </w:r>
        <w:r w:rsidDel="00810600">
          <w:rPr>
            <w:rFonts w:hint="eastAsia"/>
          </w:rPr>
          <w:delText xml:space="preserve"> </w:delText>
        </w:r>
        <w:r w:rsidR="00864182" w:rsidDel="00810600">
          <w:delText>If string is found</w:delText>
        </w:r>
        <w:r w:rsidR="00865597" w:rsidDel="00810600">
          <w:delText>,</w:delText>
        </w:r>
        <w:r w:rsidDel="00810600">
          <w:rPr>
            <w:rFonts w:hint="eastAsia"/>
          </w:rPr>
          <w:delText xml:space="preserve"> the check section will return fail.</w:delText>
        </w:r>
      </w:del>
    </w:p>
    <w:p w14:paraId="3C95A3EF" w14:textId="795C33AD" w:rsidR="00786356" w:rsidRPr="004E6BDA" w:rsidRDefault="008A68EC" w:rsidP="00786356">
      <w:pPr>
        <w:rPr>
          <w:ins w:id="68" w:author="Jason Wang" w:date="2020-08-27T13:26:00Z"/>
        </w:rPr>
      </w:pPr>
      <w:del w:id="69" w:author="Jason Wang" w:date="2020-08-27T13:27:00Z">
        <w:r w:rsidDel="00810600">
          <w:rPr>
            <w:rFonts w:hint="eastAsia"/>
          </w:rPr>
          <w:delText>It</w:delText>
        </w:r>
        <w:r w:rsidDel="00810600">
          <w:delText xml:space="preserve"> will try to find string "</w:delText>
        </w:r>
        <w:r w:rsidR="00705D3E" w:rsidRPr="00705D3E" w:rsidDel="00810600">
          <w:delText>CPU time for LSE flow</w:delText>
        </w:r>
        <w:r w:rsidDel="00810600">
          <w:delText>" in report.</w:delText>
        </w:r>
        <w:r w:rsidDel="00810600">
          <w:rPr>
            <w:rFonts w:hint="eastAsia"/>
          </w:rPr>
          <w:delText xml:space="preserve"> </w:delText>
        </w:r>
        <w:r w:rsidR="00864182" w:rsidDel="00810600">
          <w:delText>If string is found</w:delText>
        </w:r>
        <w:r w:rsidR="00865597" w:rsidDel="00810600">
          <w:delText>,</w:delText>
        </w:r>
        <w:r w:rsidDel="00810600">
          <w:rPr>
            <w:rFonts w:hint="eastAsia"/>
          </w:rPr>
          <w:delText xml:space="preserve"> the check section will return pass.</w:delText>
        </w:r>
      </w:del>
      <w:ins w:id="70" w:author="Jason Wang" w:date="2020-08-27T13:26:00Z">
        <w:r w:rsidR="00786356">
          <w:t>This method will confirm LSE report with "</w:t>
        </w:r>
        <w:r w:rsidR="00786356" w:rsidRPr="00786356">
          <w:t xml:space="preserve"> </w:t>
        </w:r>
        <w:r w:rsidR="00786356" w:rsidRPr="00705D3E">
          <w:t>CPU time for LSE flow</w:t>
        </w:r>
        <w:r w:rsidR="00786356">
          <w:t xml:space="preserve"> " and without “</w:t>
        </w:r>
      </w:ins>
      <w:ins w:id="71" w:author="Jason Wang" w:date="2020-08-27T13:27:00Z">
        <w:r w:rsidR="00786356">
          <w:rPr>
            <w:rFonts w:hint="eastAsia"/>
          </w:rPr>
          <w:t>ERROR</w:t>
        </w:r>
      </w:ins>
      <w:ins w:id="72" w:author="Jason Wang" w:date="2020-08-27T13:26:00Z">
        <w:r w:rsidR="00786356">
          <w:t>” then it will report ‘pass’ otherwise ‘fail’.</w:t>
        </w:r>
      </w:ins>
    </w:p>
    <w:p w14:paraId="460688DB" w14:textId="77777777" w:rsidR="00786356" w:rsidRPr="004E6BDA" w:rsidRDefault="00786356" w:rsidP="008A68EC"/>
    <w:p w14:paraId="294A88EE" w14:textId="77777777" w:rsidR="008A68EC" w:rsidRPr="00E14F32" w:rsidRDefault="009473E8" w:rsidP="008A7CC6">
      <w:pPr>
        <w:pStyle w:val="Heading3"/>
      </w:pPr>
      <w:bookmarkStart w:id="73" w:name="_Toc56147677"/>
      <w:r>
        <w:t xml:space="preserve">4.3 </w:t>
      </w:r>
      <w:r w:rsidR="008A68EC">
        <w:rPr>
          <w:rFonts w:hint="eastAsia"/>
        </w:rPr>
        <w:t>Demo</w:t>
      </w:r>
      <w:bookmarkEnd w:id="73"/>
    </w:p>
    <w:p w14:paraId="39A96B45" w14:textId="27C3E99F" w:rsidR="008A68EC" w:rsidRDefault="008A68EC" w:rsidP="008A68EC">
      <w:r>
        <w:t>[check_</w:t>
      </w:r>
      <w:r w:rsidR="00705D3E">
        <w:rPr>
          <w:rFonts w:hint="eastAsia"/>
        </w:rPr>
        <w:t>lse</w:t>
      </w:r>
      <w:ins w:id="74" w:author="Jason Wang" w:date="2020-08-27T13:26:00Z">
        <w:r w:rsidR="00F940D0">
          <w:t>_1</w:t>
        </w:r>
      </w:ins>
      <w:r>
        <w:t>]</w:t>
      </w:r>
    </w:p>
    <w:p w14:paraId="045CFEB9" w14:textId="77777777" w:rsidR="008A68EC" w:rsidRPr="00093555" w:rsidRDefault="008A68EC" w:rsidP="008A68EC">
      <w:r>
        <w:t>file = ./_scratch/</w:t>
      </w:r>
      <w:r>
        <w:rPr>
          <w:rFonts w:hint="eastAsia"/>
        </w:rPr>
        <w:t>*</w:t>
      </w:r>
      <w:r>
        <w:t>/</w:t>
      </w:r>
      <w:r w:rsidR="00753FFB" w:rsidRPr="00753FFB">
        <w:t xml:space="preserve"> synthesis.log</w:t>
      </w:r>
    </w:p>
    <w:p w14:paraId="1E6BB05C"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7AE8BE1" w14:textId="07D2008C" w:rsidR="00270F30" w:rsidRPr="008A7CC6" w:rsidRDefault="008A7CC6" w:rsidP="008A7CC6">
      <w:pPr>
        <w:pStyle w:val="Heading2"/>
      </w:pPr>
      <w:bookmarkStart w:id="75" w:name="_Toc56147678"/>
      <w:r w:rsidRPr="008A7CC6">
        <w:lastRenderedPageBreak/>
        <w:t xml:space="preserve">5 </w:t>
      </w:r>
      <w:r w:rsidR="00270F30" w:rsidRPr="008A7CC6">
        <w:t>check_</w:t>
      </w:r>
      <w:r w:rsidR="00270F30" w:rsidRPr="008A7CC6">
        <w:rPr>
          <w:rFonts w:hint="eastAsia"/>
        </w:rPr>
        <w:t>map</w:t>
      </w:r>
      <w:bookmarkEnd w:id="75"/>
    </w:p>
    <w:p w14:paraId="188B0D4F" w14:textId="680D3BAE" w:rsidR="00270F30" w:rsidRPr="006115F3" w:rsidRDefault="00270F30" w:rsidP="00270F30">
      <w:r>
        <w:rPr>
          <w:rFonts w:hint="eastAsia"/>
        </w:rPr>
        <w:t>Th</w:t>
      </w:r>
      <w:ins w:id="76" w:author="Jason Wang" w:date="2020-08-27T13:28:00Z">
        <w:r w:rsidR="00DE17CD">
          <w:t>is</w:t>
        </w:r>
      </w:ins>
      <w:del w:id="77" w:author="Jason Wang" w:date="2020-08-27T13:28:00Z">
        <w:r w:rsidDel="00DE17CD">
          <w:rPr>
            <w:rFonts w:hint="eastAsia"/>
          </w:rPr>
          <w:delText>e</w:delText>
        </w:r>
      </w:del>
      <w:r w:rsidRPr="006115F3">
        <w:rPr>
          <w:rFonts w:hint="eastAsia"/>
        </w:rPr>
        <w:t xml:space="preserve"> method is used to check </w:t>
      </w:r>
      <w:r w:rsidRPr="006115F3">
        <w:t xml:space="preserve">string </w:t>
      </w:r>
      <w:r>
        <w:t>“</w:t>
      </w:r>
      <w:r>
        <w:rPr>
          <w:rFonts w:hint="eastAsia"/>
        </w:rPr>
        <w:t>ERROR</w:t>
      </w:r>
      <w:r>
        <w:t>”</w:t>
      </w:r>
      <w:r>
        <w:rPr>
          <w:rFonts w:hint="eastAsia"/>
        </w:rPr>
        <w:t xml:space="preserve"> and </w:t>
      </w:r>
      <w:r w:rsidRPr="006115F3">
        <w:t>“</w:t>
      </w:r>
      <w:r w:rsidR="00AD5F7F" w:rsidRPr="00AD5F7F">
        <w:t>Peak Memory Usage</w:t>
      </w:r>
      <w:r>
        <w:t>”</w:t>
      </w:r>
      <w:r>
        <w:rPr>
          <w:rFonts w:hint="eastAsia"/>
        </w:rPr>
        <w:t xml:space="preserve"> </w:t>
      </w:r>
      <w:r>
        <w:t>in</w:t>
      </w:r>
      <w:r w:rsidRPr="006115F3">
        <w:t xml:space="preserve"> the</w:t>
      </w:r>
      <w:r>
        <w:rPr>
          <w:rFonts w:hint="eastAsia"/>
        </w:rPr>
        <w:t xml:space="preserve"> </w:t>
      </w:r>
      <w:r w:rsidR="00AD5F7F">
        <w:rPr>
          <w:rFonts w:hint="eastAsia"/>
        </w:rPr>
        <w:t>map</w:t>
      </w:r>
      <w:r w:rsidRPr="006115F3">
        <w:t xml:space="preserve"> report</w:t>
      </w:r>
      <w:r w:rsidRPr="006115F3">
        <w:rPr>
          <w:rFonts w:hint="eastAsia"/>
        </w:rPr>
        <w:t>.</w:t>
      </w:r>
    </w:p>
    <w:p w14:paraId="0D3557C5" w14:textId="77777777" w:rsidR="00270F30" w:rsidRPr="0026462F" w:rsidRDefault="0026462F" w:rsidP="008A7CC6">
      <w:pPr>
        <w:pStyle w:val="Heading3"/>
      </w:pPr>
      <w:bookmarkStart w:id="78" w:name="_Toc56147679"/>
      <w:r>
        <w:t>5.1</w:t>
      </w:r>
      <w:r w:rsidRPr="0026462F">
        <w:t xml:space="preserve"> </w:t>
      </w:r>
      <w:r w:rsidR="00270F30" w:rsidRPr="0026462F">
        <w:rPr>
          <w:rFonts w:hint="eastAsia"/>
        </w:rPr>
        <w:t>Format</w:t>
      </w:r>
      <w:bookmarkEnd w:id="78"/>
    </w:p>
    <w:p w14:paraId="0AABFF2E" w14:textId="77777777" w:rsidR="00270F30" w:rsidRDefault="00270F30" w:rsidP="00270F30">
      <w:r w:rsidRPr="00810B6A">
        <w:t>[</w:t>
      </w:r>
      <w:r>
        <w:t>check_</w:t>
      </w:r>
      <w:r>
        <w:rPr>
          <w:rFonts w:hint="eastAsia"/>
        </w:rPr>
        <w:t>map_&lt;section_num&gt;</w:t>
      </w:r>
      <w:r>
        <w:t>]</w:t>
      </w:r>
    </w:p>
    <w:p w14:paraId="1BDE3ADE" w14:textId="77777777" w:rsidR="00270F30" w:rsidRPr="006509E9" w:rsidRDefault="00270F30" w:rsidP="00270F30">
      <w:r>
        <w:t>file</w:t>
      </w:r>
      <w:r>
        <w:rPr>
          <w:rFonts w:hint="eastAsia"/>
        </w:rPr>
        <w:t xml:space="preserve"> </w:t>
      </w:r>
      <w:r>
        <w:t>= &lt;path&gt;</w:t>
      </w:r>
      <w:r>
        <w:rPr>
          <w:rFonts w:hint="eastAsia"/>
        </w:rPr>
        <w:t>/</w:t>
      </w:r>
      <w:r>
        <w:t>&lt;file&gt;</w:t>
      </w:r>
    </w:p>
    <w:p w14:paraId="19DA3818" w14:textId="77777777" w:rsidR="00270F30" w:rsidRDefault="0026462F" w:rsidP="008A7CC6">
      <w:pPr>
        <w:pStyle w:val="Heading3"/>
      </w:pPr>
      <w:bookmarkStart w:id="79" w:name="_Toc56147680"/>
      <w:r>
        <w:t xml:space="preserve">5.2 </w:t>
      </w:r>
      <w:r w:rsidR="00270F30">
        <w:rPr>
          <w:rFonts w:hint="eastAsia"/>
        </w:rPr>
        <w:t>Description</w:t>
      </w:r>
      <w:bookmarkEnd w:id="79"/>
    </w:p>
    <w:p w14:paraId="193D1B71" w14:textId="77777777" w:rsidR="00270F30" w:rsidRDefault="00270F30" w:rsidP="00425382">
      <w:pPr>
        <w:pStyle w:val="ListParagraph"/>
        <w:numPr>
          <w:ilvl w:val="0"/>
          <w:numId w:val="15"/>
        </w:numPr>
      </w:pPr>
      <w:r>
        <w:t>“[check_</w:t>
      </w:r>
      <w:r>
        <w:rPr>
          <w:rFonts w:hint="eastAsia"/>
        </w:rPr>
        <w:t>map</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check_map</w:t>
      </w:r>
      <w:r>
        <w:t>”</w:t>
      </w:r>
      <w:r>
        <w:rPr>
          <w:rFonts w:hint="eastAsia"/>
        </w:rPr>
        <w:t xml:space="preserve"> methods but we need </w:t>
      </w:r>
      <w:r>
        <w:t>identify</w:t>
      </w:r>
      <w:r>
        <w:rPr>
          <w:rFonts w:hint="eastAsia"/>
        </w:rPr>
        <w:t xml:space="preserve"> them with different section number.</w:t>
      </w:r>
    </w:p>
    <w:p w14:paraId="5CE66822" w14:textId="77777777" w:rsidR="00270F30" w:rsidRDefault="00270F30" w:rsidP="00425382">
      <w:pPr>
        <w:pStyle w:val="ListParagraph"/>
        <w:numPr>
          <w:ilvl w:val="0"/>
          <w:numId w:val="15"/>
        </w:numPr>
      </w:pPr>
      <w:r>
        <w:t>“</w:t>
      </w:r>
      <w:r>
        <w:rPr>
          <w:rFonts w:hint="eastAsia"/>
        </w:rPr>
        <w:t>title</w:t>
      </w:r>
      <w:r>
        <w:t xml:space="preserve">”: </w:t>
      </w:r>
      <w:r>
        <w:rPr>
          <w:rFonts w:hint="eastAsia"/>
        </w:rPr>
        <w:t>title for this check method, optional.</w:t>
      </w:r>
    </w:p>
    <w:p w14:paraId="2E63765F" w14:textId="77777777" w:rsidR="00270F30" w:rsidRDefault="00270F30" w:rsidP="00425382">
      <w:pPr>
        <w:pStyle w:val="ListParagraph"/>
        <w:numPr>
          <w:ilvl w:val="0"/>
          <w:numId w:val="15"/>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AD5F7F">
        <w:rPr>
          <w:rFonts w:hint="eastAsia"/>
        </w:rPr>
        <w:t>map</w:t>
      </w:r>
      <w:r>
        <w:t xml:space="preserve"> report.</w:t>
      </w:r>
    </w:p>
    <w:p w14:paraId="6FB67DB7" w14:textId="77777777" w:rsidR="00270F30" w:rsidRDefault="00270F30" w:rsidP="00270F30">
      <w:r>
        <w:t>I</w:t>
      </w:r>
      <w:r>
        <w:rPr>
          <w:rFonts w:hint="eastAsia"/>
        </w:rPr>
        <w:t>n summary:</w:t>
      </w:r>
    </w:p>
    <w:p w14:paraId="01E55E1D" w14:textId="77777777" w:rsidR="00270F30" w:rsidRDefault="00270F30" w:rsidP="00270F30">
      <w:r>
        <w:rPr>
          <w:rFonts w:hint="eastAsia"/>
        </w:rPr>
        <w:t xml:space="preserve">It </w:t>
      </w:r>
      <w:r>
        <w:t xml:space="preserve">will try to find </w:t>
      </w:r>
      <w:r>
        <w:rPr>
          <w:rFonts w:hint="eastAsia"/>
        </w:rPr>
        <w:t xml:space="preserve">line start with </w:t>
      </w:r>
      <w:r>
        <w:t>“</w:t>
      </w:r>
      <w:r>
        <w:rPr>
          <w:rFonts w:hint="eastAsia"/>
        </w:rPr>
        <w:t>ERROR</w:t>
      </w:r>
      <w:r>
        <w:t>”</w:t>
      </w:r>
      <w:r>
        <w:rPr>
          <w:rFonts w:hint="eastAsia"/>
        </w:rPr>
        <w:t xml:space="preserve"> in </w:t>
      </w:r>
      <w:r>
        <w:t>report.</w:t>
      </w:r>
      <w:r w:rsidR="0067100E">
        <w:rPr>
          <w:rFonts w:hint="eastAsia"/>
        </w:rPr>
        <w:t xml:space="preserve"> </w:t>
      </w:r>
      <w:r w:rsidR="00864182">
        <w:rPr>
          <w:rFonts w:hint="eastAsia"/>
        </w:rPr>
        <w:t>If string is found</w:t>
      </w:r>
      <w:r w:rsidR="00865597">
        <w:t>,</w:t>
      </w:r>
      <w:r>
        <w:rPr>
          <w:rFonts w:hint="eastAsia"/>
        </w:rPr>
        <w:t xml:space="preserve"> the check section will return fail.</w:t>
      </w:r>
    </w:p>
    <w:p w14:paraId="365767B9" w14:textId="77777777" w:rsidR="00270F30" w:rsidRPr="004E6BDA" w:rsidRDefault="00270F30" w:rsidP="00270F30">
      <w:r>
        <w:rPr>
          <w:rFonts w:hint="eastAsia"/>
        </w:rPr>
        <w:t>It</w:t>
      </w:r>
      <w:r>
        <w:t xml:space="preserve"> will try to find string "</w:t>
      </w:r>
      <w:r w:rsidR="00AD5F7F" w:rsidRPr="00AD5F7F">
        <w:t>Peak Memory Usage</w:t>
      </w:r>
      <w:r>
        <w:t>" in report.</w:t>
      </w:r>
      <w:r w:rsidR="0067100E">
        <w:rPr>
          <w:rFonts w:hint="eastAsia"/>
        </w:rPr>
        <w:t xml:space="preserve"> </w:t>
      </w:r>
      <w:r w:rsidR="00864182">
        <w:rPr>
          <w:rFonts w:hint="eastAsia"/>
        </w:rPr>
        <w:t>If string is found</w:t>
      </w:r>
      <w:r w:rsidR="00865597">
        <w:t>,</w:t>
      </w:r>
      <w:r>
        <w:rPr>
          <w:rFonts w:hint="eastAsia"/>
        </w:rPr>
        <w:t xml:space="preserve"> the check section will return pass.</w:t>
      </w:r>
    </w:p>
    <w:p w14:paraId="41D4BC6F" w14:textId="77777777" w:rsidR="00270F30" w:rsidRDefault="0026462F" w:rsidP="008A7CC6">
      <w:pPr>
        <w:pStyle w:val="Heading3"/>
      </w:pPr>
      <w:bookmarkStart w:id="80" w:name="_Toc56147681"/>
      <w:r>
        <w:t xml:space="preserve">5.3 </w:t>
      </w:r>
      <w:r w:rsidR="00270F30">
        <w:rPr>
          <w:rFonts w:hint="eastAsia"/>
        </w:rPr>
        <w:t>Demo</w:t>
      </w:r>
      <w:bookmarkEnd w:id="80"/>
    </w:p>
    <w:p w14:paraId="4912AB9B" w14:textId="6A7912D3" w:rsidR="00270F30" w:rsidRDefault="00270F30" w:rsidP="00270F30">
      <w:r>
        <w:t>[check</w:t>
      </w:r>
      <w:r>
        <w:rPr>
          <w:rFonts w:hint="eastAsia"/>
        </w:rPr>
        <w:t>_map</w:t>
      </w:r>
      <w:ins w:id="81" w:author="Jason Wang" w:date="2020-08-27T13:27:00Z">
        <w:r w:rsidR="009E6B2A">
          <w:t>_1</w:t>
        </w:r>
      </w:ins>
      <w:r>
        <w:t>]</w:t>
      </w:r>
    </w:p>
    <w:p w14:paraId="1564F83D" w14:textId="77777777" w:rsidR="008D5330" w:rsidRDefault="00270F30" w:rsidP="00270F30">
      <w:r>
        <w:t>file = ./_scratch/</w:t>
      </w:r>
      <w:r>
        <w:rPr>
          <w:rFonts w:hint="eastAsia"/>
        </w:rPr>
        <w:t>*</w:t>
      </w:r>
      <w:r>
        <w:t>/</w:t>
      </w:r>
      <w:r w:rsidRPr="00753FFB">
        <w:t xml:space="preserve"> </w:t>
      </w:r>
      <w:r w:rsidR="00AD5F7F">
        <w:rPr>
          <w:rFonts w:hint="eastAsia"/>
        </w:rPr>
        <w:t>*.mrp</w:t>
      </w:r>
    </w:p>
    <w:p w14:paraId="41C8F396" w14:textId="77777777" w:rsidR="001F47F2" w:rsidRPr="00093555" w:rsidRDefault="001F47F2" w:rsidP="00270F30"/>
    <w:p w14:paraId="19AD1773"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2A0E3272" w14:textId="2459876D" w:rsidR="002D29E9" w:rsidRPr="004A6231" w:rsidRDefault="008A7CC6" w:rsidP="008A7CC6">
      <w:pPr>
        <w:pStyle w:val="Heading2"/>
      </w:pPr>
      <w:bookmarkStart w:id="82" w:name="_Toc56147682"/>
      <w:r>
        <w:lastRenderedPageBreak/>
        <w:t xml:space="preserve">6 </w:t>
      </w:r>
      <w:r w:rsidR="002D29E9">
        <w:t>check_</w:t>
      </w:r>
      <w:r w:rsidR="001E61B6" w:rsidRPr="001E61B6">
        <w:t>partrce</w:t>
      </w:r>
      <w:bookmarkEnd w:id="82"/>
    </w:p>
    <w:p w14:paraId="04BC618A" w14:textId="2BBA4DB2" w:rsidR="002D29E9" w:rsidRPr="006115F3" w:rsidRDefault="002D29E9" w:rsidP="002D29E9">
      <w:r>
        <w:rPr>
          <w:rFonts w:hint="eastAsia"/>
        </w:rPr>
        <w:t>Th</w:t>
      </w:r>
      <w:ins w:id="83" w:author="Jason Wang" w:date="2020-08-27T13:28:00Z">
        <w:r w:rsidR="00C45F57">
          <w:t>is</w:t>
        </w:r>
      </w:ins>
      <w:del w:id="84" w:author="Jason Wang" w:date="2020-08-27T13:28:00Z">
        <w:r w:rsidDel="00C45F57">
          <w:rPr>
            <w:rFonts w:hint="eastAsia"/>
          </w:rPr>
          <w:delText>e</w:delText>
        </w:r>
      </w:del>
      <w:r w:rsidRPr="006115F3">
        <w:rPr>
          <w:rFonts w:hint="eastAsia"/>
        </w:rPr>
        <w:t xml:space="preserve"> method is used to check </w:t>
      </w:r>
      <w:r w:rsidRPr="006115F3">
        <w:t>string</w:t>
      </w:r>
      <w:r>
        <w:rPr>
          <w:rFonts w:hint="eastAsia"/>
        </w:rPr>
        <w:t xml:space="preserve"> </w:t>
      </w:r>
      <w:r w:rsidRPr="006115F3">
        <w:t>“</w:t>
      </w:r>
      <w:r w:rsidR="00F530BB" w:rsidRPr="00F530BB">
        <w:t>Cumulative negative slack</w:t>
      </w:r>
      <w:r>
        <w:t>”</w:t>
      </w:r>
      <w:r>
        <w:rPr>
          <w:rFonts w:hint="eastAsia"/>
        </w:rPr>
        <w:t xml:space="preserve"> </w:t>
      </w:r>
      <w:r>
        <w:t>in</w:t>
      </w:r>
      <w:r w:rsidRPr="006115F3">
        <w:t xml:space="preserve"> the</w:t>
      </w:r>
      <w:r w:rsidR="00BE01FB">
        <w:rPr>
          <w:rFonts w:hint="eastAsia"/>
        </w:rPr>
        <w:t xml:space="preserve"> p</w:t>
      </w:r>
      <w:r w:rsidR="00BE01FB">
        <w:t xml:space="preserve">lace &amp; </w:t>
      </w:r>
      <w:r w:rsidR="00BE01FB">
        <w:rPr>
          <w:rFonts w:hint="eastAsia"/>
        </w:rPr>
        <w:t>r</w:t>
      </w:r>
      <w:r w:rsidR="00BE01FB">
        <w:t xml:space="preserve">oute </w:t>
      </w:r>
      <w:r w:rsidR="00BE01FB">
        <w:rPr>
          <w:rFonts w:hint="eastAsia"/>
        </w:rPr>
        <w:t>t</w:t>
      </w:r>
      <w:r w:rsidR="00DB6CC2" w:rsidRPr="00DB6CC2">
        <w:t>race</w:t>
      </w:r>
      <w:r w:rsidRPr="006115F3">
        <w:t xml:space="preserve"> report</w:t>
      </w:r>
      <w:r w:rsidRPr="006115F3">
        <w:rPr>
          <w:rFonts w:hint="eastAsia"/>
        </w:rPr>
        <w:t>.</w:t>
      </w:r>
    </w:p>
    <w:p w14:paraId="33A6F6F2" w14:textId="77777777" w:rsidR="002D29E9" w:rsidRDefault="0026462F" w:rsidP="008A7CC6">
      <w:pPr>
        <w:pStyle w:val="Heading3"/>
      </w:pPr>
      <w:bookmarkStart w:id="85" w:name="_Toc56147683"/>
      <w:r>
        <w:t xml:space="preserve">6.1 </w:t>
      </w:r>
      <w:r w:rsidR="002D29E9">
        <w:rPr>
          <w:rFonts w:hint="eastAsia"/>
        </w:rPr>
        <w:t>Format</w:t>
      </w:r>
      <w:bookmarkEnd w:id="85"/>
    </w:p>
    <w:p w14:paraId="3A1B5578" w14:textId="77777777" w:rsidR="002D29E9" w:rsidRDefault="002D29E9" w:rsidP="002D29E9">
      <w:r w:rsidRPr="00810B6A">
        <w:t>[</w:t>
      </w:r>
      <w:r>
        <w:t>check_</w:t>
      </w:r>
      <w:r w:rsidR="00DB6CC2">
        <w:rPr>
          <w:rFonts w:hint="eastAsia"/>
        </w:rPr>
        <w:t>partrce</w:t>
      </w:r>
      <w:r>
        <w:rPr>
          <w:rFonts w:hint="eastAsia"/>
        </w:rPr>
        <w:t>_&lt;section_num&gt;</w:t>
      </w:r>
      <w:r>
        <w:t>]</w:t>
      </w:r>
    </w:p>
    <w:p w14:paraId="60716AF6" w14:textId="77777777" w:rsidR="002D29E9" w:rsidRPr="006509E9" w:rsidRDefault="002D29E9" w:rsidP="002D29E9">
      <w:r>
        <w:t>file</w:t>
      </w:r>
      <w:r>
        <w:rPr>
          <w:rFonts w:hint="eastAsia"/>
        </w:rPr>
        <w:t xml:space="preserve"> </w:t>
      </w:r>
      <w:r>
        <w:t>= &lt;path&gt;</w:t>
      </w:r>
      <w:r>
        <w:rPr>
          <w:rFonts w:hint="eastAsia"/>
        </w:rPr>
        <w:t>/</w:t>
      </w:r>
      <w:r>
        <w:t>&lt;file&gt;</w:t>
      </w:r>
    </w:p>
    <w:p w14:paraId="413FD104" w14:textId="77777777" w:rsidR="002D29E9" w:rsidRDefault="0026462F" w:rsidP="008A7CC6">
      <w:pPr>
        <w:pStyle w:val="Heading3"/>
      </w:pPr>
      <w:bookmarkStart w:id="86" w:name="_Toc56147684"/>
      <w:r>
        <w:t xml:space="preserve">6.2 </w:t>
      </w:r>
      <w:r w:rsidR="002D29E9">
        <w:rPr>
          <w:rFonts w:hint="eastAsia"/>
        </w:rPr>
        <w:t>Description</w:t>
      </w:r>
      <w:bookmarkEnd w:id="86"/>
    </w:p>
    <w:p w14:paraId="4ED991E4" w14:textId="77777777" w:rsidR="002D29E9" w:rsidRDefault="002D29E9" w:rsidP="00DC751A">
      <w:pPr>
        <w:pStyle w:val="ListParagraph"/>
        <w:numPr>
          <w:ilvl w:val="0"/>
          <w:numId w:val="10"/>
        </w:numPr>
      </w:pPr>
      <w:r>
        <w:t>“[check_</w:t>
      </w:r>
      <w:r w:rsidR="00F530BB" w:rsidRPr="00F530BB">
        <w:t>partrce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F530BB" w:rsidRPr="00F530BB">
        <w:t>partrce</w:t>
      </w:r>
      <w:r>
        <w:t>”</w:t>
      </w:r>
      <w:r>
        <w:rPr>
          <w:rFonts w:hint="eastAsia"/>
        </w:rPr>
        <w:t xml:space="preserve"> methods but we need </w:t>
      </w:r>
      <w:r>
        <w:t>identify</w:t>
      </w:r>
      <w:r>
        <w:rPr>
          <w:rFonts w:hint="eastAsia"/>
        </w:rPr>
        <w:t xml:space="preserve"> them with different section number.</w:t>
      </w:r>
    </w:p>
    <w:p w14:paraId="56AEE9A8" w14:textId="77777777" w:rsidR="002D29E9" w:rsidRDefault="002D29E9" w:rsidP="00DC751A">
      <w:pPr>
        <w:pStyle w:val="ListParagraph"/>
        <w:numPr>
          <w:ilvl w:val="0"/>
          <w:numId w:val="10"/>
        </w:numPr>
      </w:pPr>
      <w:r>
        <w:t>“</w:t>
      </w:r>
      <w:r>
        <w:rPr>
          <w:rFonts w:hint="eastAsia"/>
        </w:rPr>
        <w:t>title</w:t>
      </w:r>
      <w:r>
        <w:t xml:space="preserve">”: </w:t>
      </w:r>
      <w:r>
        <w:rPr>
          <w:rFonts w:hint="eastAsia"/>
        </w:rPr>
        <w:t>title for this check method, optional.</w:t>
      </w:r>
    </w:p>
    <w:p w14:paraId="40AF5432" w14:textId="77777777" w:rsidR="002D29E9" w:rsidRDefault="002D29E9" w:rsidP="00DC751A">
      <w:pPr>
        <w:pStyle w:val="ListParagraph"/>
        <w:numPr>
          <w:ilvl w:val="0"/>
          <w:numId w:val="10"/>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BE01FB">
        <w:rPr>
          <w:rFonts w:hint="eastAsia"/>
        </w:rPr>
        <w:t>p</w:t>
      </w:r>
      <w:r w:rsidR="00BE01FB">
        <w:t xml:space="preserve">lace &amp; </w:t>
      </w:r>
      <w:r w:rsidR="00BE01FB">
        <w:rPr>
          <w:rFonts w:hint="eastAsia"/>
        </w:rPr>
        <w:t>r</w:t>
      </w:r>
      <w:r w:rsidR="00BE01FB">
        <w:t xml:space="preserve">oute </w:t>
      </w:r>
      <w:r w:rsidR="00BE01FB">
        <w:rPr>
          <w:rFonts w:hint="eastAsia"/>
        </w:rPr>
        <w:t>t</w:t>
      </w:r>
      <w:r w:rsidR="00BE01FB" w:rsidRPr="00DB6CC2">
        <w:t>race</w:t>
      </w:r>
      <w:r>
        <w:t xml:space="preserve"> report.</w:t>
      </w:r>
    </w:p>
    <w:p w14:paraId="2396C463" w14:textId="77777777" w:rsidR="002D29E9" w:rsidRDefault="002D29E9" w:rsidP="002D29E9">
      <w:r>
        <w:t>I</w:t>
      </w:r>
      <w:r>
        <w:rPr>
          <w:rFonts w:hint="eastAsia"/>
        </w:rPr>
        <w:t>n summary:</w:t>
      </w:r>
    </w:p>
    <w:p w14:paraId="02BF0B89" w14:textId="77777777" w:rsidR="002D29E9" w:rsidRPr="004E6BDA" w:rsidRDefault="002D29E9" w:rsidP="002D29E9">
      <w:r>
        <w:rPr>
          <w:rFonts w:hint="eastAsia"/>
        </w:rPr>
        <w:t>It</w:t>
      </w:r>
      <w:r>
        <w:t xml:space="preserve"> will try to find string "</w:t>
      </w:r>
      <w:r w:rsidR="00F530BB" w:rsidRPr="00F530BB">
        <w:t>Cumulative negative slack</w:t>
      </w:r>
      <w:r>
        <w:t>" in report.</w:t>
      </w:r>
      <w:r w:rsidR="0067100E">
        <w:rPr>
          <w:rFonts w:hint="eastAsia"/>
        </w:rPr>
        <w:t xml:space="preserve"> </w:t>
      </w:r>
      <w:r w:rsidR="00864182">
        <w:rPr>
          <w:rFonts w:hint="eastAsia"/>
        </w:rPr>
        <w:t>If string is found</w:t>
      </w:r>
      <w:r>
        <w:rPr>
          <w:rFonts w:hint="eastAsia"/>
        </w:rPr>
        <w:t>, the check section will return pass.</w:t>
      </w:r>
    </w:p>
    <w:p w14:paraId="48ADDA58" w14:textId="77777777" w:rsidR="002D29E9" w:rsidRDefault="0026462F" w:rsidP="008A7CC6">
      <w:pPr>
        <w:pStyle w:val="Heading3"/>
      </w:pPr>
      <w:bookmarkStart w:id="87" w:name="_Toc56147685"/>
      <w:r>
        <w:t xml:space="preserve">6.3 </w:t>
      </w:r>
      <w:r w:rsidR="002D29E9">
        <w:rPr>
          <w:rFonts w:hint="eastAsia"/>
        </w:rPr>
        <w:t>Demo</w:t>
      </w:r>
      <w:bookmarkEnd w:id="87"/>
    </w:p>
    <w:p w14:paraId="64D42D6C" w14:textId="3699AC92" w:rsidR="002D29E9" w:rsidRDefault="002D29E9" w:rsidP="002D29E9">
      <w:r>
        <w:t>[check</w:t>
      </w:r>
      <w:r>
        <w:rPr>
          <w:rFonts w:hint="eastAsia"/>
        </w:rPr>
        <w:t>_</w:t>
      </w:r>
      <w:r w:rsidR="00F42A43" w:rsidRPr="00F530BB">
        <w:t>partrce</w:t>
      </w:r>
      <w:ins w:id="88" w:author="Jason Wang" w:date="2020-08-27T13:27:00Z">
        <w:r w:rsidR="009E6B2A">
          <w:t>_1</w:t>
        </w:r>
      </w:ins>
      <w:r>
        <w:t>]</w:t>
      </w:r>
    </w:p>
    <w:p w14:paraId="4031C310" w14:textId="77777777" w:rsidR="002D29E9" w:rsidRPr="00093555" w:rsidRDefault="002D29E9" w:rsidP="002D29E9">
      <w:r>
        <w:t>file = ./_scratch/</w:t>
      </w:r>
      <w:r>
        <w:rPr>
          <w:rFonts w:hint="eastAsia"/>
        </w:rPr>
        <w:t>*</w:t>
      </w:r>
      <w:r>
        <w:t>/</w:t>
      </w:r>
      <w:r w:rsidRPr="00753FFB">
        <w:t xml:space="preserve"> </w:t>
      </w:r>
      <w:r>
        <w:rPr>
          <w:rFonts w:hint="eastAsia"/>
        </w:rPr>
        <w:t>*.</w:t>
      </w:r>
      <w:r w:rsidR="00DB6CC2">
        <w:rPr>
          <w:rFonts w:hint="eastAsia"/>
        </w:rPr>
        <w:t>twr</w:t>
      </w:r>
    </w:p>
    <w:p w14:paraId="72A3D3EC" w14:textId="77777777" w:rsidR="00DA5437" w:rsidRDefault="00DA5437" w:rsidP="00DA5437"/>
    <w:p w14:paraId="0218F3E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0ADB3D25" w14:textId="206948C2" w:rsidR="00F42A43" w:rsidRPr="004A6231" w:rsidRDefault="008A7CC6" w:rsidP="008A7CC6">
      <w:pPr>
        <w:pStyle w:val="Heading2"/>
      </w:pPr>
      <w:bookmarkStart w:id="89" w:name="_Toc56147686"/>
      <w:r>
        <w:lastRenderedPageBreak/>
        <w:t xml:space="preserve">7 </w:t>
      </w:r>
      <w:r w:rsidR="00F42A43">
        <w:t>check_</w:t>
      </w:r>
      <w:r w:rsidR="00F42A43" w:rsidRPr="00F42A43">
        <w:t>block</w:t>
      </w:r>
      <w:bookmarkEnd w:id="89"/>
    </w:p>
    <w:p w14:paraId="19FC1AEB" w14:textId="3886DFB5" w:rsidR="00BB0914" w:rsidRPr="007F01DF" w:rsidRDefault="00F42A43" w:rsidP="00F42A43">
      <w:r>
        <w:rPr>
          <w:rFonts w:hint="eastAsia"/>
        </w:rPr>
        <w:t>Th</w:t>
      </w:r>
      <w:ins w:id="90" w:author="Jason Wang" w:date="2020-08-27T13:28:00Z">
        <w:r w:rsidR="006357D4">
          <w:t>is</w:t>
        </w:r>
      </w:ins>
      <w:del w:id="91" w:author="Jason Wang" w:date="2020-08-27T13:28:00Z">
        <w:r w:rsidDel="006357D4">
          <w:rPr>
            <w:rFonts w:hint="eastAsia"/>
          </w:rPr>
          <w:delText>e</w:delText>
        </w:r>
      </w:del>
      <w:r w:rsidR="00071AD6">
        <w:rPr>
          <w:rFonts w:hint="eastAsia"/>
        </w:rPr>
        <w:t xml:space="preserve"> method is used </w:t>
      </w:r>
      <w:r w:rsidR="00A442BA">
        <w:t xml:space="preserve">to </w:t>
      </w:r>
      <w:r w:rsidR="00BB0914">
        <w:rPr>
          <w:rFonts w:hint="eastAsia"/>
        </w:rPr>
        <w:t xml:space="preserve">check </w:t>
      </w:r>
      <w:r w:rsidR="00A442BA">
        <w:t>golden</w:t>
      </w:r>
      <w:r w:rsidR="00A442BA">
        <w:rPr>
          <w:rFonts w:hint="eastAsia"/>
        </w:rPr>
        <w:t xml:space="preserve"> </w:t>
      </w:r>
      <w:r w:rsidR="00A442BA">
        <w:t>file</w:t>
      </w:r>
      <w:r w:rsidR="009B725E">
        <w:rPr>
          <w:rFonts w:hint="eastAsia"/>
        </w:rPr>
        <w:t xml:space="preserve"> </w:t>
      </w:r>
      <w:r w:rsidR="00A442BA">
        <w:t>included in</w:t>
      </w:r>
      <w:r w:rsidR="00BB0914">
        <w:rPr>
          <w:rFonts w:hint="eastAsia"/>
        </w:rPr>
        <w:t xml:space="preserve"> </w:t>
      </w:r>
      <w:r w:rsidR="00A442BA">
        <w:rPr>
          <w:rFonts w:hint="eastAsia"/>
        </w:rPr>
        <w:t xml:space="preserve">compare </w:t>
      </w:r>
      <w:r w:rsidR="00A442BA">
        <w:t>file</w:t>
      </w:r>
      <w:r w:rsidR="00BB0914">
        <w:rPr>
          <w:rFonts w:hint="eastAsia"/>
        </w:rPr>
        <w:t>.</w:t>
      </w:r>
    </w:p>
    <w:p w14:paraId="03627EC9" w14:textId="77777777" w:rsidR="00F42A43" w:rsidRDefault="0026462F" w:rsidP="008A7CC6">
      <w:pPr>
        <w:pStyle w:val="Heading3"/>
      </w:pPr>
      <w:bookmarkStart w:id="92" w:name="_Toc56147687"/>
      <w:r>
        <w:t xml:space="preserve">7.1 </w:t>
      </w:r>
      <w:r w:rsidR="00F42A43">
        <w:rPr>
          <w:rFonts w:hint="eastAsia"/>
        </w:rPr>
        <w:t>Format</w:t>
      </w:r>
      <w:bookmarkEnd w:id="92"/>
    </w:p>
    <w:p w14:paraId="217EDAEA" w14:textId="77777777" w:rsidR="00F42A43" w:rsidRDefault="00F42A43" w:rsidP="00F42A43">
      <w:r w:rsidRPr="00810B6A">
        <w:t>[</w:t>
      </w:r>
      <w:r>
        <w:t>check_</w:t>
      </w:r>
      <w:r w:rsidRPr="00F42A43">
        <w:t xml:space="preserve"> block</w:t>
      </w:r>
      <w:r>
        <w:rPr>
          <w:rFonts w:hint="eastAsia"/>
        </w:rPr>
        <w:t>_&lt;section_num&gt;</w:t>
      </w:r>
      <w:r>
        <w:t>]</w:t>
      </w:r>
    </w:p>
    <w:p w14:paraId="4218A466" w14:textId="77777777" w:rsidR="007F01DF" w:rsidRPr="007F01DF" w:rsidRDefault="007F01DF" w:rsidP="00F42A43">
      <w:r>
        <w:t>golden_file = &lt;path&gt;</w:t>
      </w:r>
      <w:r w:rsidR="00E13CB8">
        <w:rPr>
          <w:rFonts w:hint="eastAsia"/>
        </w:rPr>
        <w:t>/</w:t>
      </w:r>
      <w:r>
        <w:t>&lt;</w:t>
      </w:r>
      <w:r w:rsidRPr="00BB0914">
        <w:t xml:space="preserve"> </w:t>
      </w:r>
      <w:r>
        <w:t>golden_file &gt;</w:t>
      </w:r>
    </w:p>
    <w:p w14:paraId="5C47EF72" w14:textId="77777777" w:rsidR="008754D5" w:rsidRPr="008754D5" w:rsidRDefault="008754D5" w:rsidP="00F42A43">
      <w:r>
        <w:t>compare_file = &lt;path&gt;</w:t>
      </w:r>
      <w:r w:rsidR="00E13CB8">
        <w:rPr>
          <w:rFonts w:hint="eastAsia"/>
        </w:rPr>
        <w:t>/</w:t>
      </w:r>
      <w:r>
        <w:t>&lt;</w:t>
      </w:r>
      <w:r w:rsidR="00BB0914">
        <w:rPr>
          <w:rFonts w:hint="eastAsia"/>
        </w:rPr>
        <w:t>compare_</w:t>
      </w:r>
      <w:r>
        <w:t>file&gt;</w:t>
      </w:r>
    </w:p>
    <w:p w14:paraId="1EE92523" w14:textId="77777777" w:rsidR="00F42A43" w:rsidRDefault="0026462F" w:rsidP="008A7CC6">
      <w:pPr>
        <w:pStyle w:val="Heading3"/>
      </w:pPr>
      <w:bookmarkStart w:id="93" w:name="_Toc56147688"/>
      <w:r>
        <w:t xml:space="preserve">7.2 </w:t>
      </w:r>
      <w:r w:rsidR="00F42A43">
        <w:rPr>
          <w:rFonts w:hint="eastAsia"/>
        </w:rPr>
        <w:t>Description</w:t>
      </w:r>
      <w:bookmarkEnd w:id="93"/>
    </w:p>
    <w:p w14:paraId="2698E201" w14:textId="77777777" w:rsidR="00F42A43" w:rsidRDefault="00F42A43" w:rsidP="00DC751A">
      <w:pPr>
        <w:pStyle w:val="ListParagraph"/>
        <w:numPr>
          <w:ilvl w:val="0"/>
          <w:numId w:val="11"/>
        </w:numPr>
      </w:pPr>
      <w:r>
        <w:t>“[check_</w:t>
      </w:r>
      <w:r w:rsidRPr="00F42A43">
        <w:t>block</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F42A43">
        <w:t>block</w:t>
      </w:r>
      <w:r>
        <w:t>”</w:t>
      </w:r>
      <w:r>
        <w:rPr>
          <w:rFonts w:hint="eastAsia"/>
        </w:rPr>
        <w:t xml:space="preserve"> methods but we need </w:t>
      </w:r>
      <w:r>
        <w:t>identify</w:t>
      </w:r>
      <w:r>
        <w:rPr>
          <w:rFonts w:hint="eastAsia"/>
        </w:rPr>
        <w:t xml:space="preserve"> them with different section number.</w:t>
      </w:r>
    </w:p>
    <w:p w14:paraId="2703F5D1" w14:textId="77777777" w:rsidR="00F42A43" w:rsidRDefault="00F42A43" w:rsidP="00DC751A">
      <w:pPr>
        <w:pStyle w:val="ListParagraph"/>
        <w:numPr>
          <w:ilvl w:val="0"/>
          <w:numId w:val="11"/>
        </w:numPr>
      </w:pPr>
      <w:r>
        <w:t>“</w:t>
      </w:r>
      <w:r>
        <w:rPr>
          <w:rFonts w:hint="eastAsia"/>
        </w:rPr>
        <w:t>title</w:t>
      </w:r>
      <w:r>
        <w:t xml:space="preserve">”: </w:t>
      </w:r>
      <w:r>
        <w:rPr>
          <w:rFonts w:hint="eastAsia"/>
        </w:rPr>
        <w:t>title for this check method, optional.</w:t>
      </w:r>
    </w:p>
    <w:p w14:paraId="707C9568" w14:textId="77777777" w:rsidR="00F42A43" w:rsidRDefault="00F42A43" w:rsidP="00DC751A">
      <w:pPr>
        <w:pStyle w:val="ListParagraph"/>
        <w:numPr>
          <w:ilvl w:val="0"/>
          <w:numId w:val="11"/>
        </w:numPr>
      </w:pPr>
      <w:r>
        <w:t>“</w:t>
      </w:r>
      <w:r w:rsidR="000E5857">
        <w:t>golden_file</w:t>
      </w:r>
      <w:r>
        <w:t>”</w:t>
      </w:r>
      <w:r w:rsidR="00F37DC3">
        <w:rPr>
          <w:rFonts w:hint="eastAsia"/>
        </w:rPr>
        <w:t xml:space="preserve">: </w:t>
      </w:r>
      <w:r w:rsidR="00787914">
        <w:t>golden</w:t>
      </w:r>
      <w:r w:rsidR="00787914">
        <w:rPr>
          <w:rFonts w:hint="eastAsia"/>
        </w:rPr>
        <w:t xml:space="preserve"> </w:t>
      </w:r>
      <w:r w:rsidR="00F37DC3">
        <w:rPr>
          <w:rFonts w:hint="eastAsia"/>
        </w:rPr>
        <w:t xml:space="preserve">file path to </w:t>
      </w:r>
      <w:r w:rsidR="007841F5">
        <w:rPr>
          <w:rFonts w:hint="eastAsia"/>
        </w:rPr>
        <w:t>be checked</w:t>
      </w:r>
      <w:r>
        <w:t>.</w:t>
      </w:r>
    </w:p>
    <w:p w14:paraId="720FC614" w14:textId="77777777" w:rsidR="000E5857" w:rsidRPr="000E5857" w:rsidRDefault="000E5857" w:rsidP="00DC751A">
      <w:pPr>
        <w:pStyle w:val="ListParagraph"/>
        <w:numPr>
          <w:ilvl w:val="0"/>
          <w:numId w:val="11"/>
        </w:numPr>
      </w:pPr>
      <w:r>
        <w:t>“</w:t>
      </w:r>
      <w:r w:rsidR="00FF62FA">
        <w:t>compare_file</w:t>
      </w:r>
      <w:r>
        <w:t>”</w:t>
      </w:r>
      <w:r w:rsidR="00F37DC3">
        <w:rPr>
          <w:rFonts w:hint="eastAsia"/>
        </w:rPr>
        <w:t xml:space="preserve">: </w:t>
      </w:r>
      <w:r w:rsidR="00787914">
        <w:t>compare</w:t>
      </w:r>
      <w:r w:rsidR="00787914">
        <w:rPr>
          <w:rFonts w:hint="eastAsia"/>
        </w:rPr>
        <w:t xml:space="preserve"> </w:t>
      </w:r>
      <w:r w:rsidR="00F37DC3">
        <w:rPr>
          <w:rFonts w:hint="eastAsia"/>
        </w:rPr>
        <w:t xml:space="preserve">file path to </w:t>
      </w:r>
      <w:r w:rsidR="007841F5">
        <w:rPr>
          <w:rFonts w:hint="eastAsia"/>
        </w:rPr>
        <w:t>be checked</w:t>
      </w:r>
      <w:r>
        <w:t>.</w:t>
      </w:r>
    </w:p>
    <w:p w14:paraId="333D5E8D" w14:textId="77777777" w:rsidR="00F42A43" w:rsidRDefault="00F42A43" w:rsidP="00F42A43">
      <w:r>
        <w:t>I</w:t>
      </w:r>
      <w:r>
        <w:rPr>
          <w:rFonts w:hint="eastAsia"/>
        </w:rPr>
        <w:t>n summary:</w:t>
      </w:r>
    </w:p>
    <w:p w14:paraId="527EC8DB" w14:textId="77777777" w:rsidR="00CE48FF" w:rsidRDefault="00F42A43" w:rsidP="00F42A43">
      <w:r>
        <w:rPr>
          <w:rFonts w:hint="eastAsia"/>
        </w:rPr>
        <w:t>It</w:t>
      </w:r>
      <w:r w:rsidR="00970564">
        <w:t xml:space="preserve"> will try to compare the </w:t>
      </w:r>
      <w:r w:rsidR="00787914">
        <w:rPr>
          <w:rFonts w:hint="eastAsia"/>
        </w:rPr>
        <w:t>&lt;</w:t>
      </w:r>
      <w:r w:rsidR="00FF62FA">
        <w:t>golden_file</w:t>
      </w:r>
      <w:r w:rsidR="00787914">
        <w:rPr>
          <w:rFonts w:hint="eastAsia"/>
        </w:rPr>
        <w:t>&gt;</w:t>
      </w:r>
      <w:r w:rsidR="00970564">
        <w:t xml:space="preserve"> and </w:t>
      </w:r>
      <w:r w:rsidR="00787914">
        <w:rPr>
          <w:rFonts w:hint="eastAsia"/>
        </w:rPr>
        <w:t>&lt;</w:t>
      </w:r>
      <w:r w:rsidR="00FF62FA">
        <w:t>compare_file</w:t>
      </w:r>
      <w:r w:rsidR="00787914">
        <w:rPr>
          <w:rFonts w:hint="eastAsia"/>
        </w:rPr>
        <w:t>&gt;</w:t>
      </w:r>
      <w:r w:rsidR="00F35D01">
        <w:rPr>
          <w:rFonts w:hint="eastAsia"/>
        </w:rPr>
        <w:t>. I</w:t>
      </w:r>
      <w:r w:rsidR="00970564">
        <w:t xml:space="preserve">f </w:t>
      </w:r>
      <w:r w:rsidR="00787914">
        <w:rPr>
          <w:rFonts w:hint="eastAsia"/>
        </w:rPr>
        <w:t>&lt;</w:t>
      </w:r>
      <w:r w:rsidR="00787914">
        <w:t>golden_file</w:t>
      </w:r>
      <w:r w:rsidR="00787914">
        <w:rPr>
          <w:rFonts w:hint="eastAsia"/>
        </w:rPr>
        <w:t>&gt;</w:t>
      </w:r>
      <w:r w:rsidR="00970564">
        <w:t xml:space="preserve"> is included in</w:t>
      </w:r>
      <w:r w:rsidR="00FF62FA" w:rsidRPr="00FF62FA">
        <w:t xml:space="preserve"> </w:t>
      </w:r>
      <w:r w:rsidR="00787914">
        <w:rPr>
          <w:rFonts w:hint="eastAsia"/>
        </w:rPr>
        <w:t>&lt;</w:t>
      </w:r>
      <w:r w:rsidR="00787914">
        <w:t>compare_file</w:t>
      </w:r>
      <w:r w:rsidR="00787914">
        <w:rPr>
          <w:rFonts w:hint="eastAsia"/>
        </w:rPr>
        <w:t>&gt;</w:t>
      </w:r>
      <w:r w:rsidR="00970564">
        <w:t xml:space="preserve">, </w:t>
      </w:r>
      <w:r w:rsidR="00CE48FF">
        <w:rPr>
          <w:rFonts w:hint="eastAsia"/>
        </w:rPr>
        <w:t>the check section will return pass.</w:t>
      </w:r>
    </w:p>
    <w:p w14:paraId="4FF90180" w14:textId="77777777" w:rsidR="00F42A43" w:rsidRDefault="0026462F" w:rsidP="008A7CC6">
      <w:pPr>
        <w:pStyle w:val="Heading3"/>
      </w:pPr>
      <w:bookmarkStart w:id="94" w:name="_Toc56147689"/>
      <w:r>
        <w:t xml:space="preserve">7.3 </w:t>
      </w:r>
      <w:r w:rsidR="00F42A43">
        <w:rPr>
          <w:rFonts w:hint="eastAsia"/>
        </w:rPr>
        <w:t>Demo</w:t>
      </w:r>
      <w:bookmarkEnd w:id="94"/>
    </w:p>
    <w:p w14:paraId="1B4538B7" w14:textId="3FCF2490" w:rsidR="00F42A43" w:rsidRDefault="00F42A43" w:rsidP="00F42A43">
      <w:r>
        <w:t>[check</w:t>
      </w:r>
      <w:r>
        <w:rPr>
          <w:rFonts w:hint="eastAsia"/>
        </w:rPr>
        <w:t>_</w:t>
      </w:r>
      <w:r w:rsidRPr="00F42A43">
        <w:t>block</w:t>
      </w:r>
      <w:ins w:id="95" w:author="Jason Wang" w:date="2020-08-27T13:28:00Z">
        <w:r w:rsidR="00BC7B6B">
          <w:rPr>
            <w:rFonts w:hint="eastAsia"/>
          </w:rPr>
          <w:t>——</w:t>
        </w:r>
        <w:r w:rsidR="00BC7B6B">
          <w:t>1</w:t>
        </w:r>
      </w:ins>
      <w:r>
        <w:t>]</w:t>
      </w:r>
    </w:p>
    <w:p w14:paraId="7842EE27" w14:textId="1260A52D" w:rsidR="00452C22" w:rsidRDefault="001237E8" w:rsidP="00452C22">
      <w:r>
        <w:t>golden_file</w:t>
      </w:r>
      <w:r>
        <w:rPr>
          <w:rFonts w:hint="eastAsia"/>
        </w:rPr>
        <w:t xml:space="preserve"> </w:t>
      </w:r>
      <w:r w:rsidR="00452C22">
        <w:t>=</w:t>
      </w:r>
      <w:del w:id="96" w:author="Jason Wang" w:date="2020-08-27T13:28:00Z">
        <w:r w:rsidR="00452C22" w:rsidDel="00CF38FE">
          <w:delText xml:space="preserve"> </w:delText>
        </w:r>
      </w:del>
      <w:ins w:id="97" w:author="Jason Wang" w:date="2020-08-27T13:28:00Z">
        <w:r w:rsidR="00F12860">
          <w:t xml:space="preserve"> </w:t>
        </w:r>
      </w:ins>
      <w:r w:rsidR="00452C22">
        <w:t>./_scratch/sim_rtl/test_out</w:t>
      </w:r>
    </w:p>
    <w:p w14:paraId="773D7D1D" w14:textId="28CA6E00" w:rsidR="00452C22" w:rsidRDefault="001237E8" w:rsidP="00452C22">
      <w:r>
        <w:t xml:space="preserve">compare_file </w:t>
      </w:r>
      <w:r w:rsidR="00452C22">
        <w:t>= ./_scratch/sim_map_vlg/test_out</w:t>
      </w:r>
    </w:p>
    <w:p w14:paraId="0D0B940D" w14:textId="77777777" w:rsidR="008F64C4" w:rsidRDefault="008F64C4" w:rsidP="00452C22"/>
    <w:p w14:paraId="6455751C"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F902130" w14:textId="60923704" w:rsidR="009A722A" w:rsidRPr="004A6231" w:rsidRDefault="008A7CC6" w:rsidP="008A7CC6">
      <w:pPr>
        <w:pStyle w:val="Heading2"/>
      </w:pPr>
      <w:bookmarkStart w:id="98" w:name="_Toc56147690"/>
      <w:r>
        <w:lastRenderedPageBreak/>
        <w:t xml:space="preserve">8 </w:t>
      </w:r>
      <w:r w:rsidR="009A722A">
        <w:t>check_</w:t>
      </w:r>
      <w:r w:rsidR="009A722A" w:rsidRPr="009A722A">
        <w:t>multiline</w:t>
      </w:r>
      <w:bookmarkEnd w:id="98"/>
    </w:p>
    <w:p w14:paraId="0E55D94A" w14:textId="3BC47325" w:rsidR="009A722A" w:rsidRPr="007F01DF" w:rsidRDefault="009A722A" w:rsidP="009A722A">
      <w:r w:rsidRPr="00AF2FAB">
        <w:rPr>
          <w:rFonts w:hint="eastAsia"/>
        </w:rPr>
        <w:t>Th</w:t>
      </w:r>
      <w:del w:id="99" w:author="Jason Wang" w:date="2020-08-27T13:28:00Z">
        <w:r w:rsidRPr="00AF2FAB" w:rsidDel="00716246">
          <w:rPr>
            <w:rFonts w:hint="eastAsia"/>
          </w:rPr>
          <w:delText>e</w:delText>
        </w:r>
      </w:del>
      <w:ins w:id="100" w:author="Jason Wang" w:date="2020-08-27T13:28:00Z">
        <w:r w:rsidR="00716246">
          <w:rPr>
            <w:rFonts w:hint="eastAsia"/>
          </w:rPr>
          <w:t>is</w:t>
        </w:r>
      </w:ins>
      <w:r w:rsidRPr="00AF2FAB">
        <w:rPr>
          <w:rFonts w:hint="eastAsia"/>
        </w:rPr>
        <w:t xml:space="preserve"> method is used </w:t>
      </w:r>
      <w:r w:rsidRPr="00AF2FAB">
        <w:t xml:space="preserve">to </w:t>
      </w:r>
      <w:r w:rsidRPr="00AF2FAB">
        <w:rPr>
          <w:rFonts w:hint="eastAsia"/>
        </w:rPr>
        <w:t xml:space="preserve">check </w:t>
      </w:r>
      <w:r w:rsidR="00AF2FAB" w:rsidRPr="00AF2FAB">
        <w:t>a</w:t>
      </w:r>
      <w:r w:rsidR="00AF2FAB">
        <w:t xml:space="preserve"> continuous string regardless the "space" and "line break"</w:t>
      </w:r>
      <w:r w:rsidR="00D259EB">
        <w:rPr>
          <w:rFonts w:hint="eastAsia"/>
        </w:rPr>
        <w:t xml:space="preserve"> in a given file</w:t>
      </w:r>
      <w:r>
        <w:rPr>
          <w:rFonts w:hint="eastAsia"/>
        </w:rPr>
        <w:t>.</w:t>
      </w:r>
    </w:p>
    <w:p w14:paraId="2880CB7E" w14:textId="77777777" w:rsidR="009A722A" w:rsidRDefault="0026462F" w:rsidP="008A7CC6">
      <w:pPr>
        <w:pStyle w:val="Heading3"/>
      </w:pPr>
      <w:bookmarkStart w:id="101" w:name="_Toc56147691"/>
      <w:r>
        <w:t xml:space="preserve">8.1 </w:t>
      </w:r>
      <w:r w:rsidR="009A722A">
        <w:rPr>
          <w:rFonts w:hint="eastAsia"/>
        </w:rPr>
        <w:t>Format</w:t>
      </w:r>
      <w:bookmarkEnd w:id="101"/>
    </w:p>
    <w:p w14:paraId="125E678B" w14:textId="77777777" w:rsidR="009A722A" w:rsidRDefault="009A722A" w:rsidP="009A722A">
      <w:r w:rsidRPr="00810B6A">
        <w:t>[</w:t>
      </w:r>
      <w:r>
        <w:t>check_</w:t>
      </w:r>
      <w:r w:rsidR="00E26746" w:rsidRPr="009A722A">
        <w:t>multiline</w:t>
      </w:r>
      <w:r>
        <w:rPr>
          <w:rFonts w:hint="eastAsia"/>
        </w:rPr>
        <w:t>_&lt;section_num&gt;</w:t>
      </w:r>
      <w:r w:rsidR="00821E7E">
        <w:t>]</w:t>
      </w:r>
    </w:p>
    <w:p w14:paraId="21FE5404" w14:textId="77777777" w:rsidR="009A722A" w:rsidRPr="007F01DF" w:rsidRDefault="009A722A" w:rsidP="009A722A">
      <w:r>
        <w:t>file = &lt;path&gt;</w:t>
      </w:r>
      <w:r w:rsidR="00984C07">
        <w:rPr>
          <w:rFonts w:hint="eastAsia"/>
        </w:rPr>
        <w:t>/</w:t>
      </w:r>
      <w:r>
        <w:t>&lt;file &gt;</w:t>
      </w:r>
    </w:p>
    <w:p w14:paraId="1DC08545" w14:textId="77777777" w:rsidR="009A722A" w:rsidRDefault="00102A33" w:rsidP="009A722A">
      <w:r>
        <w:t>check_line = &lt;strings_in_multi_lines&gt;</w:t>
      </w:r>
    </w:p>
    <w:p w14:paraId="56FFB308" w14:textId="77777777" w:rsidR="009A722A" w:rsidRDefault="0026462F" w:rsidP="008A7CC6">
      <w:pPr>
        <w:pStyle w:val="Heading3"/>
      </w:pPr>
      <w:bookmarkStart w:id="102" w:name="_Toc56147692"/>
      <w:r>
        <w:t xml:space="preserve">8.2 </w:t>
      </w:r>
      <w:r w:rsidR="009A722A">
        <w:rPr>
          <w:rFonts w:hint="eastAsia"/>
        </w:rPr>
        <w:t>Description</w:t>
      </w:r>
      <w:bookmarkEnd w:id="102"/>
    </w:p>
    <w:p w14:paraId="3A82E815" w14:textId="77777777" w:rsidR="009A722A" w:rsidRDefault="009A722A" w:rsidP="009639A4">
      <w:pPr>
        <w:pStyle w:val="ListParagraph"/>
        <w:numPr>
          <w:ilvl w:val="0"/>
          <w:numId w:val="13"/>
        </w:numPr>
      </w:pPr>
      <w:r>
        <w:t>“[check_</w:t>
      </w:r>
      <w:r w:rsidR="00E26746" w:rsidRPr="009A722A">
        <w:t>multiline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E26746" w:rsidRPr="009A722A">
        <w:t>multiline</w:t>
      </w:r>
      <w:r>
        <w:t>”</w:t>
      </w:r>
      <w:r>
        <w:rPr>
          <w:rFonts w:hint="eastAsia"/>
        </w:rPr>
        <w:t xml:space="preserve"> methods but we need </w:t>
      </w:r>
      <w:r>
        <w:t>identify</w:t>
      </w:r>
      <w:r>
        <w:rPr>
          <w:rFonts w:hint="eastAsia"/>
        </w:rPr>
        <w:t xml:space="preserve"> them with different section number.</w:t>
      </w:r>
    </w:p>
    <w:p w14:paraId="3C31BF19" w14:textId="77777777" w:rsidR="009A722A" w:rsidRDefault="009A722A" w:rsidP="009639A4">
      <w:pPr>
        <w:pStyle w:val="ListParagraph"/>
        <w:numPr>
          <w:ilvl w:val="0"/>
          <w:numId w:val="13"/>
        </w:numPr>
      </w:pPr>
      <w:r>
        <w:t>“file”</w:t>
      </w:r>
      <w:r>
        <w:rPr>
          <w:rFonts w:hint="eastAsia"/>
        </w:rPr>
        <w:t xml:space="preserve">: file path to </w:t>
      </w:r>
      <w:r w:rsidR="007841F5">
        <w:rPr>
          <w:rFonts w:hint="eastAsia"/>
        </w:rPr>
        <w:t>be checked</w:t>
      </w:r>
      <w:r>
        <w:t>.</w:t>
      </w:r>
    </w:p>
    <w:p w14:paraId="328140F2" w14:textId="77777777" w:rsidR="00AF2FAB" w:rsidRPr="000E5857" w:rsidRDefault="009A722A" w:rsidP="006064DE">
      <w:pPr>
        <w:pStyle w:val="ListParagraph"/>
        <w:numPr>
          <w:ilvl w:val="0"/>
          <w:numId w:val="13"/>
        </w:numPr>
      </w:pPr>
      <w:r>
        <w:t>“</w:t>
      </w:r>
      <w:r w:rsidR="00AF2FAB">
        <w:t>check_line</w:t>
      </w:r>
      <w:r>
        <w:t>”</w:t>
      </w:r>
      <w:r>
        <w:rPr>
          <w:rFonts w:hint="eastAsia"/>
        </w:rPr>
        <w:t xml:space="preserve">: </w:t>
      </w:r>
      <w:r w:rsidR="00E20FAC">
        <w:rPr>
          <w:rFonts w:hint="eastAsia"/>
        </w:rPr>
        <w:t>string to be checked</w:t>
      </w:r>
      <w:r w:rsidR="00E20FAC">
        <w:t>, regardless the "space" and "line break"</w:t>
      </w:r>
      <w:r w:rsidR="00E20FAC">
        <w:rPr>
          <w:rFonts w:hint="eastAsia"/>
        </w:rPr>
        <w:t>.</w:t>
      </w:r>
    </w:p>
    <w:p w14:paraId="1C610BD6" w14:textId="77777777" w:rsidR="009A722A" w:rsidRDefault="009A722A" w:rsidP="009A722A">
      <w:r>
        <w:t>I</w:t>
      </w:r>
      <w:r>
        <w:rPr>
          <w:rFonts w:hint="eastAsia"/>
        </w:rPr>
        <w:t>n summary:</w:t>
      </w:r>
    </w:p>
    <w:p w14:paraId="4B37F6FE" w14:textId="77777777" w:rsidR="006563B4" w:rsidRPr="00C75E37" w:rsidRDefault="006563B4" w:rsidP="006563B4">
      <w:r>
        <w:rPr>
          <w:rFonts w:hint="eastAsia"/>
        </w:rPr>
        <w:t>It</w:t>
      </w:r>
      <w:r>
        <w:t xml:space="preserve"> will try to find </w:t>
      </w:r>
      <w:r w:rsidR="00060C38" w:rsidRPr="00AF2FAB">
        <w:t>a</w:t>
      </w:r>
      <w:r w:rsidR="00060C38">
        <w:t xml:space="preserve"> continuous string regardless the "space" and "line break"</w:t>
      </w:r>
      <w:r w:rsidR="00060C38">
        <w:rPr>
          <w:rFonts w:hint="eastAsia"/>
        </w:rPr>
        <w:t xml:space="preserve"> in a given file</w:t>
      </w:r>
      <w:r>
        <w:rPr>
          <w:rFonts w:hint="eastAsia"/>
        </w:rPr>
        <w:t>.</w:t>
      </w:r>
      <w:r>
        <w:t xml:space="preserve"> If string is found,</w:t>
      </w:r>
      <w:r>
        <w:rPr>
          <w:rFonts w:hint="eastAsia"/>
        </w:rPr>
        <w:t xml:space="preserve"> the check section will return pass.</w:t>
      </w:r>
    </w:p>
    <w:p w14:paraId="064CBE54" w14:textId="77777777" w:rsidR="009A722A" w:rsidRDefault="0026462F" w:rsidP="008A7CC6">
      <w:pPr>
        <w:pStyle w:val="Heading3"/>
      </w:pPr>
      <w:bookmarkStart w:id="103" w:name="_Toc56147693"/>
      <w:r>
        <w:t xml:space="preserve">8.3 </w:t>
      </w:r>
      <w:r w:rsidR="009A722A">
        <w:rPr>
          <w:rFonts w:hint="eastAsia"/>
        </w:rPr>
        <w:t>Demo</w:t>
      </w:r>
      <w:bookmarkEnd w:id="103"/>
    </w:p>
    <w:p w14:paraId="53C560DE" w14:textId="77777777" w:rsidR="009A722A" w:rsidRDefault="009A722A" w:rsidP="009A722A">
      <w:r>
        <w:t>[check</w:t>
      </w:r>
      <w:r>
        <w:rPr>
          <w:rFonts w:hint="eastAsia"/>
        </w:rPr>
        <w:t>_</w:t>
      </w:r>
      <w:r w:rsidR="00E26746" w:rsidRPr="009A722A">
        <w:t>multiline</w:t>
      </w:r>
      <w:r>
        <w:t>]</w:t>
      </w:r>
    </w:p>
    <w:p w14:paraId="372C8C80" w14:textId="77777777" w:rsidR="00D05F18" w:rsidRDefault="00D05F18" w:rsidP="00D05F18">
      <w:r>
        <w:t xml:space="preserve">file </w:t>
      </w:r>
      <w:r w:rsidR="00B97B6C">
        <w:t>= par\ecp3</w:t>
      </w:r>
      <w:r w:rsidR="00BC4B52">
        <w:rPr>
          <w:rFonts w:hint="eastAsia"/>
        </w:rPr>
        <w:t>\impl</w:t>
      </w:r>
      <w:r w:rsidR="00B97B6C">
        <w:rPr>
          <w:rFonts w:hint="eastAsia"/>
        </w:rPr>
        <w:t>\</w:t>
      </w:r>
      <w:r>
        <w:t>GSR_NET_impl.mrp</w:t>
      </w:r>
    </w:p>
    <w:p w14:paraId="46AA69A7" w14:textId="77777777" w:rsidR="00D05F18" w:rsidRDefault="00D05F18" w:rsidP="00D05F18">
      <w:r>
        <w:t xml:space="preserve">check_line = </w:t>
      </w:r>
      <w:r w:rsidR="00F16469">
        <w:t>“</w:t>
      </w:r>
      <w:r>
        <w:t>Target Vendor:  LATTICE Target Device:  LFE3-95EAFPBGA484</w:t>
      </w:r>
      <w:r w:rsidR="00F16469">
        <w:t>”</w:t>
      </w:r>
    </w:p>
    <w:p w14:paraId="0E27B00A" w14:textId="77777777" w:rsidR="00D05F18" w:rsidRDefault="00D05F18" w:rsidP="00D05F18"/>
    <w:p w14:paraId="235228D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22CB0F1" w14:textId="3D7A9926" w:rsidR="00BB732D" w:rsidRPr="004A6231" w:rsidRDefault="008A7CC6" w:rsidP="008A7CC6">
      <w:pPr>
        <w:pStyle w:val="Heading2"/>
      </w:pPr>
      <w:bookmarkStart w:id="104" w:name="_Toc56147694"/>
      <w:r>
        <w:lastRenderedPageBreak/>
        <w:t xml:space="preserve">9 </w:t>
      </w:r>
      <w:r w:rsidR="00BB732D">
        <w:t>check_</w:t>
      </w:r>
      <w:r w:rsidR="002D4121">
        <w:rPr>
          <w:rFonts w:hint="eastAsia"/>
        </w:rPr>
        <w:t>no</w:t>
      </w:r>
      <w:bookmarkEnd w:id="104"/>
    </w:p>
    <w:p w14:paraId="396F4F06" w14:textId="0921383F" w:rsidR="00A10CA7" w:rsidRPr="00A10CA7" w:rsidRDefault="00BB732D" w:rsidP="00BB732D">
      <w:del w:id="105" w:author="Jason Wang" w:date="2020-08-27T13:30:00Z">
        <w:r w:rsidRPr="00963363" w:rsidDel="007E26FD">
          <w:rPr>
            <w:rFonts w:hint="eastAsia"/>
          </w:rPr>
          <w:delText>The method</w:delText>
        </w:r>
      </w:del>
      <w:ins w:id="106" w:author="Jason Wang" w:date="2020-08-27T13:30:00Z">
        <w:r w:rsidR="007E26FD">
          <w:rPr>
            <w:rFonts w:hint="eastAsia"/>
          </w:rPr>
          <w:t>This method</w:t>
        </w:r>
      </w:ins>
      <w:r w:rsidRPr="00963363">
        <w:rPr>
          <w:rFonts w:hint="eastAsia"/>
        </w:rPr>
        <w:t xml:space="preserve"> is used </w:t>
      </w:r>
      <w:r w:rsidRPr="00963363">
        <w:t xml:space="preserve">to </w:t>
      </w:r>
      <w:r w:rsidRPr="00963363">
        <w:rPr>
          <w:rFonts w:hint="eastAsia"/>
        </w:rPr>
        <w:t xml:space="preserve">check </w:t>
      </w:r>
      <w:r w:rsidR="00A10CA7">
        <w:rPr>
          <w:rFonts w:hint="eastAsia"/>
        </w:rPr>
        <w:t xml:space="preserve">the specific string </w:t>
      </w:r>
      <w:r w:rsidR="00583152">
        <w:rPr>
          <w:rFonts w:hint="eastAsia"/>
        </w:rPr>
        <w:t>not</w:t>
      </w:r>
      <w:r w:rsidR="00A6344C">
        <w:rPr>
          <w:rFonts w:hint="eastAsia"/>
        </w:rPr>
        <w:t xml:space="preserve"> </w:t>
      </w:r>
      <w:r w:rsidR="00A10CA7">
        <w:rPr>
          <w:rFonts w:hint="eastAsia"/>
        </w:rPr>
        <w:t>in a given file.</w:t>
      </w:r>
    </w:p>
    <w:p w14:paraId="20124CFE" w14:textId="77777777" w:rsidR="00BB732D" w:rsidRDefault="0026462F" w:rsidP="008A7CC6">
      <w:pPr>
        <w:pStyle w:val="Heading3"/>
      </w:pPr>
      <w:bookmarkStart w:id="107" w:name="_Toc56147695"/>
      <w:r>
        <w:t xml:space="preserve">9.1 </w:t>
      </w:r>
      <w:r w:rsidR="00BB732D">
        <w:rPr>
          <w:rFonts w:hint="eastAsia"/>
        </w:rPr>
        <w:t>Format</w:t>
      </w:r>
      <w:bookmarkEnd w:id="107"/>
    </w:p>
    <w:p w14:paraId="2A61B9A0" w14:textId="77777777" w:rsidR="00BB732D" w:rsidRDefault="00BB732D" w:rsidP="00BB732D">
      <w:r w:rsidRPr="00810B6A">
        <w:t>[</w:t>
      </w:r>
      <w:r>
        <w:t>check_</w:t>
      </w:r>
      <w:r w:rsidR="002D4121">
        <w:rPr>
          <w:rFonts w:hint="eastAsia"/>
        </w:rPr>
        <w:t>no</w:t>
      </w:r>
      <w:r>
        <w:rPr>
          <w:rFonts w:hint="eastAsia"/>
        </w:rPr>
        <w:t>_&lt;section_num&gt;</w:t>
      </w:r>
      <w:r>
        <w:t>]</w:t>
      </w:r>
    </w:p>
    <w:p w14:paraId="4A6BDB33" w14:textId="77777777" w:rsidR="00BB732D" w:rsidRPr="007F01DF" w:rsidRDefault="00BB732D" w:rsidP="00BB732D">
      <w:r>
        <w:t>file = &lt;path&gt;</w:t>
      </w:r>
      <w:r w:rsidR="00112CE1">
        <w:rPr>
          <w:rFonts w:hint="eastAsia"/>
        </w:rPr>
        <w:t>/</w:t>
      </w:r>
      <w:r>
        <w:t>&lt;</w:t>
      </w:r>
      <w:r w:rsidRPr="00BB0914">
        <w:t xml:space="preserve"> </w:t>
      </w:r>
      <w:r>
        <w:t>file &gt;</w:t>
      </w:r>
    </w:p>
    <w:p w14:paraId="103E9A91" w14:textId="77777777" w:rsidR="000662BE" w:rsidRDefault="000662BE" w:rsidP="000662BE">
      <w:r>
        <w:t>check_line =&lt;string&gt;</w:t>
      </w:r>
    </w:p>
    <w:p w14:paraId="6AC0F1FD" w14:textId="77777777" w:rsidR="00BB732D" w:rsidRDefault="000662BE" w:rsidP="008A7CC6">
      <w:pPr>
        <w:pStyle w:val="Heading3"/>
      </w:pPr>
      <w:r>
        <w:rPr>
          <w:rFonts w:hint="eastAsia"/>
        </w:rPr>
        <w:t xml:space="preserve"> </w:t>
      </w:r>
      <w:bookmarkStart w:id="108" w:name="_Toc56147696"/>
      <w:r w:rsidR="0026462F">
        <w:t xml:space="preserve">9.2 </w:t>
      </w:r>
      <w:r w:rsidR="00BB732D">
        <w:rPr>
          <w:rFonts w:hint="eastAsia"/>
        </w:rPr>
        <w:t>Description</w:t>
      </w:r>
      <w:bookmarkEnd w:id="108"/>
    </w:p>
    <w:p w14:paraId="6B430AE0" w14:textId="77777777" w:rsidR="00BB732D" w:rsidRDefault="00BB732D" w:rsidP="009639A4">
      <w:pPr>
        <w:pStyle w:val="ListParagraph"/>
        <w:numPr>
          <w:ilvl w:val="0"/>
          <w:numId w:val="14"/>
        </w:numPr>
      </w:pPr>
      <w:r>
        <w:t>“[check_</w:t>
      </w:r>
      <w:r w:rsidR="002D4121">
        <w:rPr>
          <w:rFonts w:hint="eastAsia"/>
        </w:rPr>
        <w:t>no</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2D4121">
        <w:rPr>
          <w:rFonts w:hint="eastAsia"/>
        </w:rPr>
        <w:t>no</w:t>
      </w:r>
      <w:r>
        <w:t>”</w:t>
      </w:r>
      <w:r>
        <w:rPr>
          <w:rFonts w:hint="eastAsia"/>
        </w:rPr>
        <w:t xml:space="preserve"> methods but we need </w:t>
      </w:r>
      <w:r>
        <w:t>identify</w:t>
      </w:r>
      <w:r>
        <w:rPr>
          <w:rFonts w:hint="eastAsia"/>
        </w:rPr>
        <w:t xml:space="preserve"> them with different section number.</w:t>
      </w:r>
    </w:p>
    <w:p w14:paraId="5E6AC93F" w14:textId="77777777" w:rsidR="00BB732D" w:rsidRDefault="00BB732D" w:rsidP="009639A4">
      <w:pPr>
        <w:pStyle w:val="ListParagraph"/>
        <w:numPr>
          <w:ilvl w:val="0"/>
          <w:numId w:val="14"/>
        </w:numPr>
      </w:pPr>
      <w:r>
        <w:t>“</w:t>
      </w:r>
      <w:r>
        <w:rPr>
          <w:rFonts w:hint="eastAsia"/>
        </w:rPr>
        <w:t>title</w:t>
      </w:r>
      <w:r>
        <w:t xml:space="preserve">”: </w:t>
      </w:r>
      <w:r>
        <w:rPr>
          <w:rFonts w:hint="eastAsia"/>
        </w:rPr>
        <w:t>title for this check method, optional.</w:t>
      </w:r>
    </w:p>
    <w:p w14:paraId="661BAFA4" w14:textId="77777777" w:rsidR="00074DF8" w:rsidRDefault="00074DF8" w:rsidP="009639A4">
      <w:pPr>
        <w:pStyle w:val="ListParagraph"/>
        <w:numPr>
          <w:ilvl w:val="0"/>
          <w:numId w:val="14"/>
        </w:numPr>
      </w:pPr>
      <w:r>
        <w:t>“</w:t>
      </w:r>
      <w:r>
        <w:rPr>
          <w:rFonts w:hint="eastAsia"/>
        </w:rPr>
        <w:t>file</w:t>
      </w:r>
      <w:r>
        <w:t>”</w:t>
      </w:r>
      <w:r>
        <w:rPr>
          <w:rFonts w:hint="eastAsia"/>
        </w:rPr>
        <w:t xml:space="preserve">: file path to </w:t>
      </w:r>
      <w:r w:rsidR="007841F5">
        <w:rPr>
          <w:rFonts w:hint="eastAsia"/>
        </w:rPr>
        <w:t>be checked</w:t>
      </w:r>
      <w:r w:rsidR="009C74DB">
        <w:rPr>
          <w:rFonts w:hint="eastAsia"/>
        </w:rPr>
        <w:t>.</w:t>
      </w:r>
    </w:p>
    <w:p w14:paraId="7B211C54" w14:textId="77777777" w:rsidR="00BB732D" w:rsidRPr="000E5857" w:rsidRDefault="00BB732D" w:rsidP="009639A4">
      <w:pPr>
        <w:pStyle w:val="ListParagraph"/>
        <w:numPr>
          <w:ilvl w:val="0"/>
          <w:numId w:val="14"/>
        </w:numPr>
      </w:pPr>
      <w:r>
        <w:t>“</w:t>
      </w:r>
      <w:r w:rsidR="000662BE">
        <w:t>check_line</w:t>
      </w:r>
      <w:r>
        <w:t>”</w:t>
      </w:r>
      <w:r>
        <w:rPr>
          <w:rFonts w:hint="eastAsia"/>
        </w:rPr>
        <w:t xml:space="preserve">: </w:t>
      </w:r>
      <w:r w:rsidR="00112CE1">
        <w:rPr>
          <w:rFonts w:hint="eastAsia"/>
        </w:rPr>
        <w:t>string</w:t>
      </w:r>
      <w:r>
        <w:rPr>
          <w:rFonts w:hint="eastAsia"/>
        </w:rPr>
        <w:t xml:space="preserve"> to </w:t>
      </w:r>
      <w:r w:rsidR="007841F5">
        <w:rPr>
          <w:rFonts w:hint="eastAsia"/>
        </w:rPr>
        <w:t>be checked</w:t>
      </w:r>
      <w:r>
        <w:t>.</w:t>
      </w:r>
    </w:p>
    <w:p w14:paraId="1081DC54" w14:textId="77777777" w:rsidR="00BB732D" w:rsidRDefault="00BB732D" w:rsidP="00BB732D">
      <w:r>
        <w:t>I</w:t>
      </w:r>
      <w:r>
        <w:rPr>
          <w:rFonts w:hint="eastAsia"/>
        </w:rPr>
        <w:t>n summary:</w:t>
      </w:r>
    </w:p>
    <w:p w14:paraId="5680FAFB" w14:textId="77777777" w:rsidR="00D769F1" w:rsidRDefault="00D769F1" w:rsidP="00BB732D">
      <w:r>
        <w:rPr>
          <w:rFonts w:hint="eastAsia"/>
        </w:rPr>
        <w:t>It</w:t>
      </w:r>
      <w:r>
        <w:t xml:space="preserve"> will try to find the &lt;string&gt;</w:t>
      </w:r>
      <w:r w:rsidR="00FE3FAB" w:rsidRPr="00FE3FAB">
        <w:rPr>
          <w:rFonts w:hint="eastAsia"/>
        </w:rPr>
        <w:t xml:space="preserve"> </w:t>
      </w:r>
      <w:r w:rsidR="00FE3FAB">
        <w:rPr>
          <w:rFonts w:hint="eastAsia"/>
        </w:rPr>
        <w:t>in a given file</w:t>
      </w:r>
      <w:r>
        <w:t xml:space="preserve">. If the &lt;string&gt; is not found, </w:t>
      </w:r>
      <w:r>
        <w:rPr>
          <w:rFonts w:hint="eastAsia"/>
        </w:rPr>
        <w:t>the check section will return pass.</w:t>
      </w:r>
    </w:p>
    <w:p w14:paraId="343E83FE" w14:textId="77777777" w:rsidR="00BB732D" w:rsidRDefault="0026462F" w:rsidP="008A7CC6">
      <w:pPr>
        <w:pStyle w:val="Heading3"/>
      </w:pPr>
      <w:bookmarkStart w:id="109" w:name="_Toc56147697"/>
      <w:r>
        <w:t xml:space="preserve">9.3 </w:t>
      </w:r>
      <w:r w:rsidR="00BB732D">
        <w:rPr>
          <w:rFonts w:hint="eastAsia"/>
        </w:rPr>
        <w:t>Demo</w:t>
      </w:r>
      <w:bookmarkEnd w:id="109"/>
    </w:p>
    <w:p w14:paraId="7E18C827" w14:textId="6B0F7082" w:rsidR="00BB732D" w:rsidRDefault="00BB732D" w:rsidP="00BB732D">
      <w:r>
        <w:t>[check</w:t>
      </w:r>
      <w:r>
        <w:rPr>
          <w:rFonts w:hint="eastAsia"/>
        </w:rPr>
        <w:t>_</w:t>
      </w:r>
      <w:r w:rsidR="008C4535">
        <w:rPr>
          <w:rFonts w:hint="eastAsia"/>
        </w:rPr>
        <w:t>no</w:t>
      </w:r>
      <w:ins w:id="110" w:author="Jason Wang" w:date="2020-08-27T13:31:00Z">
        <w:r w:rsidR="0028149F">
          <w:t>_1</w:t>
        </w:r>
      </w:ins>
      <w:r>
        <w:t>]</w:t>
      </w:r>
    </w:p>
    <w:p w14:paraId="58F521EC" w14:textId="77777777" w:rsidR="008C4535" w:rsidRDefault="00B50FCA" w:rsidP="008C4535">
      <w:r>
        <w:t>F</w:t>
      </w:r>
      <w:r w:rsidR="008C4535">
        <w:t>ile</w:t>
      </w:r>
      <w:r>
        <w:rPr>
          <w:rFonts w:hint="eastAsia"/>
        </w:rPr>
        <w:t xml:space="preserve"> </w:t>
      </w:r>
      <w:r w:rsidR="008C4535">
        <w:t>=</w:t>
      </w:r>
      <w:r>
        <w:rPr>
          <w:rFonts w:hint="eastAsia"/>
        </w:rPr>
        <w:t xml:space="preserve"> </w:t>
      </w:r>
      <w:r w:rsidR="008C4535">
        <w:t>a.txt</w:t>
      </w:r>
    </w:p>
    <w:p w14:paraId="2D808945" w14:textId="77777777" w:rsidR="00BB732D" w:rsidRDefault="008C4535" w:rsidP="008C4535">
      <w:r>
        <w:t>check_line</w:t>
      </w:r>
      <w:r w:rsidR="00B50FCA">
        <w:rPr>
          <w:rFonts w:hint="eastAsia"/>
        </w:rPr>
        <w:t xml:space="preserve"> </w:t>
      </w:r>
      <w:r>
        <w:t>=</w:t>
      </w:r>
      <w:r w:rsidR="00B50FCA">
        <w:rPr>
          <w:rFonts w:hint="eastAsia"/>
        </w:rPr>
        <w:t xml:space="preserve"> </w:t>
      </w:r>
      <w:r>
        <w:t>df1</w:t>
      </w:r>
    </w:p>
    <w:p w14:paraId="60061E4C" w14:textId="77777777" w:rsidR="00BE5433" w:rsidRDefault="00BE5433" w:rsidP="008C4535"/>
    <w:p w14:paraId="3B801582"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E964F4B" w14:textId="21F47D85" w:rsidR="00BE5433" w:rsidRPr="004A6231" w:rsidRDefault="008A7CC6" w:rsidP="008A7CC6">
      <w:pPr>
        <w:pStyle w:val="Heading2"/>
      </w:pPr>
      <w:bookmarkStart w:id="111" w:name="_Toc56147698"/>
      <w:r>
        <w:lastRenderedPageBreak/>
        <w:t xml:space="preserve">10 </w:t>
      </w:r>
      <w:r w:rsidR="00BE5433">
        <w:t>check_</w:t>
      </w:r>
      <w:r w:rsidR="00BE5433" w:rsidRPr="00BE5433">
        <w:t>grep</w:t>
      </w:r>
      <w:bookmarkEnd w:id="111"/>
    </w:p>
    <w:p w14:paraId="540781A3" w14:textId="35F6DC82" w:rsidR="00BE5433" w:rsidRPr="00A10CA7" w:rsidRDefault="00BE5433" w:rsidP="00BE5433">
      <w:del w:id="112" w:author="Jason Wang" w:date="2020-08-27T13:30:00Z">
        <w:r w:rsidRPr="00464DDA" w:rsidDel="007E26FD">
          <w:rPr>
            <w:rFonts w:hint="eastAsia"/>
          </w:rPr>
          <w:delText>The method</w:delText>
        </w:r>
      </w:del>
      <w:ins w:id="113" w:author="Jason Wang" w:date="2020-08-27T13:30:00Z">
        <w:r w:rsidR="007E26FD">
          <w:rPr>
            <w:rFonts w:hint="eastAsia"/>
          </w:rPr>
          <w:t xml:space="preserve">This method </w:t>
        </w:r>
      </w:ins>
      <w:del w:id="114" w:author="Jason Wang" w:date="2020-08-27T13:30:00Z">
        <w:r w:rsidRPr="00464DDA" w:rsidDel="009D6E12">
          <w:rPr>
            <w:rFonts w:hint="eastAsia"/>
          </w:rPr>
          <w:delText xml:space="preserve"> </w:delText>
        </w:r>
      </w:del>
      <w:r w:rsidRPr="00464DDA">
        <w:rPr>
          <w:rFonts w:hint="eastAsia"/>
        </w:rPr>
        <w:t xml:space="preserve">is used </w:t>
      </w:r>
      <w:r w:rsidRPr="00464DDA">
        <w:t xml:space="preserve">to </w:t>
      </w:r>
      <w:r w:rsidRPr="00464DDA">
        <w:rPr>
          <w:rFonts w:hint="eastAsia"/>
        </w:rPr>
        <w:t xml:space="preserve">check the specific </w:t>
      </w:r>
      <w:r w:rsidR="00464DDA">
        <w:t>regular expression</w:t>
      </w:r>
      <w:r w:rsidRPr="00464DDA">
        <w:rPr>
          <w:rFonts w:hint="eastAsia"/>
        </w:rPr>
        <w:t xml:space="preserve"> in a given file.</w:t>
      </w:r>
    </w:p>
    <w:p w14:paraId="66171510" w14:textId="77777777" w:rsidR="00BE5433" w:rsidRDefault="0026462F" w:rsidP="008A7CC6">
      <w:pPr>
        <w:pStyle w:val="Heading3"/>
      </w:pPr>
      <w:bookmarkStart w:id="115" w:name="_Toc56147699"/>
      <w:r>
        <w:t xml:space="preserve">10.1 </w:t>
      </w:r>
      <w:r w:rsidR="00BE5433">
        <w:rPr>
          <w:rFonts w:hint="eastAsia"/>
        </w:rPr>
        <w:t>Format</w:t>
      </w:r>
      <w:bookmarkEnd w:id="115"/>
    </w:p>
    <w:p w14:paraId="1F113290" w14:textId="7193FD2C" w:rsidR="00BE5433" w:rsidRDefault="00BE5433" w:rsidP="00BE5433">
      <w:r w:rsidRPr="00810B6A">
        <w:t>[</w:t>
      </w:r>
      <w:r>
        <w:t>check_</w:t>
      </w:r>
      <w:ins w:id="116" w:author="Jason Wang" w:date="2020-08-27T13:32:00Z">
        <w:r w:rsidR="00863E0E">
          <w:t>grep</w:t>
        </w:r>
      </w:ins>
      <w:del w:id="117" w:author="Jason Wang" w:date="2020-08-27T13:32:00Z">
        <w:r w:rsidDel="00863E0E">
          <w:rPr>
            <w:rFonts w:hint="eastAsia"/>
          </w:rPr>
          <w:delText>no</w:delText>
        </w:r>
      </w:del>
      <w:r>
        <w:rPr>
          <w:rFonts w:hint="eastAsia"/>
        </w:rPr>
        <w:t>_&lt;section_num&gt;</w:t>
      </w:r>
      <w:r w:rsidR="00354F16">
        <w:t>]</w:t>
      </w:r>
    </w:p>
    <w:p w14:paraId="40C34B63" w14:textId="77777777" w:rsidR="00464DDA" w:rsidRDefault="00B00A62" w:rsidP="00464DDA">
      <w:r>
        <w:t xml:space="preserve">file </w:t>
      </w:r>
      <w:r w:rsidR="00464DDA">
        <w:t>= &lt;path&gt;</w:t>
      </w:r>
      <w:r w:rsidR="00464DDA">
        <w:rPr>
          <w:rFonts w:hint="eastAsia"/>
        </w:rPr>
        <w:t>/</w:t>
      </w:r>
      <w:r w:rsidR="00464DDA">
        <w:t>&lt;file&gt;</w:t>
      </w:r>
    </w:p>
    <w:p w14:paraId="3D032067" w14:textId="77777777" w:rsidR="00464DDA" w:rsidRDefault="00184108" w:rsidP="00464DDA">
      <w:r>
        <w:t>grep =&lt;</w:t>
      </w:r>
      <w:r>
        <w:rPr>
          <w:rFonts w:hint="eastAsia"/>
        </w:rPr>
        <w:t>string</w:t>
      </w:r>
      <w:r w:rsidR="00464DDA">
        <w:t>&gt;</w:t>
      </w:r>
    </w:p>
    <w:p w14:paraId="34FD5B39" w14:textId="77777777" w:rsidR="00464DDA" w:rsidRDefault="00464DDA" w:rsidP="00464DDA">
      <w:r>
        <w:t xml:space="preserve">modifier = </w:t>
      </w:r>
      <w:r w:rsidR="0027494A">
        <w:rPr>
          <w:rFonts w:hint="eastAsia"/>
        </w:rPr>
        <w:t>&lt;string&gt;</w:t>
      </w:r>
    </w:p>
    <w:p w14:paraId="37F6DA13" w14:textId="6C7F37A5" w:rsidR="001D4E52" w:rsidRDefault="001D4E52" w:rsidP="00464DDA">
      <w:r>
        <w:t>action=</w:t>
      </w:r>
      <w:r w:rsidR="00184108">
        <w:rPr>
          <w:rFonts w:hint="eastAsia"/>
        </w:rPr>
        <w:t xml:space="preserve"> </w:t>
      </w:r>
      <w:ins w:id="118" w:author="Jason Wang" w:date="2020-08-27T13:33:00Z">
        <w:r w:rsidR="00FD3250">
          <w:t>&lt;</w:t>
        </w:r>
      </w:ins>
      <w:del w:id="119" w:author="Jason Wang" w:date="2020-08-27T13:33:00Z">
        <w:r w:rsidR="003C5BC7" w:rsidDel="00FD3250">
          <w:delText>[</w:delText>
        </w:r>
      </w:del>
      <w:r>
        <w:t>positive</w:t>
      </w:r>
      <w:r w:rsidR="003C5BC7">
        <w:t xml:space="preserve"> (default)</w:t>
      </w:r>
      <w:r w:rsidR="003C5BC7">
        <w:rPr>
          <w:rFonts w:hint="eastAsia"/>
        </w:rPr>
        <w:t xml:space="preserve">, </w:t>
      </w:r>
      <w:r w:rsidR="00184108" w:rsidRPr="00184108">
        <w:t>negative</w:t>
      </w:r>
      <w:ins w:id="120" w:author="Jason Wang" w:date="2020-08-27T13:33:00Z">
        <w:r w:rsidR="00FD3250">
          <w:t>&gt;</w:t>
        </w:r>
        <w:r w:rsidR="00313022">
          <w:tab/>
        </w:r>
        <w:r w:rsidR="00313022">
          <w:tab/>
        </w:r>
        <w:r w:rsidR="00313022">
          <w:tab/>
        </w:r>
        <w:r w:rsidR="00313022">
          <w:tab/>
          <w:t xml:space="preserve">--optional, default </w:t>
        </w:r>
        <w:r w:rsidR="00E20F9B">
          <w:t>‘</w:t>
        </w:r>
        <w:r w:rsidR="00313022">
          <w:t>positive</w:t>
        </w:r>
      </w:ins>
      <w:del w:id="121" w:author="Jason Wang" w:date="2020-08-27T13:33:00Z">
        <w:r w:rsidR="003C5BC7" w:rsidDel="00FD3250">
          <w:delText>]</w:delText>
        </w:r>
      </w:del>
      <w:ins w:id="122" w:author="Jason Wang" w:date="2020-08-27T13:33:00Z">
        <w:r w:rsidR="00E20F9B">
          <w:t>’</w:t>
        </w:r>
      </w:ins>
    </w:p>
    <w:p w14:paraId="13BB10C7" w14:textId="77777777" w:rsidR="00BE5433" w:rsidRDefault="0026462F" w:rsidP="008A7CC6">
      <w:pPr>
        <w:pStyle w:val="Heading3"/>
      </w:pPr>
      <w:bookmarkStart w:id="123" w:name="_Toc56147700"/>
      <w:r>
        <w:t xml:space="preserve">10.2 </w:t>
      </w:r>
      <w:r w:rsidR="00BE5433">
        <w:rPr>
          <w:rFonts w:hint="eastAsia"/>
        </w:rPr>
        <w:t>Description</w:t>
      </w:r>
      <w:bookmarkEnd w:id="123"/>
    </w:p>
    <w:p w14:paraId="2BBBB370" w14:textId="77777777" w:rsidR="00BE5433" w:rsidRDefault="00BE5433" w:rsidP="00AD7512">
      <w:pPr>
        <w:pStyle w:val="ListParagraph"/>
        <w:numPr>
          <w:ilvl w:val="0"/>
          <w:numId w:val="17"/>
        </w:numPr>
      </w:pPr>
      <w:r>
        <w:t>“[check_</w:t>
      </w:r>
      <w:r w:rsidRPr="00BE5433">
        <w:t>grep</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E5433">
        <w:t>grep</w:t>
      </w:r>
      <w:r>
        <w:t>”</w:t>
      </w:r>
      <w:r>
        <w:rPr>
          <w:rFonts w:hint="eastAsia"/>
        </w:rPr>
        <w:t xml:space="preserve"> methods but we need </w:t>
      </w:r>
      <w:r>
        <w:t>identify</w:t>
      </w:r>
      <w:r>
        <w:rPr>
          <w:rFonts w:hint="eastAsia"/>
        </w:rPr>
        <w:t xml:space="preserve"> them with different section number.</w:t>
      </w:r>
    </w:p>
    <w:p w14:paraId="62521E36" w14:textId="77777777" w:rsidR="00BE5433" w:rsidRDefault="00BE5433" w:rsidP="00AD7512">
      <w:pPr>
        <w:pStyle w:val="ListParagraph"/>
        <w:numPr>
          <w:ilvl w:val="0"/>
          <w:numId w:val="17"/>
        </w:numPr>
      </w:pPr>
      <w:r>
        <w:t>“</w:t>
      </w:r>
      <w:r>
        <w:rPr>
          <w:rFonts w:hint="eastAsia"/>
        </w:rPr>
        <w:t>file</w:t>
      </w:r>
      <w:r>
        <w:t>”</w:t>
      </w:r>
      <w:r>
        <w:rPr>
          <w:rFonts w:hint="eastAsia"/>
        </w:rPr>
        <w:t xml:space="preserve">: file path to </w:t>
      </w:r>
      <w:r w:rsidR="007841F5">
        <w:rPr>
          <w:rFonts w:hint="eastAsia"/>
        </w:rPr>
        <w:t>be checked</w:t>
      </w:r>
      <w:r>
        <w:rPr>
          <w:rFonts w:hint="eastAsia"/>
        </w:rPr>
        <w:t>.</w:t>
      </w:r>
    </w:p>
    <w:p w14:paraId="3F1ECBEE" w14:textId="77777777" w:rsidR="000211E8" w:rsidRDefault="00BE5433" w:rsidP="000211E8">
      <w:pPr>
        <w:pStyle w:val="ListParagraph"/>
        <w:numPr>
          <w:ilvl w:val="0"/>
          <w:numId w:val="17"/>
        </w:numPr>
      </w:pPr>
      <w:r>
        <w:t>“</w:t>
      </w:r>
      <w:r w:rsidR="00B00A62">
        <w:t>grep</w:t>
      </w:r>
      <w:r>
        <w:t>”</w:t>
      </w:r>
      <w:r>
        <w:rPr>
          <w:rFonts w:hint="eastAsia"/>
        </w:rPr>
        <w:t xml:space="preserve">: </w:t>
      </w:r>
      <w:r w:rsidR="00367359">
        <w:rPr>
          <w:rFonts w:hint="eastAsia"/>
        </w:rPr>
        <w:t xml:space="preserve">pattern </w:t>
      </w:r>
      <w:r w:rsidR="004A659E">
        <w:rPr>
          <w:rFonts w:hint="eastAsia"/>
        </w:rPr>
        <w:t xml:space="preserve">of </w:t>
      </w:r>
      <w:r w:rsidR="005C4851">
        <w:t>regular expression</w:t>
      </w:r>
      <w:r>
        <w:t>.</w:t>
      </w:r>
    </w:p>
    <w:p w14:paraId="4B8F8454" w14:textId="77777777" w:rsidR="00EE5811" w:rsidRDefault="00EE5811" w:rsidP="00EE5811">
      <w:pPr>
        <w:pStyle w:val="ListParagraph"/>
        <w:numPr>
          <w:ilvl w:val="0"/>
          <w:numId w:val="17"/>
        </w:numPr>
      </w:pPr>
      <w:r>
        <w:t>“modifier”</w:t>
      </w:r>
      <w:r>
        <w:rPr>
          <w:rFonts w:hint="eastAsia"/>
        </w:rPr>
        <w:t xml:space="preserve">: </w:t>
      </w:r>
      <w:r w:rsidR="004A659E">
        <w:rPr>
          <w:rFonts w:hint="eastAsia"/>
        </w:rPr>
        <w:t>match</w:t>
      </w:r>
      <w:r w:rsidR="005C4851">
        <w:rPr>
          <w:rFonts w:hint="eastAsia"/>
        </w:rPr>
        <w:t xml:space="preserve"> of </w:t>
      </w:r>
      <w:r w:rsidR="004A659E">
        <w:t>regular expression</w:t>
      </w:r>
      <w:r>
        <w:t>.</w:t>
      </w:r>
    </w:p>
    <w:p w14:paraId="2D952829" w14:textId="77777777" w:rsidR="000211E8" w:rsidRPr="000E5857" w:rsidRDefault="00EE5811" w:rsidP="00EE5811">
      <w:pPr>
        <w:pStyle w:val="ListParagraph"/>
        <w:numPr>
          <w:ilvl w:val="0"/>
          <w:numId w:val="17"/>
        </w:numPr>
      </w:pPr>
      <w:r>
        <w:t>“action”</w:t>
      </w:r>
      <w:r>
        <w:rPr>
          <w:rFonts w:hint="eastAsia"/>
        </w:rPr>
        <w:t xml:space="preserve">: string </w:t>
      </w:r>
      <w:r w:rsidR="00184108">
        <w:rPr>
          <w:rFonts w:hint="eastAsia"/>
        </w:rPr>
        <w:t xml:space="preserve">to find </w:t>
      </w:r>
      <w:r w:rsidR="00A15210">
        <w:t>regular expression</w:t>
      </w:r>
      <w:r w:rsidR="00A15210">
        <w:rPr>
          <w:rFonts w:hint="eastAsia"/>
        </w:rPr>
        <w:t xml:space="preserve"> or not</w:t>
      </w:r>
      <w:r w:rsidR="00184108">
        <w:rPr>
          <w:rFonts w:hint="eastAsia"/>
        </w:rPr>
        <w:t>,</w:t>
      </w:r>
      <w:r w:rsidR="00A15210">
        <w:rPr>
          <w:rFonts w:hint="eastAsia"/>
        </w:rPr>
        <w:t xml:space="preserve"> </w:t>
      </w:r>
      <w:r w:rsidR="00184108" w:rsidRPr="003647D7">
        <w:t>default value is</w:t>
      </w:r>
      <w:r w:rsidR="00184108" w:rsidRPr="00184108">
        <w:t xml:space="preserve"> </w:t>
      </w:r>
      <w:r w:rsidR="00184108">
        <w:t>positive</w:t>
      </w:r>
      <w:r w:rsidR="00184108">
        <w:rPr>
          <w:rFonts w:hint="eastAsia"/>
        </w:rPr>
        <w:t>, optional</w:t>
      </w:r>
    </w:p>
    <w:p w14:paraId="385E86A9" w14:textId="77777777" w:rsidR="00BE5433" w:rsidRDefault="00BE5433" w:rsidP="00BE5433">
      <w:r>
        <w:t>I</w:t>
      </w:r>
      <w:r>
        <w:rPr>
          <w:rFonts w:hint="eastAsia"/>
        </w:rPr>
        <w:t>n summary:</w:t>
      </w:r>
    </w:p>
    <w:p w14:paraId="27224C36" w14:textId="77777777" w:rsidR="0065697B" w:rsidRDefault="0065697B" w:rsidP="0065697B">
      <w:r w:rsidRPr="003647D7">
        <w:t>The default value for</w:t>
      </w:r>
      <w:r w:rsidR="006D3D72" w:rsidRPr="006D3D72">
        <w:t xml:space="preserve"> </w:t>
      </w:r>
      <w:r w:rsidR="006D3D72">
        <w:t>action</w:t>
      </w:r>
      <w:r w:rsidRPr="003647D7">
        <w:t xml:space="preserve"> is </w:t>
      </w:r>
      <w:r w:rsidR="006D3D72">
        <w:t>positive</w:t>
      </w:r>
      <w:r>
        <w:rPr>
          <w:rFonts w:hint="eastAsia"/>
        </w:rPr>
        <w:t>,</w:t>
      </w:r>
      <w:r w:rsidRPr="003647D7">
        <w:t xml:space="preserve"> </w:t>
      </w:r>
      <w:r>
        <w:rPr>
          <w:rFonts w:hint="eastAsia"/>
        </w:rPr>
        <w:t>check section will return</w:t>
      </w:r>
      <w:r>
        <w:t xml:space="preserve"> </w:t>
      </w:r>
      <w:r>
        <w:rPr>
          <w:rFonts w:hint="eastAsia"/>
        </w:rPr>
        <w:t>pass when</w:t>
      </w:r>
      <w:r w:rsidR="006D3D72">
        <w:t xml:space="preserve"> regular expression</w:t>
      </w:r>
      <w:r>
        <w:t xml:space="preserve"> is found</w:t>
      </w:r>
      <w:r>
        <w:rPr>
          <w:rFonts w:hint="eastAsia"/>
        </w:rPr>
        <w:t>.</w:t>
      </w:r>
    </w:p>
    <w:p w14:paraId="5F245C3A" w14:textId="77777777" w:rsidR="0065697B" w:rsidRDefault="0065697B" w:rsidP="0065697B">
      <w:r>
        <w:t>If action</w:t>
      </w:r>
      <w:r>
        <w:rPr>
          <w:rFonts w:hint="eastAsia"/>
        </w:rPr>
        <w:t xml:space="preserve"> </w:t>
      </w:r>
      <w:r>
        <w:t>=</w:t>
      </w:r>
      <w:r>
        <w:rPr>
          <w:rFonts w:hint="eastAsia"/>
        </w:rPr>
        <w:t xml:space="preserve"> </w:t>
      </w:r>
      <w:r>
        <w:t xml:space="preserve">negative, the </w:t>
      </w:r>
      <w:r>
        <w:rPr>
          <w:rFonts w:hint="eastAsia"/>
        </w:rPr>
        <w:t>check section will return</w:t>
      </w:r>
      <w:r>
        <w:t xml:space="preserve"> fail</w:t>
      </w:r>
      <w:r>
        <w:rPr>
          <w:rFonts w:hint="eastAsia"/>
        </w:rPr>
        <w:t xml:space="preserve"> when</w:t>
      </w:r>
      <w:r>
        <w:t xml:space="preserve"> the </w:t>
      </w:r>
      <w:r w:rsidR="006053FC">
        <w:t>regular expression</w:t>
      </w:r>
      <w:r>
        <w:t xml:space="preserve"> is found</w:t>
      </w:r>
      <w:r>
        <w:rPr>
          <w:rFonts w:hint="eastAsia"/>
        </w:rPr>
        <w:t>.</w:t>
      </w:r>
    </w:p>
    <w:p w14:paraId="1C96A50C" w14:textId="77777777" w:rsidR="00BE5433" w:rsidRDefault="0026462F" w:rsidP="008A7CC6">
      <w:pPr>
        <w:pStyle w:val="Heading3"/>
      </w:pPr>
      <w:bookmarkStart w:id="124" w:name="_Toc56147701"/>
      <w:r>
        <w:t xml:space="preserve">10.3 </w:t>
      </w:r>
      <w:r w:rsidR="00BE5433">
        <w:rPr>
          <w:rFonts w:hint="eastAsia"/>
        </w:rPr>
        <w:t>Demo</w:t>
      </w:r>
      <w:bookmarkEnd w:id="124"/>
    </w:p>
    <w:p w14:paraId="477DC31C" w14:textId="118BC070" w:rsidR="00235EC4" w:rsidRDefault="00184108" w:rsidP="00235EC4">
      <w:r>
        <w:t>[check_grep</w:t>
      </w:r>
      <w:ins w:id="125" w:author="Jason Wang" w:date="2020-08-27T13:33:00Z">
        <w:r w:rsidR="00474565">
          <w:t>_1</w:t>
        </w:r>
      </w:ins>
      <w:r w:rsidR="00235EC4">
        <w:t>]</w:t>
      </w:r>
    </w:p>
    <w:p w14:paraId="101437A8" w14:textId="77777777" w:rsidR="00235EC4" w:rsidRDefault="00235EC4" w:rsidP="00235EC4">
      <w:r>
        <w:t>file = ./_scratch/test_results.log</w:t>
      </w:r>
    </w:p>
    <w:p w14:paraId="31530760" w14:textId="77777777" w:rsidR="00235EC4" w:rsidRDefault="00235EC4" w:rsidP="00235EC4">
      <w:r>
        <w:t>grep = ^fail</w:t>
      </w:r>
    </w:p>
    <w:p w14:paraId="18FDC7EB" w14:textId="77777777" w:rsidR="00235EC4" w:rsidRDefault="00235EC4" w:rsidP="00235EC4">
      <w:r>
        <w:t>modifier = re.I</w:t>
      </w:r>
    </w:p>
    <w:p w14:paraId="056463B9" w14:textId="77777777" w:rsidR="00235EC4" w:rsidRDefault="00235EC4" w:rsidP="00235EC4">
      <w:r>
        <w:t>action</w:t>
      </w:r>
      <w:r w:rsidR="0065697B">
        <w:rPr>
          <w:rFonts w:hint="eastAsia"/>
        </w:rPr>
        <w:t xml:space="preserve"> </w:t>
      </w:r>
      <w:r>
        <w:t>=</w:t>
      </w:r>
      <w:r w:rsidR="0065697B">
        <w:rPr>
          <w:rFonts w:hint="eastAsia"/>
        </w:rPr>
        <w:t xml:space="preserve"> </w:t>
      </w:r>
      <w:r>
        <w:t>negative</w:t>
      </w:r>
    </w:p>
    <w:p w14:paraId="44EAFD9C" w14:textId="77777777" w:rsidR="00235EC4" w:rsidRDefault="00235EC4" w:rsidP="00235EC4"/>
    <w:p w14:paraId="331F0BA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6DDABFB" w14:textId="3BC5ECED" w:rsidR="00BE5433" w:rsidRPr="004A6231" w:rsidRDefault="008A7CC6" w:rsidP="008A7CC6">
      <w:pPr>
        <w:pStyle w:val="Heading2"/>
      </w:pPr>
      <w:bookmarkStart w:id="126" w:name="_Toc56147702"/>
      <w:r>
        <w:lastRenderedPageBreak/>
        <w:t xml:space="preserve">11 </w:t>
      </w:r>
      <w:r w:rsidR="00BE5433">
        <w:rPr>
          <w:rFonts w:hint="eastAsia"/>
        </w:rPr>
        <w:t>sim_</w:t>
      </w:r>
      <w:r w:rsidR="00BE5433">
        <w:t>check_</w:t>
      </w:r>
      <w:r w:rsidR="00BE5433" w:rsidRPr="00F42A43">
        <w:t>block</w:t>
      </w:r>
      <w:bookmarkEnd w:id="126"/>
    </w:p>
    <w:p w14:paraId="24D4FF83" w14:textId="02A7C8A8" w:rsidR="00BE5433" w:rsidRPr="007F01DF" w:rsidRDefault="00BE5433" w:rsidP="00BE5433">
      <w:del w:id="127" w:author="Jason Wang" w:date="2020-08-27T13:30:00Z">
        <w:r w:rsidDel="007E26FD">
          <w:rPr>
            <w:rFonts w:hint="eastAsia"/>
          </w:rPr>
          <w:delText>The method</w:delText>
        </w:r>
      </w:del>
      <w:ins w:id="128" w:author="Jason Wang" w:date="2020-08-27T13:30:00Z">
        <w:r w:rsidR="007E26FD">
          <w:rPr>
            <w:rFonts w:hint="eastAsia"/>
          </w:rPr>
          <w:t>This method</w:t>
        </w:r>
      </w:ins>
      <w:r>
        <w:rPr>
          <w:rFonts w:hint="eastAsia"/>
        </w:rPr>
        <w:t xml:space="preserve"> is used </w:t>
      </w:r>
      <w:r>
        <w:t xml:space="preserve">to </w:t>
      </w:r>
      <w:r>
        <w:rPr>
          <w:rFonts w:hint="eastAsia"/>
        </w:rPr>
        <w:t xml:space="preserve">check </w:t>
      </w:r>
      <w:r>
        <w:t>golden</w:t>
      </w:r>
      <w:r>
        <w:rPr>
          <w:rFonts w:hint="eastAsia"/>
        </w:rPr>
        <w:t xml:space="preserve"> </w:t>
      </w:r>
      <w:r>
        <w:t>file</w:t>
      </w:r>
      <w:r>
        <w:rPr>
          <w:rFonts w:hint="eastAsia"/>
        </w:rPr>
        <w:t xml:space="preserve"> </w:t>
      </w:r>
      <w:r>
        <w:t>included in</w:t>
      </w:r>
      <w:r>
        <w:rPr>
          <w:rFonts w:hint="eastAsia"/>
        </w:rPr>
        <w:t xml:space="preserve"> compare </w:t>
      </w:r>
      <w:r>
        <w:t>file</w:t>
      </w:r>
      <w:r>
        <w:rPr>
          <w:rFonts w:hint="eastAsia"/>
        </w:rPr>
        <w:t xml:space="preserve">, </w:t>
      </w:r>
      <w:r>
        <w:t>ignore “x”, “X”, “z”, “Z”, “?”</w:t>
      </w:r>
      <w:r>
        <w:rPr>
          <w:rFonts w:hint="eastAsia"/>
        </w:rPr>
        <w:t xml:space="preserve"> strings difference.</w:t>
      </w:r>
    </w:p>
    <w:p w14:paraId="6E7E492D" w14:textId="77777777" w:rsidR="00BE5433" w:rsidRDefault="0026462F" w:rsidP="008A7CC6">
      <w:pPr>
        <w:pStyle w:val="Heading3"/>
      </w:pPr>
      <w:bookmarkStart w:id="129" w:name="_Toc56147703"/>
      <w:r>
        <w:t xml:space="preserve">11.1 </w:t>
      </w:r>
      <w:r w:rsidR="00BE5433">
        <w:rPr>
          <w:rFonts w:hint="eastAsia"/>
        </w:rPr>
        <w:t>Format</w:t>
      </w:r>
      <w:bookmarkEnd w:id="129"/>
    </w:p>
    <w:p w14:paraId="53416D21" w14:textId="5D6CC4D0" w:rsidR="00BE5433" w:rsidRDefault="00BE5433" w:rsidP="00BE5433">
      <w:r w:rsidRPr="00810B6A">
        <w:t>[</w:t>
      </w:r>
      <w:r>
        <w:rPr>
          <w:rFonts w:hint="eastAsia"/>
        </w:rPr>
        <w:t>sim_</w:t>
      </w:r>
      <w:r>
        <w:t>check_</w:t>
      </w:r>
      <w:r w:rsidRPr="00F42A43">
        <w:t xml:space="preserve"> block</w:t>
      </w:r>
      <w:r>
        <w:rPr>
          <w:rFonts w:hint="eastAsia"/>
        </w:rPr>
        <w:t>_&lt;section_num&gt;</w:t>
      </w:r>
      <w:r w:rsidR="003C5BC7">
        <w:t>]</w:t>
      </w:r>
    </w:p>
    <w:p w14:paraId="21861089" w14:textId="77777777" w:rsidR="00BE5433" w:rsidRPr="007F01DF" w:rsidRDefault="00BE5433" w:rsidP="00BE5433">
      <w:r>
        <w:t>golden_file = &lt;path&gt;</w:t>
      </w:r>
      <w:r>
        <w:rPr>
          <w:rFonts w:hint="eastAsia"/>
        </w:rPr>
        <w:t>/</w:t>
      </w:r>
      <w:r>
        <w:t>&lt;</w:t>
      </w:r>
      <w:r w:rsidRPr="00BB0914">
        <w:t xml:space="preserve"> </w:t>
      </w:r>
      <w:r>
        <w:t>golden_file &gt;</w:t>
      </w:r>
    </w:p>
    <w:p w14:paraId="7B19C13C" w14:textId="77777777" w:rsidR="00BE5433" w:rsidRPr="008754D5" w:rsidRDefault="00BE5433" w:rsidP="00BE5433">
      <w:r>
        <w:t>compare_file = &lt;path&gt;</w:t>
      </w:r>
      <w:r>
        <w:rPr>
          <w:rFonts w:hint="eastAsia"/>
        </w:rPr>
        <w:t>/</w:t>
      </w:r>
      <w:r>
        <w:t>&lt;</w:t>
      </w:r>
      <w:r>
        <w:rPr>
          <w:rFonts w:hint="eastAsia"/>
        </w:rPr>
        <w:t>compare_</w:t>
      </w:r>
      <w:r>
        <w:t>file&gt;</w:t>
      </w:r>
    </w:p>
    <w:p w14:paraId="5E482381" w14:textId="77777777" w:rsidR="00BE5433" w:rsidRDefault="0026462F" w:rsidP="008A7CC6">
      <w:pPr>
        <w:pStyle w:val="Heading3"/>
      </w:pPr>
      <w:bookmarkStart w:id="130" w:name="_Toc56147704"/>
      <w:r>
        <w:t xml:space="preserve">11.2 </w:t>
      </w:r>
      <w:r w:rsidR="00BE5433">
        <w:rPr>
          <w:rFonts w:hint="eastAsia"/>
        </w:rPr>
        <w:t>Description</w:t>
      </w:r>
      <w:bookmarkEnd w:id="130"/>
    </w:p>
    <w:p w14:paraId="29E4E8F9" w14:textId="77777777" w:rsidR="00BE5433" w:rsidRDefault="00BE5433" w:rsidP="00AD7512">
      <w:pPr>
        <w:pStyle w:val="ListParagraph"/>
        <w:numPr>
          <w:ilvl w:val="0"/>
          <w:numId w:val="18"/>
        </w:numPr>
      </w:pPr>
      <w:r>
        <w:t>“[</w:t>
      </w:r>
      <w:r>
        <w:rPr>
          <w:rFonts w:hint="eastAsia"/>
        </w:rPr>
        <w:t>sim_</w:t>
      </w:r>
      <w:r>
        <w:t>check_</w:t>
      </w:r>
      <w:r w:rsidRPr="00F42A43">
        <w:t>block</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sim_check_</w:t>
      </w:r>
      <w:r w:rsidRPr="00F42A43">
        <w:t>block</w:t>
      </w:r>
      <w:r>
        <w:t>”</w:t>
      </w:r>
      <w:r>
        <w:rPr>
          <w:rFonts w:hint="eastAsia"/>
        </w:rPr>
        <w:t xml:space="preserve"> methods but we need </w:t>
      </w:r>
      <w:r>
        <w:t>identify</w:t>
      </w:r>
      <w:r>
        <w:rPr>
          <w:rFonts w:hint="eastAsia"/>
        </w:rPr>
        <w:t xml:space="preserve"> them with different section number.</w:t>
      </w:r>
    </w:p>
    <w:p w14:paraId="3EB8C805" w14:textId="77777777" w:rsidR="00BE5433" w:rsidRDefault="00BE5433" w:rsidP="00AD7512">
      <w:pPr>
        <w:pStyle w:val="ListParagraph"/>
        <w:numPr>
          <w:ilvl w:val="0"/>
          <w:numId w:val="18"/>
        </w:numPr>
      </w:pPr>
      <w:r>
        <w:t>“</w:t>
      </w:r>
      <w:r>
        <w:rPr>
          <w:rFonts w:hint="eastAsia"/>
        </w:rPr>
        <w:t>title</w:t>
      </w:r>
      <w:r>
        <w:t xml:space="preserve">”: </w:t>
      </w:r>
      <w:r>
        <w:rPr>
          <w:rFonts w:hint="eastAsia"/>
        </w:rPr>
        <w:t>title for this check method, optional.</w:t>
      </w:r>
    </w:p>
    <w:p w14:paraId="7A9A5A98" w14:textId="77777777" w:rsidR="00BE5433" w:rsidRDefault="00BE5433" w:rsidP="00AD7512">
      <w:pPr>
        <w:pStyle w:val="ListParagraph"/>
        <w:numPr>
          <w:ilvl w:val="0"/>
          <w:numId w:val="18"/>
        </w:numPr>
      </w:pPr>
      <w:r>
        <w:t>“golden_file”</w:t>
      </w:r>
      <w:r>
        <w:rPr>
          <w:rFonts w:hint="eastAsia"/>
        </w:rPr>
        <w:t xml:space="preserve">: </w:t>
      </w:r>
      <w:r>
        <w:t>golden</w:t>
      </w:r>
      <w:r>
        <w:rPr>
          <w:rFonts w:hint="eastAsia"/>
        </w:rPr>
        <w:t xml:space="preserve"> file path to </w:t>
      </w:r>
      <w:r w:rsidR="007841F5">
        <w:rPr>
          <w:rFonts w:hint="eastAsia"/>
        </w:rPr>
        <w:t>be checked</w:t>
      </w:r>
      <w:r>
        <w:t>.</w:t>
      </w:r>
    </w:p>
    <w:p w14:paraId="5AD55476" w14:textId="77777777" w:rsidR="00BE5433" w:rsidRPr="000E5857" w:rsidRDefault="00BE5433" w:rsidP="00AD7512">
      <w:pPr>
        <w:pStyle w:val="ListParagraph"/>
        <w:numPr>
          <w:ilvl w:val="0"/>
          <w:numId w:val="18"/>
        </w:numPr>
      </w:pPr>
      <w:r>
        <w:t>“compare_file”</w:t>
      </w:r>
      <w:r>
        <w:rPr>
          <w:rFonts w:hint="eastAsia"/>
        </w:rPr>
        <w:t xml:space="preserve">: </w:t>
      </w:r>
      <w:r>
        <w:t>compare</w:t>
      </w:r>
      <w:r>
        <w:rPr>
          <w:rFonts w:hint="eastAsia"/>
        </w:rPr>
        <w:t xml:space="preserve"> file path to </w:t>
      </w:r>
      <w:r w:rsidR="007841F5">
        <w:rPr>
          <w:rFonts w:hint="eastAsia"/>
        </w:rPr>
        <w:t>be checked</w:t>
      </w:r>
      <w:r>
        <w:t>.</w:t>
      </w:r>
    </w:p>
    <w:p w14:paraId="565EDD78" w14:textId="77777777" w:rsidR="00BE5433" w:rsidRDefault="00BE5433" w:rsidP="00BE5433">
      <w:r>
        <w:t>I</w:t>
      </w:r>
      <w:r>
        <w:rPr>
          <w:rFonts w:hint="eastAsia"/>
        </w:rPr>
        <w:t>n summary:</w:t>
      </w:r>
    </w:p>
    <w:p w14:paraId="3105EAE1" w14:textId="77777777" w:rsidR="00BE5433" w:rsidRDefault="00BE5433" w:rsidP="00BE5433">
      <w:r>
        <w:rPr>
          <w:rFonts w:hint="eastAsia"/>
        </w:rPr>
        <w:t>It</w:t>
      </w:r>
      <w:r>
        <w:t xml:space="preserve"> will try to compare the </w:t>
      </w:r>
      <w:r>
        <w:rPr>
          <w:rFonts w:hint="eastAsia"/>
        </w:rPr>
        <w:t>&lt;</w:t>
      </w:r>
      <w:r>
        <w:t>golden_file</w:t>
      </w:r>
      <w:r>
        <w:rPr>
          <w:rFonts w:hint="eastAsia"/>
        </w:rPr>
        <w:t>&gt;</w:t>
      </w:r>
      <w:r>
        <w:t xml:space="preserve"> and </w:t>
      </w:r>
      <w:r>
        <w:rPr>
          <w:rFonts w:hint="eastAsia"/>
        </w:rPr>
        <w:t>&lt;</w:t>
      </w:r>
      <w:r>
        <w:t>compare_file</w:t>
      </w:r>
      <w:r>
        <w:rPr>
          <w:rFonts w:hint="eastAsia"/>
        </w:rPr>
        <w:t>&gt;. I</w:t>
      </w:r>
      <w:r>
        <w:t xml:space="preserve">f </w:t>
      </w:r>
      <w:r>
        <w:rPr>
          <w:rFonts w:hint="eastAsia"/>
        </w:rPr>
        <w:t>&lt;</w:t>
      </w:r>
      <w:r>
        <w:t>golden_file</w:t>
      </w:r>
      <w:r>
        <w:rPr>
          <w:rFonts w:hint="eastAsia"/>
        </w:rPr>
        <w:t>&gt;</w:t>
      </w:r>
      <w:r>
        <w:t xml:space="preserve"> is included in</w:t>
      </w:r>
      <w:r w:rsidRPr="00FF62FA">
        <w:t xml:space="preserve"> </w:t>
      </w:r>
      <w:r>
        <w:rPr>
          <w:rFonts w:hint="eastAsia"/>
        </w:rPr>
        <w:t>&lt;</w:t>
      </w:r>
      <w:r>
        <w:t>compare_file</w:t>
      </w:r>
      <w:r>
        <w:rPr>
          <w:rFonts w:hint="eastAsia"/>
        </w:rPr>
        <w:t>&gt;</w:t>
      </w:r>
      <w:r>
        <w:t xml:space="preserve"> </w:t>
      </w:r>
      <w:r w:rsidR="00235B16">
        <w:rPr>
          <w:rFonts w:hint="eastAsia"/>
        </w:rPr>
        <w:t xml:space="preserve">and </w:t>
      </w:r>
      <w:r w:rsidR="009F02B5">
        <w:rPr>
          <w:rFonts w:hint="eastAsia"/>
        </w:rPr>
        <w:t>only</w:t>
      </w:r>
      <w:r w:rsidR="00235B16">
        <w:t xml:space="preserve"> “x”, “X”, “z”, “Z”, “?”</w:t>
      </w:r>
      <w:r w:rsidR="00235B16">
        <w:rPr>
          <w:rFonts w:hint="eastAsia"/>
        </w:rPr>
        <w:t xml:space="preserve"> strings difference, </w:t>
      </w:r>
      <w:r>
        <w:rPr>
          <w:rFonts w:hint="eastAsia"/>
        </w:rPr>
        <w:t>the check section will return pass.</w:t>
      </w:r>
    </w:p>
    <w:p w14:paraId="65C963F6" w14:textId="77777777" w:rsidR="00BE5433" w:rsidRDefault="0026462F" w:rsidP="008A7CC6">
      <w:pPr>
        <w:pStyle w:val="Heading3"/>
      </w:pPr>
      <w:bookmarkStart w:id="131" w:name="_Toc56147705"/>
      <w:r>
        <w:t xml:space="preserve">11.3 </w:t>
      </w:r>
      <w:r w:rsidR="00BE5433">
        <w:rPr>
          <w:rFonts w:hint="eastAsia"/>
        </w:rPr>
        <w:t>Demo</w:t>
      </w:r>
      <w:bookmarkEnd w:id="131"/>
    </w:p>
    <w:p w14:paraId="5BEB5506" w14:textId="77777777" w:rsidR="00BE5433" w:rsidRDefault="00BE5433" w:rsidP="00BE5433">
      <w:r>
        <w:t>[</w:t>
      </w:r>
      <w:r>
        <w:rPr>
          <w:rFonts w:hint="eastAsia"/>
        </w:rPr>
        <w:t>sim_</w:t>
      </w:r>
      <w:r>
        <w:t>check</w:t>
      </w:r>
      <w:r>
        <w:rPr>
          <w:rFonts w:hint="eastAsia"/>
        </w:rPr>
        <w:t>_</w:t>
      </w:r>
      <w:r w:rsidRPr="00F42A43">
        <w:t>block</w:t>
      </w:r>
      <w:r>
        <w:t>]</w:t>
      </w:r>
    </w:p>
    <w:p w14:paraId="30768121" w14:textId="77777777" w:rsidR="00BE5433" w:rsidRDefault="001237E8" w:rsidP="00BE5433">
      <w:r>
        <w:t xml:space="preserve">golden_file </w:t>
      </w:r>
      <w:r w:rsidR="00BE5433">
        <w:t>= ./_scratch/sim_rtl/test_out</w:t>
      </w:r>
    </w:p>
    <w:p w14:paraId="43FA5598" w14:textId="77777777" w:rsidR="00BE5433" w:rsidRDefault="001237E8" w:rsidP="00BE5433">
      <w:r>
        <w:t>compare_file</w:t>
      </w:r>
      <w:r>
        <w:rPr>
          <w:rFonts w:hint="eastAsia"/>
        </w:rPr>
        <w:t xml:space="preserve"> </w:t>
      </w:r>
      <w:r w:rsidR="00BE5433">
        <w:t>= ./_scratch/sim_map_vlg/test_out</w:t>
      </w:r>
    </w:p>
    <w:p w14:paraId="4B94D5A5" w14:textId="77777777" w:rsidR="00BE5433" w:rsidRDefault="00BE5433" w:rsidP="00BE5433"/>
    <w:p w14:paraId="32ED1932"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25EFBDA6" w14:textId="490DD68F" w:rsidR="00BE5433" w:rsidRPr="004A6231" w:rsidRDefault="008A7CC6" w:rsidP="008A7CC6">
      <w:pPr>
        <w:pStyle w:val="Heading2"/>
      </w:pPr>
      <w:bookmarkStart w:id="132" w:name="_Toc56147706"/>
      <w:r>
        <w:lastRenderedPageBreak/>
        <w:t xml:space="preserve">12 </w:t>
      </w:r>
      <w:r w:rsidR="00BE5433" w:rsidRPr="00BE5433">
        <w:t>check_</w:t>
      </w:r>
      <w:r w:rsidR="00643F34" w:rsidRPr="00643F34">
        <w:t>sdf</w:t>
      </w:r>
      <w:bookmarkEnd w:id="132"/>
    </w:p>
    <w:p w14:paraId="5D180E38" w14:textId="6FAFA760" w:rsidR="00BE5433" w:rsidRPr="00A10CA7" w:rsidRDefault="00BE5433" w:rsidP="00BE5433">
      <w:del w:id="133" w:author="Jason Wang" w:date="2020-08-27T13:30:00Z">
        <w:r w:rsidRPr="00AF3E5D" w:rsidDel="007E26FD">
          <w:rPr>
            <w:rFonts w:hint="eastAsia"/>
          </w:rPr>
          <w:delText>The method</w:delText>
        </w:r>
      </w:del>
      <w:ins w:id="134" w:author="Jason Wang" w:date="2020-08-27T13:30:00Z">
        <w:r w:rsidR="007E26FD">
          <w:rPr>
            <w:rFonts w:hint="eastAsia"/>
          </w:rPr>
          <w:t>This method</w:t>
        </w:r>
      </w:ins>
      <w:r w:rsidRPr="00AF3E5D">
        <w:rPr>
          <w:rFonts w:hint="eastAsia"/>
        </w:rPr>
        <w:t xml:space="preserve"> is used </w:t>
      </w:r>
      <w:r w:rsidRPr="00AF3E5D">
        <w:t xml:space="preserve">to </w:t>
      </w:r>
      <w:r w:rsidRPr="00AF3E5D">
        <w:rPr>
          <w:rFonts w:hint="eastAsia"/>
        </w:rPr>
        <w:t xml:space="preserve">check </w:t>
      </w:r>
      <w:r w:rsidR="00AF3E5D">
        <w:rPr>
          <w:rFonts w:hint="eastAsia"/>
        </w:rPr>
        <w:t xml:space="preserve">the sdf </w:t>
      </w:r>
      <w:r w:rsidRPr="00AF3E5D">
        <w:rPr>
          <w:rFonts w:hint="eastAsia"/>
        </w:rPr>
        <w:t>file.</w:t>
      </w:r>
    </w:p>
    <w:p w14:paraId="3075A96D" w14:textId="77777777" w:rsidR="00BE5433" w:rsidRDefault="0026462F" w:rsidP="008A7CC6">
      <w:pPr>
        <w:pStyle w:val="Heading3"/>
      </w:pPr>
      <w:bookmarkStart w:id="135" w:name="_Toc56147707"/>
      <w:r>
        <w:t xml:space="preserve">12.1 </w:t>
      </w:r>
      <w:r w:rsidR="00BE5433">
        <w:rPr>
          <w:rFonts w:hint="eastAsia"/>
        </w:rPr>
        <w:t>Format</w:t>
      </w:r>
      <w:bookmarkEnd w:id="135"/>
    </w:p>
    <w:p w14:paraId="4A78B958" w14:textId="77777777" w:rsidR="00BE5433" w:rsidRDefault="00BE5433" w:rsidP="00BE5433">
      <w:r w:rsidRPr="00810B6A">
        <w:t>[</w:t>
      </w:r>
      <w:r w:rsidRPr="00BE5433">
        <w:t>check_</w:t>
      </w:r>
      <w:r w:rsidR="00643F34" w:rsidRPr="00643F34">
        <w:t>sdf</w:t>
      </w:r>
      <w:r>
        <w:rPr>
          <w:rFonts w:hint="eastAsia"/>
        </w:rPr>
        <w:t>_&lt;section_num&gt;</w:t>
      </w:r>
      <w:r>
        <w:t>]</w:t>
      </w:r>
    </w:p>
    <w:p w14:paraId="3AFAC5C0" w14:textId="77777777" w:rsidR="00BE5433" w:rsidRPr="007F01DF" w:rsidRDefault="004679E5" w:rsidP="00BE5433">
      <w:r>
        <w:rPr>
          <w:rFonts w:hint="eastAsia"/>
        </w:rPr>
        <w:t>sdf_dir</w:t>
      </w:r>
      <w:r w:rsidR="00BE5433">
        <w:t xml:space="preserve"> = &lt;path&gt;</w:t>
      </w:r>
      <w:r w:rsidR="00BE5433">
        <w:rPr>
          <w:rFonts w:hint="eastAsia"/>
        </w:rPr>
        <w:t>/</w:t>
      </w:r>
      <w:r w:rsidR="00BE5433">
        <w:t>&lt;</w:t>
      </w:r>
      <w:r w:rsidR="00BE5433" w:rsidRPr="00BB0914">
        <w:t xml:space="preserve"> </w:t>
      </w:r>
      <w:r w:rsidR="00BE5433">
        <w:t>file &gt;</w:t>
      </w:r>
    </w:p>
    <w:p w14:paraId="7E5C6AAE" w14:textId="77777777" w:rsidR="00BE5433" w:rsidRDefault="0026462F" w:rsidP="008A7CC6">
      <w:pPr>
        <w:pStyle w:val="Heading3"/>
      </w:pPr>
      <w:bookmarkStart w:id="136" w:name="_Toc56147708"/>
      <w:r>
        <w:t xml:space="preserve">12.2 </w:t>
      </w:r>
      <w:r w:rsidR="00BE5433">
        <w:rPr>
          <w:rFonts w:hint="eastAsia"/>
        </w:rPr>
        <w:t>Description</w:t>
      </w:r>
      <w:bookmarkEnd w:id="136"/>
    </w:p>
    <w:p w14:paraId="5356CFB0" w14:textId="77777777" w:rsidR="00BE5433" w:rsidRDefault="00BE5433" w:rsidP="00BB4302">
      <w:pPr>
        <w:pStyle w:val="ListParagraph"/>
        <w:numPr>
          <w:ilvl w:val="0"/>
          <w:numId w:val="19"/>
        </w:numPr>
      </w:pPr>
      <w:r>
        <w:t>“[</w:t>
      </w:r>
      <w:r w:rsidR="00643F34" w:rsidRPr="00BE5433">
        <w:t>check_</w:t>
      </w:r>
      <w:r w:rsidR="00643F34" w:rsidRPr="00643F34">
        <w:t>sdf</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643F34" w:rsidRPr="00BE5433">
        <w:t>check_</w:t>
      </w:r>
      <w:r w:rsidR="00643F34" w:rsidRPr="00643F34">
        <w:t>sdf</w:t>
      </w:r>
      <w:r>
        <w:t>”</w:t>
      </w:r>
      <w:r>
        <w:rPr>
          <w:rFonts w:hint="eastAsia"/>
        </w:rPr>
        <w:t xml:space="preserve"> methods but we need </w:t>
      </w:r>
      <w:r>
        <w:t>identify</w:t>
      </w:r>
      <w:r>
        <w:rPr>
          <w:rFonts w:hint="eastAsia"/>
        </w:rPr>
        <w:t xml:space="preserve"> them with different section number.</w:t>
      </w:r>
    </w:p>
    <w:p w14:paraId="3E356FE7" w14:textId="77777777" w:rsidR="00BE5433" w:rsidRDefault="00BE5433" w:rsidP="00BB4302">
      <w:pPr>
        <w:pStyle w:val="ListParagraph"/>
        <w:numPr>
          <w:ilvl w:val="0"/>
          <w:numId w:val="19"/>
        </w:numPr>
      </w:pPr>
      <w:r>
        <w:t>“</w:t>
      </w:r>
      <w:r>
        <w:rPr>
          <w:rFonts w:hint="eastAsia"/>
        </w:rPr>
        <w:t>title</w:t>
      </w:r>
      <w:r>
        <w:t xml:space="preserve">”: </w:t>
      </w:r>
      <w:r>
        <w:rPr>
          <w:rFonts w:hint="eastAsia"/>
        </w:rPr>
        <w:t>title for this check method, optional.</w:t>
      </w:r>
    </w:p>
    <w:p w14:paraId="1CC51F80" w14:textId="77777777" w:rsidR="00BE5433" w:rsidRDefault="00BE5433" w:rsidP="00BB4302">
      <w:pPr>
        <w:pStyle w:val="ListParagraph"/>
        <w:numPr>
          <w:ilvl w:val="0"/>
          <w:numId w:val="19"/>
        </w:numPr>
      </w:pPr>
      <w:r>
        <w:t>“</w:t>
      </w:r>
      <w:r w:rsidR="00AD7512">
        <w:rPr>
          <w:rFonts w:hint="eastAsia"/>
        </w:rPr>
        <w:t>sdf_dir</w:t>
      </w:r>
      <w:r>
        <w:t>”</w:t>
      </w:r>
      <w:r>
        <w:rPr>
          <w:rFonts w:hint="eastAsia"/>
        </w:rPr>
        <w:t xml:space="preserve">: file path to </w:t>
      </w:r>
      <w:r w:rsidR="007841F5">
        <w:rPr>
          <w:rFonts w:hint="eastAsia"/>
        </w:rPr>
        <w:t>be checked</w:t>
      </w:r>
      <w:r w:rsidR="00A4607F">
        <w:rPr>
          <w:rFonts w:hint="eastAsia"/>
        </w:rPr>
        <w:t xml:space="preserve">, </w:t>
      </w:r>
      <w:r w:rsidR="00A4607F">
        <w:t xml:space="preserve">&lt;file&gt; need to be </w:t>
      </w:r>
      <w:r w:rsidR="00A4607F">
        <w:rPr>
          <w:rFonts w:hint="eastAsia"/>
        </w:rPr>
        <w:t xml:space="preserve">sdf </w:t>
      </w:r>
      <w:r w:rsidR="00A4607F" w:rsidRPr="00AF3E5D">
        <w:rPr>
          <w:rFonts w:hint="eastAsia"/>
        </w:rPr>
        <w:t>file</w:t>
      </w:r>
      <w:r w:rsidR="00A4607F">
        <w:t>.</w:t>
      </w:r>
    </w:p>
    <w:p w14:paraId="11A0764B" w14:textId="77777777" w:rsidR="00BE5433" w:rsidRDefault="00BE5433" w:rsidP="00BE5433">
      <w:r>
        <w:t>I</w:t>
      </w:r>
      <w:r>
        <w:rPr>
          <w:rFonts w:hint="eastAsia"/>
        </w:rPr>
        <w:t>n summary:</w:t>
      </w:r>
    </w:p>
    <w:p w14:paraId="59122A50" w14:textId="77777777" w:rsidR="00BE5433" w:rsidRPr="002032A3" w:rsidRDefault="00BE5433" w:rsidP="00BE5433">
      <w:r w:rsidRPr="002032A3">
        <w:t xml:space="preserve">If the </w:t>
      </w:r>
      <w:r w:rsidR="002032A3">
        <w:rPr>
          <w:rFonts w:hint="eastAsia"/>
        </w:rPr>
        <w:t>file</w:t>
      </w:r>
      <w:r w:rsidR="002032A3">
        <w:t xml:space="preserve"> </w:t>
      </w:r>
      <w:r w:rsidR="002032A3">
        <w:rPr>
          <w:rFonts w:hint="eastAsia"/>
        </w:rPr>
        <w:t>matches sdf format</w:t>
      </w:r>
      <w:r w:rsidRPr="002032A3">
        <w:t xml:space="preserve">, </w:t>
      </w:r>
      <w:r w:rsidRPr="002032A3">
        <w:rPr>
          <w:rFonts w:hint="eastAsia"/>
        </w:rPr>
        <w:t>the check section will return pass.</w:t>
      </w:r>
    </w:p>
    <w:p w14:paraId="3DEEC669" w14:textId="77777777" w:rsidR="00846842" w:rsidRPr="00846842" w:rsidRDefault="00846842" w:rsidP="00BE5433"/>
    <w:p w14:paraId="0B268D40" w14:textId="77777777" w:rsidR="00BE5433" w:rsidRDefault="0026462F" w:rsidP="008A7CC6">
      <w:pPr>
        <w:pStyle w:val="Heading3"/>
      </w:pPr>
      <w:bookmarkStart w:id="137" w:name="_Toc56147709"/>
      <w:r>
        <w:t xml:space="preserve">12.3 </w:t>
      </w:r>
      <w:r w:rsidR="00BE5433">
        <w:rPr>
          <w:rFonts w:hint="eastAsia"/>
        </w:rPr>
        <w:t>Demo</w:t>
      </w:r>
      <w:bookmarkEnd w:id="137"/>
    </w:p>
    <w:p w14:paraId="758B837A" w14:textId="3B1D674B" w:rsidR="00BE5433" w:rsidRDefault="00BE5433" w:rsidP="00BE5433">
      <w:r>
        <w:t>[</w:t>
      </w:r>
      <w:r w:rsidR="00643F34" w:rsidRPr="00BE5433">
        <w:t>check_</w:t>
      </w:r>
      <w:r w:rsidR="00643F34" w:rsidRPr="00643F34">
        <w:t>sdf</w:t>
      </w:r>
      <w:ins w:id="138" w:author="Jason Wang" w:date="2020-08-27T13:34:00Z">
        <w:r w:rsidR="00BD5027">
          <w:t>_1</w:t>
        </w:r>
      </w:ins>
      <w:r>
        <w:t>]</w:t>
      </w:r>
    </w:p>
    <w:p w14:paraId="02B0BAB2" w14:textId="77777777" w:rsidR="00BE5433" w:rsidRDefault="004679E5" w:rsidP="006A6D48">
      <w:r>
        <w:rPr>
          <w:rFonts w:hint="eastAsia"/>
        </w:rPr>
        <w:t>s</w:t>
      </w:r>
      <w:r w:rsidR="00864E1C">
        <w:rPr>
          <w:rFonts w:hint="eastAsia"/>
        </w:rPr>
        <w:t>df_dir</w:t>
      </w:r>
      <w:r w:rsidR="00BE5433">
        <w:rPr>
          <w:rFonts w:hint="eastAsia"/>
        </w:rPr>
        <w:t xml:space="preserve"> </w:t>
      </w:r>
      <w:r w:rsidR="00BE5433">
        <w:t>=</w:t>
      </w:r>
      <w:r w:rsidR="00BE5433">
        <w:rPr>
          <w:rFonts w:hint="eastAsia"/>
        </w:rPr>
        <w:t xml:space="preserve"> </w:t>
      </w:r>
      <w:r w:rsidR="00C4061C">
        <w:t>./_scratch/</w:t>
      </w:r>
      <w:r w:rsidR="00C4061C">
        <w:rPr>
          <w:rFonts w:hint="eastAsia"/>
        </w:rPr>
        <w:t>*</w:t>
      </w:r>
      <w:r w:rsidR="00C4061C">
        <w:t>/</w:t>
      </w:r>
      <w:r w:rsidR="00C4061C">
        <w:rPr>
          <w:rFonts w:hint="eastAsia"/>
        </w:rPr>
        <w:t>*</w:t>
      </w:r>
      <w:r w:rsidR="00C4061C">
        <w:t>.</w:t>
      </w:r>
      <w:r w:rsidR="00C4061C">
        <w:rPr>
          <w:rFonts w:hint="eastAsia"/>
        </w:rPr>
        <w:t>sdf</w:t>
      </w:r>
    </w:p>
    <w:p w14:paraId="24275C29"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3235B835" w14:textId="4CEC668F" w:rsidR="007F46C3" w:rsidRPr="004A6231" w:rsidRDefault="008A7CC6" w:rsidP="008A7CC6">
      <w:pPr>
        <w:pStyle w:val="Heading2"/>
      </w:pPr>
      <w:bookmarkStart w:id="139" w:name="_Toc56147710"/>
      <w:r>
        <w:lastRenderedPageBreak/>
        <w:t xml:space="preserve">13 </w:t>
      </w:r>
      <w:r w:rsidR="007F46C3">
        <w:t>check</w:t>
      </w:r>
      <w:r w:rsidR="007F46C3" w:rsidRPr="007F46C3">
        <w:t>_file</w:t>
      </w:r>
      <w:bookmarkEnd w:id="139"/>
    </w:p>
    <w:p w14:paraId="57267C2E" w14:textId="48381ABB" w:rsidR="007F46C3" w:rsidRPr="00A10CA7" w:rsidRDefault="007F46C3" w:rsidP="007F46C3">
      <w:del w:id="140" w:author="Jason Wang" w:date="2020-08-27T13:30:00Z">
        <w:r w:rsidRPr="007C209F" w:rsidDel="007E26FD">
          <w:rPr>
            <w:rFonts w:hint="eastAsia"/>
          </w:rPr>
          <w:delText>The method</w:delText>
        </w:r>
      </w:del>
      <w:ins w:id="141" w:author="Jason Wang" w:date="2020-08-27T13:30:00Z">
        <w:r w:rsidR="007E26FD">
          <w:rPr>
            <w:rFonts w:hint="eastAsia"/>
          </w:rPr>
          <w:t>This method</w:t>
        </w:r>
      </w:ins>
      <w:r w:rsidRPr="007C209F">
        <w:rPr>
          <w:rFonts w:hint="eastAsia"/>
        </w:rPr>
        <w:t xml:space="preserve"> is used </w:t>
      </w:r>
      <w:r w:rsidRPr="007C209F">
        <w:t xml:space="preserve">to </w:t>
      </w:r>
      <w:r w:rsidRPr="007C209F">
        <w:rPr>
          <w:rFonts w:hint="eastAsia"/>
        </w:rPr>
        <w:t xml:space="preserve">check </w:t>
      </w:r>
      <w:r w:rsidR="00B402B2" w:rsidRPr="00B402B2">
        <w:t xml:space="preserve">whether the </w:t>
      </w:r>
      <w:r w:rsidR="00B402B2" w:rsidRPr="007C209F">
        <w:rPr>
          <w:rFonts w:hint="eastAsia"/>
        </w:rPr>
        <w:t>specific</w:t>
      </w:r>
      <w:r w:rsidR="00B402B2" w:rsidRPr="00B402B2">
        <w:t xml:space="preserve"> file exists</w:t>
      </w:r>
      <w:r w:rsidR="004E5302">
        <w:rPr>
          <w:rFonts w:hint="eastAsia"/>
        </w:rPr>
        <w:t xml:space="preserve"> or not</w:t>
      </w:r>
      <w:r w:rsidRPr="007C209F">
        <w:rPr>
          <w:rFonts w:hint="eastAsia"/>
        </w:rPr>
        <w:t>.</w:t>
      </w:r>
    </w:p>
    <w:p w14:paraId="4523DB02" w14:textId="77777777" w:rsidR="007F46C3" w:rsidRDefault="0026462F" w:rsidP="008A7CC6">
      <w:pPr>
        <w:pStyle w:val="Heading3"/>
      </w:pPr>
      <w:bookmarkStart w:id="142" w:name="_Toc56147711"/>
      <w:r>
        <w:t xml:space="preserve">13.1 </w:t>
      </w:r>
      <w:r w:rsidR="007F46C3">
        <w:rPr>
          <w:rFonts w:hint="eastAsia"/>
        </w:rPr>
        <w:t>Format</w:t>
      </w:r>
      <w:bookmarkEnd w:id="142"/>
    </w:p>
    <w:p w14:paraId="3E3FD768" w14:textId="77777777" w:rsidR="007F46C3" w:rsidRDefault="007F46C3" w:rsidP="007F46C3">
      <w:r w:rsidRPr="00810B6A">
        <w:t>[</w:t>
      </w:r>
      <w:r>
        <w:t>check_</w:t>
      </w:r>
      <w:r w:rsidRPr="007F46C3">
        <w:t>file</w:t>
      </w:r>
      <w:r>
        <w:rPr>
          <w:rFonts w:hint="eastAsia"/>
        </w:rPr>
        <w:t>_&lt;section_num&gt;</w:t>
      </w:r>
      <w:r>
        <w:t>]</w:t>
      </w:r>
    </w:p>
    <w:p w14:paraId="71FF3B14" w14:textId="77777777" w:rsidR="007F46C3" w:rsidRPr="007F01DF" w:rsidRDefault="007F46C3" w:rsidP="007F46C3">
      <w:r>
        <w:t>file = &lt;path&gt;</w:t>
      </w:r>
      <w:r>
        <w:rPr>
          <w:rFonts w:hint="eastAsia"/>
        </w:rPr>
        <w:t>/</w:t>
      </w:r>
      <w:r>
        <w:t>&lt;</w:t>
      </w:r>
      <w:r w:rsidRPr="00BB0914">
        <w:t xml:space="preserve"> </w:t>
      </w:r>
      <w:r>
        <w:t>file &gt;</w:t>
      </w:r>
    </w:p>
    <w:p w14:paraId="4216A10C" w14:textId="799EC497" w:rsidR="007F46C3" w:rsidRDefault="00F76C90" w:rsidP="007F46C3">
      <w:r w:rsidRPr="00F76C90">
        <w:t>reverse</w:t>
      </w:r>
      <w:r w:rsidR="007F46C3">
        <w:t xml:space="preserve"> =</w:t>
      </w:r>
      <w:r>
        <w:rPr>
          <w:rFonts w:hint="eastAsia"/>
        </w:rPr>
        <w:t xml:space="preserve"> </w:t>
      </w:r>
      <w:r w:rsidR="003C5BC7">
        <w:t>[</w:t>
      </w:r>
      <w:r w:rsidR="003C5BC7">
        <w:rPr>
          <w:rFonts w:hint="eastAsia"/>
        </w:rPr>
        <w:t xml:space="preserve">0 (default), </w:t>
      </w:r>
      <w:r>
        <w:rPr>
          <w:rFonts w:hint="eastAsia"/>
        </w:rPr>
        <w:t>1</w:t>
      </w:r>
      <w:r w:rsidR="003C5BC7">
        <w:t>]</w:t>
      </w:r>
      <w:r w:rsidR="000D57B1">
        <w:rPr>
          <w:rFonts w:hint="eastAsia"/>
        </w:rPr>
        <w:tab/>
      </w:r>
      <w:r w:rsidR="000D57B1">
        <w:rPr>
          <w:rFonts w:hint="eastAsia"/>
        </w:rPr>
        <w:tab/>
      </w:r>
      <w:r w:rsidR="000D57B1">
        <w:rPr>
          <w:rFonts w:hint="eastAsia"/>
        </w:rPr>
        <w:tab/>
      </w:r>
      <w:r w:rsidR="000D57B1">
        <w:rPr>
          <w:rFonts w:hint="eastAsia"/>
        </w:rPr>
        <w:tab/>
      </w:r>
      <w:r w:rsidR="000D57B1">
        <w:rPr>
          <w:rFonts w:hint="eastAsia"/>
        </w:rPr>
        <w:tab/>
      </w:r>
    </w:p>
    <w:p w14:paraId="040D41BF" w14:textId="77777777" w:rsidR="007F46C3" w:rsidRDefault="007F46C3" w:rsidP="008A7CC6">
      <w:pPr>
        <w:pStyle w:val="Heading3"/>
      </w:pPr>
      <w:r>
        <w:rPr>
          <w:rFonts w:hint="eastAsia"/>
        </w:rPr>
        <w:t xml:space="preserve"> </w:t>
      </w:r>
      <w:bookmarkStart w:id="143" w:name="_Toc56147712"/>
      <w:r w:rsidR="0026462F">
        <w:t xml:space="preserve">13.2 </w:t>
      </w:r>
      <w:r>
        <w:rPr>
          <w:rFonts w:hint="eastAsia"/>
        </w:rPr>
        <w:t>Description</w:t>
      </w:r>
      <w:bookmarkEnd w:id="143"/>
    </w:p>
    <w:p w14:paraId="60A991D0" w14:textId="77777777" w:rsidR="007F46C3" w:rsidRDefault="007F46C3" w:rsidP="002451E2">
      <w:pPr>
        <w:pStyle w:val="ListParagraph"/>
        <w:numPr>
          <w:ilvl w:val="0"/>
          <w:numId w:val="20"/>
        </w:numPr>
      </w:pPr>
      <w:r>
        <w:t>“[check_</w:t>
      </w:r>
      <w:r w:rsidRPr="007F46C3">
        <w:t>file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7F46C3">
        <w:t>file</w:t>
      </w:r>
      <w:r>
        <w:t>”</w:t>
      </w:r>
      <w:r>
        <w:rPr>
          <w:rFonts w:hint="eastAsia"/>
        </w:rPr>
        <w:t xml:space="preserve"> methods but we need </w:t>
      </w:r>
      <w:r>
        <w:t>identify</w:t>
      </w:r>
      <w:r>
        <w:rPr>
          <w:rFonts w:hint="eastAsia"/>
        </w:rPr>
        <w:t xml:space="preserve"> them with different section number.</w:t>
      </w:r>
    </w:p>
    <w:p w14:paraId="369AD773" w14:textId="77777777" w:rsidR="007F46C3" w:rsidRDefault="007F46C3" w:rsidP="002451E2">
      <w:pPr>
        <w:pStyle w:val="ListParagraph"/>
        <w:numPr>
          <w:ilvl w:val="0"/>
          <w:numId w:val="20"/>
        </w:numPr>
      </w:pPr>
      <w:r>
        <w:t>“</w:t>
      </w:r>
      <w:r>
        <w:rPr>
          <w:rFonts w:hint="eastAsia"/>
        </w:rPr>
        <w:t>title</w:t>
      </w:r>
      <w:r>
        <w:t xml:space="preserve">”: </w:t>
      </w:r>
      <w:r>
        <w:rPr>
          <w:rFonts w:hint="eastAsia"/>
        </w:rPr>
        <w:t>title for this check method, optional.</w:t>
      </w:r>
    </w:p>
    <w:p w14:paraId="1877D48D" w14:textId="77777777" w:rsidR="007F46C3" w:rsidRDefault="007F46C3" w:rsidP="002451E2">
      <w:pPr>
        <w:pStyle w:val="ListParagraph"/>
        <w:numPr>
          <w:ilvl w:val="0"/>
          <w:numId w:val="20"/>
        </w:numPr>
      </w:pPr>
      <w:r>
        <w:t>“</w:t>
      </w:r>
      <w:r>
        <w:rPr>
          <w:rFonts w:hint="eastAsia"/>
        </w:rPr>
        <w:t>file</w:t>
      </w:r>
      <w:r>
        <w:t>”</w:t>
      </w:r>
      <w:r>
        <w:rPr>
          <w:rFonts w:hint="eastAsia"/>
        </w:rPr>
        <w:t xml:space="preserve">: file path to </w:t>
      </w:r>
      <w:r w:rsidR="00A76BE2">
        <w:rPr>
          <w:rFonts w:hint="eastAsia"/>
        </w:rPr>
        <w:t>be check</w:t>
      </w:r>
      <w:r w:rsidR="00096E44">
        <w:rPr>
          <w:rFonts w:hint="eastAsia"/>
        </w:rPr>
        <w:t>ed</w:t>
      </w:r>
      <w:r>
        <w:rPr>
          <w:rFonts w:hint="eastAsia"/>
        </w:rPr>
        <w:t>.</w:t>
      </w:r>
    </w:p>
    <w:p w14:paraId="4A861568" w14:textId="77777777" w:rsidR="007F46C3" w:rsidRPr="000E5857" w:rsidRDefault="007F46C3" w:rsidP="002451E2">
      <w:pPr>
        <w:pStyle w:val="ListParagraph"/>
        <w:numPr>
          <w:ilvl w:val="0"/>
          <w:numId w:val="20"/>
        </w:numPr>
      </w:pPr>
      <w:r>
        <w:t>“</w:t>
      </w:r>
      <w:r w:rsidR="002451E2" w:rsidRPr="00F76C90">
        <w:t>reverse</w:t>
      </w:r>
      <w:r>
        <w:t>”</w:t>
      </w:r>
      <w:r>
        <w:rPr>
          <w:rFonts w:hint="eastAsia"/>
        </w:rPr>
        <w:t>:</w:t>
      </w:r>
      <w:r w:rsidR="008978A0" w:rsidRPr="008978A0">
        <w:t xml:space="preserve"> </w:t>
      </w:r>
      <w:r w:rsidR="008978A0">
        <w:rPr>
          <w:rFonts w:hint="eastAsia"/>
        </w:rPr>
        <w:t>boolean value to find file or not ,</w:t>
      </w:r>
      <w:r w:rsidR="008978A0" w:rsidRPr="003647D7">
        <w:t>default value is 0</w:t>
      </w:r>
      <w:r w:rsidR="008978A0">
        <w:rPr>
          <w:rFonts w:hint="eastAsia"/>
        </w:rPr>
        <w:t>, optional</w:t>
      </w:r>
      <w:r>
        <w:t>.</w:t>
      </w:r>
    </w:p>
    <w:p w14:paraId="6765920E" w14:textId="77777777" w:rsidR="007F46C3" w:rsidRDefault="007F46C3" w:rsidP="007F46C3">
      <w:r>
        <w:t>I</w:t>
      </w:r>
      <w:r>
        <w:rPr>
          <w:rFonts w:hint="eastAsia"/>
        </w:rPr>
        <w:t>n summary:</w:t>
      </w:r>
    </w:p>
    <w:p w14:paraId="4C58158B" w14:textId="77777777" w:rsidR="007F46C3" w:rsidRDefault="003647D7" w:rsidP="007F46C3">
      <w:r w:rsidRPr="003647D7">
        <w:t>The default value for reverse is 0</w:t>
      </w:r>
      <w:r>
        <w:rPr>
          <w:rFonts w:hint="eastAsia"/>
        </w:rPr>
        <w:t>,</w:t>
      </w:r>
      <w:r w:rsidRPr="003647D7">
        <w:t xml:space="preserve"> </w:t>
      </w:r>
      <w:r>
        <w:t xml:space="preserve">the </w:t>
      </w:r>
      <w:r>
        <w:rPr>
          <w:rFonts w:hint="eastAsia"/>
        </w:rPr>
        <w:t>check section will return</w:t>
      </w:r>
      <w:r>
        <w:t xml:space="preserve"> </w:t>
      </w:r>
      <w:r w:rsidR="00A04020">
        <w:rPr>
          <w:rFonts w:hint="eastAsia"/>
        </w:rPr>
        <w:t>pass</w:t>
      </w:r>
      <w:r>
        <w:rPr>
          <w:rFonts w:hint="eastAsia"/>
        </w:rPr>
        <w:t xml:space="preserve"> when</w:t>
      </w:r>
      <w:r>
        <w:t xml:space="preserve"> the &lt;</w:t>
      </w:r>
      <w:r>
        <w:rPr>
          <w:rFonts w:hint="eastAsia"/>
        </w:rPr>
        <w:t>file</w:t>
      </w:r>
      <w:r>
        <w:t>&gt; is found</w:t>
      </w:r>
      <w:r w:rsidR="007F46C3">
        <w:rPr>
          <w:rFonts w:hint="eastAsia"/>
        </w:rPr>
        <w:t>.</w:t>
      </w:r>
    </w:p>
    <w:p w14:paraId="7F502B06" w14:textId="77777777" w:rsidR="001C3578" w:rsidRDefault="001C3578" w:rsidP="001C3578">
      <w:r>
        <w:t>If reverse</w:t>
      </w:r>
      <w:r>
        <w:rPr>
          <w:rFonts w:hint="eastAsia"/>
        </w:rPr>
        <w:t xml:space="preserve"> </w:t>
      </w:r>
      <w:r>
        <w:t>=</w:t>
      </w:r>
      <w:r>
        <w:rPr>
          <w:rFonts w:hint="eastAsia"/>
        </w:rPr>
        <w:t xml:space="preserve"> </w:t>
      </w:r>
      <w:r>
        <w:t xml:space="preserve">1, the </w:t>
      </w:r>
      <w:r>
        <w:rPr>
          <w:rFonts w:hint="eastAsia"/>
        </w:rPr>
        <w:t>check section will return</w:t>
      </w:r>
      <w:r>
        <w:t xml:space="preserve"> fail</w:t>
      </w:r>
      <w:r>
        <w:rPr>
          <w:rFonts w:hint="eastAsia"/>
        </w:rPr>
        <w:t xml:space="preserve"> when</w:t>
      </w:r>
      <w:r>
        <w:t xml:space="preserve"> the &lt;</w:t>
      </w:r>
      <w:r>
        <w:rPr>
          <w:rFonts w:hint="eastAsia"/>
        </w:rPr>
        <w:t>file</w:t>
      </w:r>
      <w:r>
        <w:t>&gt; is found</w:t>
      </w:r>
      <w:r>
        <w:rPr>
          <w:rFonts w:hint="eastAsia"/>
        </w:rPr>
        <w:t>.</w:t>
      </w:r>
      <w:r>
        <w:t xml:space="preserve"> </w:t>
      </w:r>
    </w:p>
    <w:p w14:paraId="0C8AD9C0" w14:textId="1604ADE4" w:rsidR="007F46C3" w:rsidRDefault="0026462F" w:rsidP="008A7CC6">
      <w:pPr>
        <w:pStyle w:val="Heading3"/>
      </w:pPr>
      <w:bookmarkStart w:id="144" w:name="_Toc56147713"/>
      <w:r>
        <w:t>13.3</w:t>
      </w:r>
      <w:ins w:id="145" w:author="Jason Wang" w:date="2020-08-27T13:35:00Z">
        <w:r w:rsidR="006D7B8D">
          <w:t xml:space="preserve"> </w:t>
        </w:r>
      </w:ins>
      <w:r w:rsidR="007F46C3">
        <w:rPr>
          <w:rFonts w:hint="eastAsia"/>
        </w:rPr>
        <w:t>Demo</w:t>
      </w:r>
      <w:bookmarkEnd w:id="144"/>
    </w:p>
    <w:p w14:paraId="39B897D6" w14:textId="77777777" w:rsidR="007F46C3" w:rsidRDefault="007F46C3" w:rsidP="007F46C3">
      <w:r>
        <w:t>[check</w:t>
      </w:r>
      <w:r>
        <w:rPr>
          <w:rFonts w:hint="eastAsia"/>
        </w:rPr>
        <w:t>_</w:t>
      </w:r>
      <w:r w:rsidRPr="007F46C3">
        <w:t>file</w:t>
      </w:r>
      <w:r>
        <w:t>]</w:t>
      </w:r>
    </w:p>
    <w:p w14:paraId="5A1BC487" w14:textId="77777777" w:rsidR="007F5837" w:rsidRDefault="00B01704" w:rsidP="007F5837">
      <w:r>
        <w:rPr>
          <w:rFonts w:hint="eastAsia"/>
        </w:rPr>
        <w:t>f</w:t>
      </w:r>
      <w:r w:rsidR="007F5837">
        <w:t>ile</w:t>
      </w:r>
      <w:r>
        <w:rPr>
          <w:rFonts w:hint="eastAsia"/>
        </w:rPr>
        <w:t xml:space="preserve"> </w:t>
      </w:r>
      <w:r w:rsidR="007F5837">
        <w:t>=</w:t>
      </w:r>
      <w:r>
        <w:rPr>
          <w:rFonts w:hint="eastAsia"/>
        </w:rPr>
        <w:t xml:space="preserve"> </w:t>
      </w:r>
      <w:r w:rsidR="00BA57F8">
        <w:t>./_scratch/</w:t>
      </w:r>
      <w:r w:rsidR="00BA57F8">
        <w:rPr>
          <w:rFonts w:hint="eastAsia"/>
        </w:rPr>
        <w:t>*</w:t>
      </w:r>
      <w:r w:rsidR="007F5837">
        <w:t>/</w:t>
      </w:r>
      <w:r w:rsidR="006F39DA">
        <w:rPr>
          <w:rFonts w:hint="eastAsia"/>
        </w:rPr>
        <w:t>*</w:t>
      </w:r>
      <w:r w:rsidR="007F5837">
        <w:t>.sdc</w:t>
      </w:r>
    </w:p>
    <w:p w14:paraId="6A16435A" w14:textId="77777777" w:rsidR="007F46C3" w:rsidRDefault="007F5837" w:rsidP="007F5837">
      <w:r>
        <w:t>reverse = 0</w:t>
      </w:r>
    </w:p>
    <w:p w14:paraId="3656B9AB" w14:textId="77777777" w:rsidR="00B35751" w:rsidRDefault="00B35751" w:rsidP="007F5837"/>
    <w:p w14:paraId="5424332E"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6658608" w14:textId="15074D11" w:rsidR="00B35751" w:rsidRPr="004A6231" w:rsidRDefault="008A7CC6" w:rsidP="008A7CC6">
      <w:pPr>
        <w:pStyle w:val="Heading2"/>
      </w:pPr>
      <w:bookmarkStart w:id="146" w:name="_Toc56147714"/>
      <w:r>
        <w:lastRenderedPageBreak/>
        <w:t xml:space="preserve">14 </w:t>
      </w:r>
      <w:r w:rsidR="00B35751">
        <w:t>check</w:t>
      </w:r>
      <w:r w:rsidR="00B35751" w:rsidRPr="007F46C3">
        <w:t>_</w:t>
      </w:r>
      <w:r w:rsidR="005A4EEC" w:rsidRPr="005A4EEC">
        <w:t>lut_reference</w:t>
      </w:r>
      <w:bookmarkEnd w:id="146"/>
    </w:p>
    <w:p w14:paraId="387D4C7E" w14:textId="4EE47FCC" w:rsidR="00B35751" w:rsidRPr="00A10CA7" w:rsidRDefault="00B35751" w:rsidP="00B35751">
      <w:del w:id="147" w:author="Jason Wang" w:date="2020-08-27T13:30:00Z">
        <w:r w:rsidRPr="0031601F" w:rsidDel="007E26FD">
          <w:rPr>
            <w:rFonts w:hint="eastAsia"/>
          </w:rPr>
          <w:delText>The method</w:delText>
        </w:r>
      </w:del>
      <w:ins w:id="148" w:author="Jason Wang" w:date="2020-08-27T13:30:00Z">
        <w:r w:rsidR="007E26FD">
          <w:rPr>
            <w:rFonts w:hint="eastAsia"/>
          </w:rPr>
          <w:t>This method</w:t>
        </w:r>
      </w:ins>
      <w:r w:rsidRPr="0031601F">
        <w:rPr>
          <w:rFonts w:hint="eastAsia"/>
        </w:rPr>
        <w:t xml:space="preserve"> is used </w:t>
      </w:r>
      <w:r w:rsidRPr="0031601F">
        <w:t xml:space="preserve">to </w:t>
      </w:r>
      <w:r w:rsidRPr="0031601F">
        <w:rPr>
          <w:rFonts w:hint="eastAsia"/>
        </w:rPr>
        <w:t xml:space="preserve">check </w:t>
      </w:r>
      <w:r w:rsidR="001943C8">
        <w:t>whether</w:t>
      </w:r>
      <w:r w:rsidR="0031601F" w:rsidRPr="0031601F">
        <w:rPr>
          <w:rFonts w:hint="eastAsia"/>
        </w:rPr>
        <w:t xml:space="preserve"> </w:t>
      </w:r>
      <w:del w:id="149" w:author="Jason Wang" w:date="2020-08-27T13:35:00Z">
        <w:r w:rsidR="00450E39" w:rsidDel="006D7B8D">
          <w:rPr>
            <w:rFonts w:hint="eastAsia"/>
          </w:rPr>
          <w:delText xml:space="preserve">lut </w:delText>
        </w:r>
      </w:del>
      <w:ins w:id="150" w:author="Jason Wang" w:date="2020-08-27T13:35:00Z">
        <w:r w:rsidR="006D7B8D">
          <w:t>LUT</w:t>
        </w:r>
        <w:r w:rsidR="006D7B8D">
          <w:rPr>
            <w:rFonts w:hint="eastAsia"/>
          </w:rPr>
          <w:t xml:space="preserve"> </w:t>
        </w:r>
      </w:ins>
      <w:r w:rsidR="0031601F" w:rsidRPr="0031601F">
        <w:rPr>
          <w:rFonts w:hint="eastAsia"/>
        </w:rPr>
        <w:t>number is correct</w:t>
      </w:r>
      <w:r w:rsidRPr="0031601F">
        <w:rPr>
          <w:rFonts w:hint="eastAsia"/>
        </w:rPr>
        <w:t>.</w:t>
      </w:r>
    </w:p>
    <w:p w14:paraId="18CC7114" w14:textId="77777777" w:rsidR="00B35751" w:rsidRDefault="0026462F" w:rsidP="008A7CC6">
      <w:pPr>
        <w:pStyle w:val="Heading3"/>
      </w:pPr>
      <w:bookmarkStart w:id="151" w:name="_Toc56147715"/>
      <w:r>
        <w:t xml:space="preserve">14.1 </w:t>
      </w:r>
      <w:r w:rsidR="00B35751">
        <w:rPr>
          <w:rFonts w:hint="eastAsia"/>
        </w:rPr>
        <w:t>Format</w:t>
      </w:r>
      <w:bookmarkEnd w:id="151"/>
    </w:p>
    <w:p w14:paraId="70068EDD" w14:textId="77777777" w:rsidR="00B35751" w:rsidRPr="00971E13" w:rsidRDefault="00B35751" w:rsidP="00B35751">
      <w:r w:rsidRPr="00810B6A">
        <w:t>[</w:t>
      </w:r>
      <w:r>
        <w:t>check_</w:t>
      </w:r>
      <w:r w:rsidR="005A4EEC" w:rsidRPr="005A4EEC">
        <w:t>lut_reference</w:t>
      </w:r>
      <w:r>
        <w:rPr>
          <w:rFonts w:hint="eastAsia"/>
        </w:rPr>
        <w:t>_&lt;section_num&gt;</w:t>
      </w:r>
      <w:r w:rsidR="00971E13">
        <w:t>]</w:t>
      </w:r>
    </w:p>
    <w:p w14:paraId="78F5988F" w14:textId="77777777" w:rsidR="00B35751" w:rsidRPr="007F01DF" w:rsidRDefault="00B35751" w:rsidP="00B35751">
      <w:r>
        <w:t>file = &lt;path&gt;</w:t>
      </w:r>
      <w:r>
        <w:rPr>
          <w:rFonts w:hint="eastAsia"/>
        </w:rPr>
        <w:t>/</w:t>
      </w:r>
      <w:r>
        <w:t>&lt;</w:t>
      </w:r>
      <w:r w:rsidRPr="00BB0914">
        <w:t xml:space="preserve"> </w:t>
      </w:r>
      <w:r>
        <w:t>file &gt;</w:t>
      </w:r>
    </w:p>
    <w:p w14:paraId="60566089" w14:textId="77777777" w:rsidR="00C05AAB" w:rsidRPr="00C05AAB" w:rsidRDefault="00D14455" w:rsidP="00C05FFC">
      <w:r>
        <w:t>check_pattern =</w:t>
      </w:r>
      <w:r w:rsidRPr="00C05AAB">
        <w:t xml:space="preserve"> </w:t>
      </w:r>
      <w:r>
        <w:t>&lt;</w:t>
      </w:r>
      <w:r>
        <w:rPr>
          <w:rFonts w:hint="eastAsia"/>
        </w:rPr>
        <w:t>string</w:t>
      </w:r>
      <w:r>
        <w:t>&gt;</w:t>
      </w:r>
    </w:p>
    <w:p w14:paraId="158ACCB3" w14:textId="77777777" w:rsidR="00C05AAB" w:rsidRPr="00C05AAB" w:rsidRDefault="00C05AAB" w:rsidP="00C05FFC">
      <w:r w:rsidRPr="00C05AAB">
        <w:t xml:space="preserve">init_result = </w:t>
      </w:r>
      <w:r w:rsidR="00B74D35">
        <w:t>&lt;num&gt;</w:t>
      </w:r>
    </w:p>
    <w:p w14:paraId="460946DA" w14:textId="77777777" w:rsidR="00CF34DC" w:rsidRDefault="00C05AAB" w:rsidP="00C05FFC">
      <w:r w:rsidRPr="00C05AAB">
        <w:t xml:space="preserve">allowance = </w:t>
      </w:r>
      <w:r w:rsidR="00B74D35">
        <w:t>&lt;num&gt;</w:t>
      </w:r>
    </w:p>
    <w:p w14:paraId="08EBD019" w14:textId="77777777" w:rsidR="00B35751" w:rsidRDefault="0026462F" w:rsidP="008A7CC6">
      <w:pPr>
        <w:pStyle w:val="Heading3"/>
      </w:pPr>
      <w:bookmarkStart w:id="152" w:name="_Toc56147716"/>
      <w:r>
        <w:t xml:space="preserve">14.2 </w:t>
      </w:r>
      <w:r w:rsidR="00B35751">
        <w:rPr>
          <w:rFonts w:hint="eastAsia"/>
        </w:rPr>
        <w:t>Description</w:t>
      </w:r>
      <w:bookmarkEnd w:id="152"/>
    </w:p>
    <w:p w14:paraId="2E96BA84" w14:textId="77777777" w:rsidR="00B35751" w:rsidRDefault="00B35751" w:rsidP="007D7863">
      <w:pPr>
        <w:pStyle w:val="ListParagraph"/>
        <w:numPr>
          <w:ilvl w:val="0"/>
          <w:numId w:val="25"/>
        </w:numPr>
      </w:pPr>
      <w:r>
        <w:t>“[check_</w:t>
      </w:r>
      <w:r w:rsidR="005A4EEC" w:rsidRPr="005A4EEC">
        <w:t>lut_reference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5A4EEC" w:rsidRPr="005A4EEC">
        <w:t>lut_reference</w:t>
      </w:r>
      <w:r>
        <w:t>”</w:t>
      </w:r>
      <w:r>
        <w:rPr>
          <w:rFonts w:hint="eastAsia"/>
        </w:rPr>
        <w:t xml:space="preserve"> methods but we need </w:t>
      </w:r>
      <w:r>
        <w:t>identify</w:t>
      </w:r>
      <w:r>
        <w:rPr>
          <w:rFonts w:hint="eastAsia"/>
        </w:rPr>
        <w:t xml:space="preserve"> them with different section number.</w:t>
      </w:r>
    </w:p>
    <w:p w14:paraId="2E8A10B0" w14:textId="77777777" w:rsidR="00B35751" w:rsidRDefault="00B35751" w:rsidP="007D7863">
      <w:pPr>
        <w:pStyle w:val="ListParagraph"/>
        <w:numPr>
          <w:ilvl w:val="0"/>
          <w:numId w:val="25"/>
        </w:numPr>
      </w:pPr>
      <w:r>
        <w:t>“</w:t>
      </w:r>
      <w:r>
        <w:rPr>
          <w:rFonts w:hint="eastAsia"/>
        </w:rPr>
        <w:t>file</w:t>
      </w:r>
      <w:r>
        <w:t>”</w:t>
      </w:r>
      <w:r>
        <w:rPr>
          <w:rFonts w:hint="eastAsia"/>
        </w:rPr>
        <w:t>: file path to be checked.</w:t>
      </w:r>
    </w:p>
    <w:p w14:paraId="7739AC65" w14:textId="77777777" w:rsidR="00B35751" w:rsidRDefault="00B35751" w:rsidP="007D7863">
      <w:pPr>
        <w:pStyle w:val="ListParagraph"/>
        <w:numPr>
          <w:ilvl w:val="0"/>
          <w:numId w:val="25"/>
        </w:numPr>
      </w:pPr>
      <w:r>
        <w:t>“</w:t>
      </w:r>
      <w:r w:rsidR="00DD481E">
        <w:t>check_pattern</w:t>
      </w:r>
      <w:r>
        <w:t>”</w:t>
      </w:r>
      <w:r>
        <w:rPr>
          <w:rFonts w:hint="eastAsia"/>
        </w:rPr>
        <w:t>:</w:t>
      </w:r>
      <w:r w:rsidRPr="008978A0">
        <w:t xml:space="preserve"> </w:t>
      </w:r>
      <w:r w:rsidR="00E26B2D">
        <w:t>regular expression</w:t>
      </w:r>
      <w:r>
        <w:t>.</w:t>
      </w:r>
    </w:p>
    <w:p w14:paraId="09A1C3FB" w14:textId="77777777" w:rsidR="00DD481E" w:rsidRDefault="00DD481E" w:rsidP="00DD481E">
      <w:pPr>
        <w:pStyle w:val="ListParagraph"/>
        <w:numPr>
          <w:ilvl w:val="0"/>
          <w:numId w:val="25"/>
        </w:numPr>
      </w:pPr>
      <w:r>
        <w:t>“</w:t>
      </w:r>
      <w:r w:rsidRPr="00C05AAB">
        <w:t>init_result</w:t>
      </w:r>
      <w:r>
        <w:t>”</w:t>
      </w:r>
      <w:r w:rsidR="00E26B2D">
        <w:rPr>
          <w:rFonts w:hint="eastAsia"/>
        </w:rPr>
        <w:t>: number</w:t>
      </w:r>
      <w:r w:rsidR="009F4B5D">
        <w:rPr>
          <w:rFonts w:hint="eastAsia"/>
        </w:rPr>
        <w:t xml:space="preserve"> for base value</w:t>
      </w:r>
      <w:r>
        <w:rPr>
          <w:rFonts w:hint="eastAsia"/>
        </w:rPr>
        <w:t>.</w:t>
      </w:r>
    </w:p>
    <w:p w14:paraId="64228F15" w14:textId="77777777" w:rsidR="00437E86" w:rsidRDefault="00DD481E" w:rsidP="00DD481E">
      <w:pPr>
        <w:pStyle w:val="ListParagraph"/>
        <w:numPr>
          <w:ilvl w:val="0"/>
          <w:numId w:val="25"/>
        </w:numPr>
      </w:pPr>
      <w:r>
        <w:t>“</w:t>
      </w:r>
      <w:r w:rsidRPr="00C05AAB">
        <w:t>allowance</w:t>
      </w:r>
      <w:r>
        <w:t>”</w:t>
      </w:r>
      <w:r>
        <w:rPr>
          <w:rFonts w:hint="eastAsia"/>
        </w:rPr>
        <w:t xml:space="preserve">: </w:t>
      </w:r>
      <w:r w:rsidR="00D5584B">
        <w:rPr>
          <w:rFonts w:hint="eastAsia"/>
        </w:rPr>
        <w:t>percentage</w:t>
      </w:r>
      <w:r>
        <w:rPr>
          <w:rFonts w:hint="eastAsia"/>
        </w:rPr>
        <w:t xml:space="preserve"> </w:t>
      </w:r>
      <w:r w:rsidR="009F4B5D">
        <w:rPr>
          <w:rFonts w:hint="eastAsia"/>
        </w:rPr>
        <w:t xml:space="preserve">for </w:t>
      </w:r>
      <w:r w:rsidR="009F4B5D" w:rsidRPr="009F4B5D">
        <w:t>tolerance</w:t>
      </w:r>
      <w:r w:rsidR="009F4B5D">
        <w:rPr>
          <w:rFonts w:hint="eastAsia"/>
        </w:rPr>
        <w:t xml:space="preserve"> range.</w:t>
      </w:r>
    </w:p>
    <w:p w14:paraId="359BC738" w14:textId="77777777" w:rsidR="009F4B5D" w:rsidRDefault="009F4B5D" w:rsidP="009F4B5D">
      <w:r>
        <w:t>I</w:t>
      </w:r>
      <w:r>
        <w:rPr>
          <w:rFonts w:hint="eastAsia"/>
        </w:rPr>
        <w:t>n summary:</w:t>
      </w:r>
    </w:p>
    <w:p w14:paraId="1245C739" w14:textId="77777777" w:rsidR="009F4B5D" w:rsidRPr="009F4B5D" w:rsidRDefault="009F4B5D" w:rsidP="009F4B5D">
      <w:r>
        <w:rPr>
          <w:rFonts w:hint="eastAsia"/>
        </w:rPr>
        <w:t>It</w:t>
      </w:r>
      <w:r>
        <w:t xml:space="preserve"> will try to find the</w:t>
      </w:r>
      <w:r w:rsidR="00B53B14">
        <w:rPr>
          <w:rFonts w:hint="eastAsia"/>
        </w:rPr>
        <w:t xml:space="preserve"> value by</w:t>
      </w:r>
      <w:r>
        <w:t xml:space="preserve"> regular expression</w:t>
      </w:r>
      <w:r w:rsidR="009C2FF5">
        <w:rPr>
          <w:rFonts w:hint="eastAsia"/>
        </w:rPr>
        <w:t xml:space="preserve"> in given file</w:t>
      </w:r>
      <w:r>
        <w:rPr>
          <w:rFonts w:hint="eastAsia"/>
        </w:rPr>
        <w:t xml:space="preserve">. If the value </w:t>
      </w:r>
      <w:r w:rsidR="00B53B14">
        <w:rPr>
          <w:rFonts w:hint="eastAsia"/>
        </w:rPr>
        <w:t xml:space="preserve">is </w:t>
      </w:r>
      <w:r>
        <w:rPr>
          <w:rFonts w:hint="eastAsia"/>
        </w:rPr>
        <w:t xml:space="preserve">in the </w:t>
      </w:r>
      <w:r w:rsidRPr="009F4B5D">
        <w:t>tolerance</w:t>
      </w:r>
      <w:r>
        <w:rPr>
          <w:rFonts w:hint="eastAsia"/>
        </w:rPr>
        <w:t xml:space="preserve"> range, </w:t>
      </w:r>
      <w:r>
        <w:t xml:space="preserve">the </w:t>
      </w:r>
      <w:r>
        <w:rPr>
          <w:rFonts w:hint="eastAsia"/>
        </w:rPr>
        <w:t>check section will return</w:t>
      </w:r>
      <w:r>
        <w:t xml:space="preserve"> </w:t>
      </w:r>
      <w:r>
        <w:rPr>
          <w:rFonts w:hint="eastAsia"/>
        </w:rPr>
        <w:t>pass.</w:t>
      </w:r>
      <w:r>
        <w:t xml:space="preserve"> </w:t>
      </w:r>
    </w:p>
    <w:p w14:paraId="4FE0EF6A" w14:textId="77777777" w:rsidR="00B35751" w:rsidRDefault="0026462F" w:rsidP="008A7CC6">
      <w:pPr>
        <w:pStyle w:val="Heading3"/>
      </w:pPr>
      <w:bookmarkStart w:id="153" w:name="_Toc56147717"/>
      <w:r>
        <w:t xml:space="preserve">14.3 </w:t>
      </w:r>
      <w:r w:rsidR="00B35751">
        <w:rPr>
          <w:rFonts w:hint="eastAsia"/>
        </w:rPr>
        <w:t>Demo</w:t>
      </w:r>
      <w:bookmarkEnd w:id="153"/>
    </w:p>
    <w:p w14:paraId="701426D0" w14:textId="77777777" w:rsidR="00B35751" w:rsidRDefault="00B35751" w:rsidP="00B35751">
      <w:r>
        <w:t>[check</w:t>
      </w:r>
      <w:r>
        <w:rPr>
          <w:rFonts w:hint="eastAsia"/>
        </w:rPr>
        <w:t>_</w:t>
      </w:r>
      <w:r w:rsidR="005A4EEC" w:rsidRPr="005A4EEC">
        <w:t>lut_reference</w:t>
      </w:r>
      <w:r>
        <w:t>]</w:t>
      </w:r>
    </w:p>
    <w:p w14:paraId="0216E073" w14:textId="77777777" w:rsidR="00C05AAB" w:rsidRDefault="00C05AAB" w:rsidP="00C05AAB">
      <w:r>
        <w:t>check_pattern = Number of LUT4s:\s+(\d+)</w:t>
      </w:r>
    </w:p>
    <w:p w14:paraId="1B3B17D5" w14:textId="77777777" w:rsidR="00C05AAB" w:rsidRDefault="00C05AAB" w:rsidP="00C05AAB">
      <w:r>
        <w:t>file = ./_scratch/*/*.mrp</w:t>
      </w:r>
    </w:p>
    <w:p w14:paraId="343D8E09" w14:textId="77777777" w:rsidR="00C05AAB" w:rsidRDefault="00C05AAB" w:rsidP="00C05AAB">
      <w:r>
        <w:t>init_result = 100</w:t>
      </w:r>
    </w:p>
    <w:p w14:paraId="44D9D1F3" w14:textId="77777777" w:rsidR="00B35751" w:rsidRDefault="00C05AAB" w:rsidP="00C05AAB">
      <w:r>
        <w:t>allowance = 5</w:t>
      </w:r>
    </w:p>
    <w:p w14:paraId="466E56FC" w14:textId="77777777" w:rsidR="00D5584B" w:rsidRDefault="00D5584B" w:rsidP="00C05AAB">
      <w:r>
        <w:rPr>
          <w:rFonts w:hint="eastAsia"/>
        </w:rPr>
        <w:t xml:space="preserve">If the lut number is in </w:t>
      </w:r>
      <w:r w:rsidR="009F4B5D">
        <w:rPr>
          <w:rFonts w:hint="eastAsia"/>
        </w:rPr>
        <w:t>[100-100*5%, 100+</w:t>
      </w:r>
      <w:r>
        <w:rPr>
          <w:rFonts w:hint="eastAsia"/>
        </w:rPr>
        <w:t>100*5%</w:t>
      </w:r>
      <w:r w:rsidR="009F4B5D">
        <w:rPr>
          <w:rFonts w:hint="eastAsia"/>
        </w:rPr>
        <w:t>]</w:t>
      </w:r>
      <w:r>
        <w:rPr>
          <w:rFonts w:hint="eastAsia"/>
        </w:rPr>
        <w:t xml:space="preserve">, </w:t>
      </w:r>
      <w:r>
        <w:t xml:space="preserve">the </w:t>
      </w:r>
      <w:r>
        <w:rPr>
          <w:rFonts w:hint="eastAsia"/>
        </w:rPr>
        <w:t>check section will return pass.</w:t>
      </w:r>
    </w:p>
    <w:p w14:paraId="45FB0818" w14:textId="77777777" w:rsidR="007F46C3" w:rsidRDefault="007F46C3" w:rsidP="008C4535"/>
    <w:p w14:paraId="399D20FA"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921E330" w14:textId="0BCC59C9" w:rsidR="00D14455" w:rsidRPr="004A6231" w:rsidRDefault="008A7CC6" w:rsidP="008A7CC6">
      <w:pPr>
        <w:pStyle w:val="Heading2"/>
      </w:pPr>
      <w:bookmarkStart w:id="154" w:name="_Toc56147718"/>
      <w:r>
        <w:lastRenderedPageBreak/>
        <w:t xml:space="preserve">15 </w:t>
      </w:r>
      <w:r w:rsidR="00D14455">
        <w:t>check</w:t>
      </w:r>
      <w:r w:rsidR="00D14455" w:rsidRPr="007F46C3">
        <w:t>_</w:t>
      </w:r>
      <w:r w:rsidR="00D14455" w:rsidRPr="00D14455">
        <w:t>clk_reference</w:t>
      </w:r>
      <w:bookmarkEnd w:id="154"/>
    </w:p>
    <w:p w14:paraId="3296F59D" w14:textId="1B7A8592" w:rsidR="00D14455" w:rsidRPr="00A10CA7" w:rsidRDefault="003B0ED9" w:rsidP="00D14455">
      <w:del w:id="155" w:author="Jason Wang" w:date="2020-08-27T13:30:00Z">
        <w:r w:rsidRPr="0031601F" w:rsidDel="007E26FD">
          <w:rPr>
            <w:rFonts w:hint="eastAsia"/>
          </w:rPr>
          <w:delText>The method</w:delText>
        </w:r>
      </w:del>
      <w:ins w:id="156" w:author="Jason Wang" w:date="2020-08-27T13:30:00Z">
        <w:r w:rsidR="007E26FD">
          <w:rPr>
            <w:rFonts w:hint="eastAsia"/>
          </w:rPr>
          <w:t>This method</w:t>
        </w:r>
      </w:ins>
      <w:r w:rsidRPr="0031601F">
        <w:rPr>
          <w:rFonts w:hint="eastAsia"/>
        </w:rPr>
        <w:t xml:space="preserve"> is used </w:t>
      </w:r>
      <w:r w:rsidRPr="0031601F">
        <w:t xml:space="preserve">to </w:t>
      </w:r>
      <w:r w:rsidRPr="0031601F">
        <w:rPr>
          <w:rFonts w:hint="eastAsia"/>
        </w:rPr>
        <w:t xml:space="preserve">check </w:t>
      </w:r>
      <w:r>
        <w:t>whether</w:t>
      </w:r>
      <w:r w:rsidRPr="0031601F">
        <w:rPr>
          <w:rFonts w:hint="eastAsia"/>
        </w:rPr>
        <w:t xml:space="preserve"> </w:t>
      </w:r>
      <w:r w:rsidR="00C235E2">
        <w:rPr>
          <w:rFonts w:hint="eastAsia"/>
        </w:rPr>
        <w:t>clock</w:t>
      </w:r>
      <w:r>
        <w:rPr>
          <w:rFonts w:hint="eastAsia"/>
        </w:rPr>
        <w:t xml:space="preserve"> </w:t>
      </w:r>
      <w:r w:rsidR="003B5486">
        <w:rPr>
          <w:rFonts w:hint="eastAsia"/>
        </w:rPr>
        <w:t>value</w:t>
      </w:r>
      <w:r w:rsidRPr="0031601F">
        <w:rPr>
          <w:rFonts w:hint="eastAsia"/>
        </w:rPr>
        <w:t xml:space="preserve"> is correct.</w:t>
      </w:r>
    </w:p>
    <w:p w14:paraId="7D92C2B2" w14:textId="77777777" w:rsidR="00D14455" w:rsidRDefault="0026462F" w:rsidP="008A7CC6">
      <w:pPr>
        <w:pStyle w:val="Heading3"/>
      </w:pPr>
      <w:bookmarkStart w:id="157" w:name="_Toc56147719"/>
      <w:r>
        <w:t xml:space="preserve">15.1 </w:t>
      </w:r>
      <w:r w:rsidR="00D14455">
        <w:rPr>
          <w:rFonts w:hint="eastAsia"/>
        </w:rPr>
        <w:t>Format</w:t>
      </w:r>
      <w:bookmarkEnd w:id="157"/>
    </w:p>
    <w:p w14:paraId="7280B5E5" w14:textId="77777777" w:rsidR="00D14455" w:rsidRDefault="00D14455" w:rsidP="00D14455">
      <w:r w:rsidRPr="00810B6A">
        <w:t>[</w:t>
      </w:r>
      <w:r>
        <w:t>check_</w:t>
      </w:r>
      <w:r w:rsidR="00403607" w:rsidRPr="00D14455">
        <w:t>clk</w:t>
      </w:r>
      <w:r w:rsidRPr="005A4EEC">
        <w:t>_reference</w:t>
      </w:r>
      <w:r>
        <w:rPr>
          <w:rFonts w:hint="eastAsia"/>
        </w:rPr>
        <w:t>_&lt;section_num&gt;</w:t>
      </w:r>
      <w:r>
        <w:t>]</w:t>
      </w:r>
    </w:p>
    <w:p w14:paraId="032295D9" w14:textId="77777777" w:rsidR="00D14455" w:rsidRPr="007F01DF" w:rsidRDefault="00D14455" w:rsidP="00D14455">
      <w:r>
        <w:t>file = &lt;path&gt;</w:t>
      </w:r>
      <w:r>
        <w:rPr>
          <w:rFonts w:hint="eastAsia"/>
        </w:rPr>
        <w:t>/</w:t>
      </w:r>
      <w:r>
        <w:t>&lt;</w:t>
      </w:r>
      <w:r w:rsidRPr="00BB0914">
        <w:t xml:space="preserve"> </w:t>
      </w:r>
      <w:r>
        <w:t>file &gt;</w:t>
      </w:r>
    </w:p>
    <w:p w14:paraId="3F8F7A5E" w14:textId="77777777" w:rsidR="00D14455" w:rsidRPr="00C05AAB" w:rsidRDefault="00D14455" w:rsidP="00D14455">
      <w:r>
        <w:t>check_pattern =</w:t>
      </w:r>
      <w:r w:rsidRPr="00C05AAB">
        <w:t xml:space="preserve"> </w:t>
      </w:r>
      <w:r>
        <w:t>&lt;</w:t>
      </w:r>
      <w:r>
        <w:rPr>
          <w:rFonts w:hint="eastAsia"/>
        </w:rPr>
        <w:t>string</w:t>
      </w:r>
      <w:r>
        <w:t>&gt;</w:t>
      </w:r>
    </w:p>
    <w:p w14:paraId="5040BA26" w14:textId="77777777" w:rsidR="00D14455" w:rsidRPr="00C05AAB" w:rsidRDefault="00D14455" w:rsidP="00D14455">
      <w:r w:rsidRPr="00C05AAB">
        <w:t xml:space="preserve">init_result = </w:t>
      </w:r>
      <w:r>
        <w:t>&lt;num&gt;</w:t>
      </w:r>
    </w:p>
    <w:p w14:paraId="4FC6C497" w14:textId="77777777" w:rsidR="00D14455" w:rsidRDefault="00D14455" w:rsidP="00D14455">
      <w:r w:rsidRPr="00C05AAB">
        <w:t xml:space="preserve">allowance = </w:t>
      </w:r>
      <w:r>
        <w:t>&lt;num&gt;</w:t>
      </w:r>
    </w:p>
    <w:p w14:paraId="01F85519" w14:textId="77777777" w:rsidR="003F05BB" w:rsidRDefault="003F05BB" w:rsidP="00D14455">
      <w:r>
        <w:t>clk_name</w:t>
      </w:r>
      <w:r>
        <w:rPr>
          <w:rFonts w:hint="eastAsia"/>
        </w:rPr>
        <w:t xml:space="preserve"> = &lt;string&gt;</w:t>
      </w:r>
    </w:p>
    <w:p w14:paraId="1B42EB0B" w14:textId="77777777" w:rsidR="00D14455" w:rsidRDefault="0026462F" w:rsidP="008A7CC6">
      <w:pPr>
        <w:pStyle w:val="Heading3"/>
      </w:pPr>
      <w:bookmarkStart w:id="158" w:name="_Toc56147720"/>
      <w:r>
        <w:t xml:space="preserve">15.2 </w:t>
      </w:r>
      <w:r w:rsidR="00D14455">
        <w:rPr>
          <w:rFonts w:hint="eastAsia"/>
        </w:rPr>
        <w:t>Description</w:t>
      </w:r>
      <w:bookmarkEnd w:id="158"/>
    </w:p>
    <w:p w14:paraId="4C1B7180" w14:textId="77777777" w:rsidR="00D14455" w:rsidRDefault="00403607" w:rsidP="007D7863">
      <w:pPr>
        <w:pStyle w:val="ListParagraph"/>
        <w:numPr>
          <w:ilvl w:val="0"/>
          <w:numId w:val="24"/>
        </w:numPr>
      </w:pPr>
      <w:r>
        <w:t>“[check</w:t>
      </w:r>
      <w:r>
        <w:rPr>
          <w:rFonts w:hint="eastAsia"/>
        </w:rPr>
        <w:t>_</w:t>
      </w:r>
      <w:r w:rsidRPr="00D14455">
        <w:t>clk</w:t>
      </w:r>
      <w:r w:rsidR="00D14455" w:rsidRPr="005A4EEC">
        <w:t>_reference</w:t>
      </w:r>
      <w:r w:rsidR="00D14455" w:rsidRPr="00F230CB">
        <w:t>_&lt;section_num&gt;]</w:t>
      </w:r>
      <w:r w:rsidR="00D14455">
        <w:t>”:</w:t>
      </w:r>
      <w:r w:rsidR="00D14455">
        <w:rPr>
          <w:rFonts w:hint="eastAsia"/>
        </w:rPr>
        <w:t xml:space="preserve"> a </w:t>
      </w:r>
      <w:r w:rsidR="00D14455">
        <w:t>configuration</w:t>
      </w:r>
      <w:r w:rsidR="00D14455">
        <w:rPr>
          <w:rFonts w:hint="eastAsia"/>
        </w:rPr>
        <w:t xml:space="preserve"> file may have </w:t>
      </w:r>
      <w:r w:rsidR="00D14455">
        <w:t>multiple</w:t>
      </w:r>
      <w:r w:rsidR="00D14455">
        <w:rPr>
          <w:rFonts w:hint="eastAsia"/>
        </w:rPr>
        <w:t xml:space="preserve"> </w:t>
      </w:r>
      <w:r w:rsidR="00D14455">
        <w:t>“</w:t>
      </w:r>
      <w:r w:rsidR="00D14455">
        <w:rPr>
          <w:rFonts w:hint="eastAsia"/>
        </w:rPr>
        <w:t>check_</w:t>
      </w:r>
      <w:r w:rsidRPr="00D14455">
        <w:t>clk</w:t>
      </w:r>
      <w:r w:rsidR="00D14455" w:rsidRPr="005A4EEC">
        <w:t>_reference</w:t>
      </w:r>
      <w:r w:rsidR="00D14455">
        <w:t>”</w:t>
      </w:r>
      <w:r w:rsidR="00D14455">
        <w:rPr>
          <w:rFonts w:hint="eastAsia"/>
        </w:rPr>
        <w:t xml:space="preserve"> methods but we need </w:t>
      </w:r>
      <w:r w:rsidR="00D14455">
        <w:t>identify</w:t>
      </w:r>
      <w:r w:rsidR="00D14455">
        <w:rPr>
          <w:rFonts w:hint="eastAsia"/>
        </w:rPr>
        <w:t xml:space="preserve"> them with different section number.</w:t>
      </w:r>
    </w:p>
    <w:p w14:paraId="7F4F28C2" w14:textId="77777777" w:rsidR="00D14455" w:rsidRDefault="00D14455" w:rsidP="007D7863">
      <w:pPr>
        <w:pStyle w:val="ListParagraph"/>
        <w:numPr>
          <w:ilvl w:val="0"/>
          <w:numId w:val="24"/>
        </w:numPr>
      </w:pPr>
      <w:r>
        <w:t>“</w:t>
      </w:r>
      <w:r>
        <w:rPr>
          <w:rFonts w:hint="eastAsia"/>
        </w:rPr>
        <w:t>file</w:t>
      </w:r>
      <w:r>
        <w:t>”</w:t>
      </w:r>
      <w:r>
        <w:rPr>
          <w:rFonts w:hint="eastAsia"/>
        </w:rPr>
        <w:t>: file path to be checked.</w:t>
      </w:r>
    </w:p>
    <w:p w14:paraId="5B594BD6" w14:textId="77777777" w:rsidR="00C235E2" w:rsidRDefault="00C235E2" w:rsidP="00C235E2">
      <w:pPr>
        <w:pStyle w:val="ListParagraph"/>
        <w:numPr>
          <w:ilvl w:val="0"/>
          <w:numId w:val="24"/>
        </w:numPr>
      </w:pPr>
      <w:r>
        <w:t>“check_pattern”</w:t>
      </w:r>
      <w:r>
        <w:rPr>
          <w:rFonts w:hint="eastAsia"/>
        </w:rPr>
        <w:t>:</w:t>
      </w:r>
      <w:r w:rsidRPr="008978A0">
        <w:t xml:space="preserve"> </w:t>
      </w:r>
      <w:r>
        <w:t>regular expression.</w:t>
      </w:r>
    </w:p>
    <w:p w14:paraId="39AA854C" w14:textId="77777777" w:rsidR="00C235E2" w:rsidRDefault="00C235E2" w:rsidP="00C235E2">
      <w:pPr>
        <w:pStyle w:val="ListParagraph"/>
        <w:numPr>
          <w:ilvl w:val="0"/>
          <w:numId w:val="24"/>
        </w:numPr>
      </w:pPr>
      <w:r>
        <w:t>“</w:t>
      </w:r>
      <w:r w:rsidRPr="00C05AAB">
        <w:t>init_result</w:t>
      </w:r>
      <w:r>
        <w:t>”</w:t>
      </w:r>
      <w:r>
        <w:rPr>
          <w:rFonts w:hint="eastAsia"/>
        </w:rPr>
        <w:t>: number for base value.</w:t>
      </w:r>
    </w:p>
    <w:p w14:paraId="280DC920" w14:textId="77777777" w:rsidR="00C235E2" w:rsidRDefault="00C235E2" w:rsidP="00C235E2">
      <w:pPr>
        <w:pStyle w:val="ListParagraph"/>
        <w:numPr>
          <w:ilvl w:val="0"/>
          <w:numId w:val="24"/>
        </w:numPr>
      </w:pPr>
      <w:r>
        <w:t>“</w:t>
      </w:r>
      <w:r w:rsidRPr="00C05AAB">
        <w:t>allowance</w:t>
      </w:r>
      <w:r>
        <w:t>”</w:t>
      </w:r>
      <w:r>
        <w:rPr>
          <w:rFonts w:hint="eastAsia"/>
        </w:rPr>
        <w:t xml:space="preserve">: percentage for </w:t>
      </w:r>
      <w:r w:rsidRPr="009F4B5D">
        <w:t>tolerance</w:t>
      </w:r>
      <w:r>
        <w:rPr>
          <w:rFonts w:hint="eastAsia"/>
        </w:rPr>
        <w:t xml:space="preserve"> range.</w:t>
      </w:r>
    </w:p>
    <w:p w14:paraId="211DCF15" w14:textId="77777777" w:rsidR="00C235E2" w:rsidRDefault="00C235E2" w:rsidP="00C235E2">
      <w:pPr>
        <w:pStyle w:val="ListParagraph"/>
        <w:numPr>
          <w:ilvl w:val="0"/>
          <w:numId w:val="24"/>
        </w:numPr>
      </w:pPr>
      <w:r>
        <w:t>“clk_name”</w:t>
      </w:r>
      <w:r>
        <w:rPr>
          <w:rFonts w:hint="eastAsia"/>
        </w:rPr>
        <w:t xml:space="preserve">: </w:t>
      </w:r>
      <w:r w:rsidR="00564C88">
        <w:rPr>
          <w:rFonts w:hint="eastAsia"/>
        </w:rPr>
        <w:t>string</w:t>
      </w:r>
      <w:r>
        <w:rPr>
          <w:rFonts w:hint="eastAsia"/>
        </w:rPr>
        <w:t xml:space="preserve"> for </w:t>
      </w:r>
      <w:r w:rsidR="00564C88">
        <w:rPr>
          <w:rFonts w:hint="eastAsia"/>
        </w:rPr>
        <w:t>clock name.</w:t>
      </w:r>
    </w:p>
    <w:p w14:paraId="325A19F1" w14:textId="77777777" w:rsidR="00C235E2" w:rsidRDefault="00C235E2" w:rsidP="00C235E2">
      <w:r>
        <w:t>I</w:t>
      </w:r>
      <w:r>
        <w:rPr>
          <w:rFonts w:hint="eastAsia"/>
        </w:rPr>
        <w:t>n summary:</w:t>
      </w:r>
    </w:p>
    <w:p w14:paraId="266D7056" w14:textId="77777777" w:rsidR="00C235E2" w:rsidRPr="009F4B5D" w:rsidRDefault="00C235E2" w:rsidP="00C235E2">
      <w:r>
        <w:rPr>
          <w:rFonts w:hint="eastAsia"/>
        </w:rPr>
        <w:t>It</w:t>
      </w:r>
      <w:r>
        <w:t xml:space="preserve"> will try to find the</w:t>
      </w:r>
      <w:r>
        <w:rPr>
          <w:rFonts w:hint="eastAsia"/>
        </w:rPr>
        <w:t xml:space="preserve"> value by</w:t>
      </w:r>
      <w:r>
        <w:t xml:space="preserve"> regular expression</w:t>
      </w:r>
      <w:r w:rsidR="009C2FF5">
        <w:rPr>
          <w:rFonts w:hint="eastAsia"/>
        </w:rPr>
        <w:t xml:space="preserve"> in given file</w:t>
      </w:r>
      <w:r>
        <w:rPr>
          <w:rFonts w:hint="eastAsia"/>
        </w:rPr>
        <w:t xml:space="preserve">. If the value is in the </w:t>
      </w:r>
      <w:r w:rsidRPr="009F4B5D">
        <w:t>tolerance</w:t>
      </w:r>
      <w:r>
        <w:rPr>
          <w:rFonts w:hint="eastAsia"/>
        </w:rPr>
        <w:t xml:space="preserve"> range, </w:t>
      </w:r>
      <w:r>
        <w:t xml:space="preserve">the </w:t>
      </w:r>
      <w:r>
        <w:rPr>
          <w:rFonts w:hint="eastAsia"/>
        </w:rPr>
        <w:t>check section will return</w:t>
      </w:r>
      <w:r>
        <w:t xml:space="preserve"> </w:t>
      </w:r>
      <w:r>
        <w:rPr>
          <w:rFonts w:hint="eastAsia"/>
        </w:rPr>
        <w:t>pass.</w:t>
      </w:r>
      <w:r>
        <w:t xml:space="preserve"> </w:t>
      </w:r>
    </w:p>
    <w:p w14:paraId="66079DC0" w14:textId="77777777" w:rsidR="00D14455" w:rsidRDefault="0026462F" w:rsidP="008A7CC6">
      <w:pPr>
        <w:pStyle w:val="Heading3"/>
      </w:pPr>
      <w:bookmarkStart w:id="159" w:name="_Toc56147721"/>
      <w:r>
        <w:t xml:space="preserve">15.3 </w:t>
      </w:r>
      <w:r w:rsidR="00D14455">
        <w:rPr>
          <w:rFonts w:hint="eastAsia"/>
        </w:rPr>
        <w:t>Demo</w:t>
      </w:r>
      <w:bookmarkEnd w:id="159"/>
    </w:p>
    <w:p w14:paraId="187BDB4A" w14:textId="77777777" w:rsidR="00D14455" w:rsidRDefault="00D14455" w:rsidP="00D14455">
      <w:r>
        <w:t>[check</w:t>
      </w:r>
      <w:r>
        <w:rPr>
          <w:rFonts w:hint="eastAsia"/>
        </w:rPr>
        <w:t>_</w:t>
      </w:r>
      <w:r w:rsidR="00403607" w:rsidRPr="00D14455">
        <w:t>clk</w:t>
      </w:r>
      <w:r w:rsidRPr="005A4EEC">
        <w:t>_reference</w:t>
      </w:r>
      <w:r>
        <w:t>]</w:t>
      </w:r>
    </w:p>
    <w:p w14:paraId="660AA81F" w14:textId="77777777" w:rsidR="00576332" w:rsidRDefault="00576332" w:rsidP="00576332">
      <w:r>
        <w:t>check_pattern = PAP=.*?\|\s+([\d\.]+)\s*MHz\s*\|\s*([\d\.]+)\s*MHz.*?FREQUENCY NET "MachXO_programmer/tck" 100.000000 MHz ;</w:t>
      </w:r>
    </w:p>
    <w:p w14:paraId="1224C0B6" w14:textId="77777777" w:rsidR="00576332" w:rsidRDefault="00576332" w:rsidP="00576332">
      <w:r>
        <w:t>file = ./_scratch/*/*.twr</w:t>
      </w:r>
    </w:p>
    <w:p w14:paraId="38CBF1C2" w14:textId="77777777" w:rsidR="00576332" w:rsidRDefault="00576332" w:rsidP="00576332">
      <w:r>
        <w:t>init_result = 100</w:t>
      </w:r>
    </w:p>
    <w:p w14:paraId="45F9EA20" w14:textId="77777777" w:rsidR="00576332" w:rsidRDefault="00576332" w:rsidP="00576332">
      <w:r>
        <w:t>allowance = 10</w:t>
      </w:r>
    </w:p>
    <w:p w14:paraId="2BC1FC25" w14:textId="77777777" w:rsidR="00B3359E" w:rsidRDefault="00576332" w:rsidP="00576332">
      <w:r>
        <w:t>clk_name = MachXO_programmer/tck</w:t>
      </w:r>
    </w:p>
    <w:p w14:paraId="151CD4D6" w14:textId="77777777" w:rsidR="00512E3E" w:rsidRDefault="00512E3E" w:rsidP="00512E3E">
      <w:r>
        <w:rPr>
          <w:rFonts w:hint="eastAsia"/>
        </w:rPr>
        <w:t xml:space="preserve">If the clock value is in [100-100*10%, 100+100*10%], </w:t>
      </w:r>
      <w:r>
        <w:t xml:space="preserve">the </w:t>
      </w:r>
      <w:r>
        <w:rPr>
          <w:rFonts w:hint="eastAsia"/>
        </w:rPr>
        <w:t>check section will return pass.</w:t>
      </w:r>
    </w:p>
    <w:p w14:paraId="049F31CB" w14:textId="77777777" w:rsidR="00A9553F" w:rsidRPr="00512E3E" w:rsidRDefault="00A9553F" w:rsidP="00576332"/>
    <w:p w14:paraId="1134561B"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80FE74D" w14:textId="5C06F00F" w:rsidR="00B3359E" w:rsidRPr="004A6231" w:rsidRDefault="008A7CC6" w:rsidP="008A7CC6">
      <w:pPr>
        <w:pStyle w:val="Heading2"/>
      </w:pPr>
      <w:bookmarkStart w:id="160" w:name="_Toc56147722"/>
      <w:r>
        <w:lastRenderedPageBreak/>
        <w:t xml:space="preserve">16 </w:t>
      </w:r>
      <w:r w:rsidR="00B3359E">
        <w:t>check</w:t>
      </w:r>
      <w:r w:rsidR="00B3359E" w:rsidRPr="007F46C3">
        <w:t>_</w:t>
      </w:r>
      <w:r w:rsidR="00B3359E" w:rsidRPr="00B3359E">
        <w:t>binary</w:t>
      </w:r>
      <w:bookmarkEnd w:id="160"/>
    </w:p>
    <w:p w14:paraId="48B96B31" w14:textId="7B7196C9" w:rsidR="00B3359E" w:rsidRPr="00A10CA7" w:rsidRDefault="00B3359E" w:rsidP="00B3359E">
      <w:del w:id="161" w:author="Jason Wang" w:date="2020-08-27T13:30:00Z">
        <w:r w:rsidRPr="000C52A4" w:rsidDel="007E26FD">
          <w:rPr>
            <w:rFonts w:hint="eastAsia"/>
          </w:rPr>
          <w:delText>The method</w:delText>
        </w:r>
      </w:del>
      <w:ins w:id="162" w:author="Jason Wang" w:date="2020-08-27T13:30:00Z">
        <w:r w:rsidR="007E26FD">
          <w:rPr>
            <w:rFonts w:hint="eastAsia"/>
          </w:rPr>
          <w:t>This method</w:t>
        </w:r>
      </w:ins>
      <w:r w:rsidRPr="000C52A4">
        <w:rPr>
          <w:rFonts w:hint="eastAsia"/>
        </w:rPr>
        <w:t xml:space="preserve"> is used </w:t>
      </w:r>
      <w:r w:rsidRPr="000C52A4">
        <w:t xml:space="preserve">to </w:t>
      </w:r>
      <w:r w:rsidRPr="000C52A4">
        <w:rPr>
          <w:rFonts w:hint="eastAsia"/>
        </w:rPr>
        <w:t xml:space="preserve">check </w:t>
      </w:r>
      <w:r w:rsidRPr="000C52A4">
        <w:t xml:space="preserve">whether the </w:t>
      </w:r>
      <w:r w:rsidRPr="000C52A4">
        <w:rPr>
          <w:rFonts w:hint="eastAsia"/>
        </w:rPr>
        <w:t>specific</w:t>
      </w:r>
      <w:r w:rsidR="00565CC8" w:rsidRPr="000C52A4">
        <w:t xml:space="preserve"> binary files are same</w:t>
      </w:r>
      <w:r w:rsidRPr="000C52A4">
        <w:rPr>
          <w:rFonts w:hint="eastAsia"/>
        </w:rPr>
        <w:t>.</w:t>
      </w:r>
    </w:p>
    <w:p w14:paraId="31630D6F" w14:textId="77777777" w:rsidR="00B3359E" w:rsidRDefault="0026462F" w:rsidP="008A7CC6">
      <w:pPr>
        <w:pStyle w:val="Heading3"/>
      </w:pPr>
      <w:bookmarkStart w:id="163" w:name="_Toc56147723"/>
      <w:r>
        <w:t xml:space="preserve">16.1 </w:t>
      </w:r>
      <w:r w:rsidR="00B3359E">
        <w:rPr>
          <w:rFonts w:hint="eastAsia"/>
        </w:rPr>
        <w:t>Format</w:t>
      </w:r>
      <w:bookmarkEnd w:id="163"/>
    </w:p>
    <w:p w14:paraId="44F40E00" w14:textId="77777777" w:rsidR="00B3359E" w:rsidRDefault="00B3359E" w:rsidP="00B3359E">
      <w:r w:rsidRPr="00810B6A">
        <w:t>[</w:t>
      </w:r>
      <w:r>
        <w:t>check_</w:t>
      </w:r>
      <w:r w:rsidRPr="00B3359E">
        <w:t>binary</w:t>
      </w:r>
      <w:r>
        <w:rPr>
          <w:rFonts w:hint="eastAsia"/>
        </w:rPr>
        <w:t>_&lt;section_num&gt;</w:t>
      </w:r>
      <w:r w:rsidR="00DC06FF">
        <w:t>]</w:t>
      </w:r>
    </w:p>
    <w:p w14:paraId="1F7FFAC7" w14:textId="77777777" w:rsidR="007048E2" w:rsidRPr="007F01DF" w:rsidRDefault="007048E2" w:rsidP="007048E2">
      <w:r>
        <w:t>golden_file = &lt;path&gt;</w:t>
      </w:r>
      <w:r>
        <w:rPr>
          <w:rFonts w:hint="eastAsia"/>
        </w:rPr>
        <w:t>/</w:t>
      </w:r>
      <w:r>
        <w:t>&lt;</w:t>
      </w:r>
      <w:r w:rsidRPr="00BB0914">
        <w:t xml:space="preserve"> </w:t>
      </w:r>
      <w:r>
        <w:t>golden_file &gt;</w:t>
      </w:r>
    </w:p>
    <w:p w14:paraId="74F80920" w14:textId="77777777" w:rsidR="007048E2" w:rsidRPr="008754D5" w:rsidRDefault="122F4996" w:rsidP="007048E2">
      <w:r>
        <w:t>compare_file = &lt;path&gt;/&lt;compare_file&gt;</w:t>
      </w:r>
    </w:p>
    <w:p w14:paraId="4C039C40" w14:textId="76F5C7BC" w:rsidR="122F4996" w:rsidRDefault="122F4996" w:rsidP="122F4996">
      <w:r>
        <w:t xml:space="preserve">partial = 0/1 </w:t>
      </w:r>
      <w:ins w:id="164" w:author="Jason Wang" w:date="2020-08-27T13:36:00Z">
        <w:r w:rsidR="00E341B2">
          <w:tab/>
        </w:r>
        <w:r w:rsidR="00E341B2">
          <w:tab/>
        </w:r>
        <w:r w:rsidR="00E341B2">
          <w:tab/>
        </w:r>
        <w:r w:rsidR="00E341B2">
          <w:tab/>
        </w:r>
        <w:r w:rsidR="00E341B2">
          <w:tab/>
        </w:r>
        <w:r w:rsidR="00E341B2">
          <w:tab/>
        </w:r>
        <w:r w:rsidR="00E341B2">
          <w:tab/>
        </w:r>
      </w:ins>
      <w:r>
        <w:t>--optional</w:t>
      </w:r>
    </w:p>
    <w:p w14:paraId="10301F53" w14:textId="77777777" w:rsidR="00B3359E" w:rsidRDefault="0026462F" w:rsidP="008A7CC6">
      <w:pPr>
        <w:pStyle w:val="Heading3"/>
      </w:pPr>
      <w:bookmarkStart w:id="165" w:name="_Toc56147724"/>
      <w:r>
        <w:t xml:space="preserve">16.2 </w:t>
      </w:r>
      <w:r w:rsidR="00B3359E">
        <w:rPr>
          <w:rFonts w:hint="eastAsia"/>
        </w:rPr>
        <w:t>Description</w:t>
      </w:r>
      <w:bookmarkEnd w:id="165"/>
    </w:p>
    <w:p w14:paraId="111C866D" w14:textId="77777777" w:rsidR="00B3359E" w:rsidRDefault="00B3359E" w:rsidP="0069628C">
      <w:pPr>
        <w:pStyle w:val="ListParagraph"/>
        <w:numPr>
          <w:ilvl w:val="0"/>
          <w:numId w:val="22"/>
        </w:numPr>
      </w:pPr>
      <w:r>
        <w:t>“[check_</w:t>
      </w:r>
      <w:r w:rsidRPr="00B3359E">
        <w:t>binary</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3359E">
        <w:t>binary</w:t>
      </w:r>
      <w:r>
        <w:t>”</w:t>
      </w:r>
      <w:r>
        <w:rPr>
          <w:rFonts w:hint="eastAsia"/>
        </w:rPr>
        <w:t xml:space="preserve"> methods but we need </w:t>
      </w:r>
      <w:r>
        <w:t>identify</w:t>
      </w:r>
      <w:r>
        <w:rPr>
          <w:rFonts w:hint="eastAsia"/>
        </w:rPr>
        <w:t xml:space="preserve"> them with different section number.</w:t>
      </w:r>
    </w:p>
    <w:p w14:paraId="1AB2722C" w14:textId="77777777" w:rsidR="0069628C" w:rsidRDefault="0069628C" w:rsidP="0069628C">
      <w:pPr>
        <w:pStyle w:val="ListParagraph"/>
        <w:numPr>
          <w:ilvl w:val="0"/>
          <w:numId w:val="22"/>
        </w:numPr>
      </w:pPr>
      <w:r>
        <w:t>“golden_file”</w:t>
      </w:r>
      <w:r>
        <w:rPr>
          <w:rFonts w:hint="eastAsia"/>
        </w:rPr>
        <w:t xml:space="preserve">: </w:t>
      </w:r>
      <w:r>
        <w:t>golden</w:t>
      </w:r>
      <w:r>
        <w:rPr>
          <w:rFonts w:hint="eastAsia"/>
        </w:rPr>
        <w:t xml:space="preserve"> file path to be checked</w:t>
      </w:r>
      <w:r w:rsidR="007E68F7">
        <w:rPr>
          <w:rFonts w:hint="eastAsia"/>
        </w:rPr>
        <w:t xml:space="preserve">, </w:t>
      </w:r>
      <w:r w:rsidR="007E68F7">
        <w:t xml:space="preserve">&lt;golden_file&gt; need to be a </w:t>
      </w:r>
      <w:r w:rsidR="007E68F7" w:rsidRPr="000C52A4">
        <w:t>binary</w:t>
      </w:r>
      <w:r w:rsidR="007E68F7">
        <w:rPr>
          <w:rFonts w:hint="eastAsia"/>
        </w:rPr>
        <w:t xml:space="preserve"> file.</w:t>
      </w:r>
    </w:p>
    <w:p w14:paraId="7D858B1A" w14:textId="77777777" w:rsidR="0069628C" w:rsidRPr="000E5857" w:rsidRDefault="0069628C" w:rsidP="0069628C">
      <w:pPr>
        <w:pStyle w:val="ListParagraph"/>
        <w:numPr>
          <w:ilvl w:val="0"/>
          <w:numId w:val="22"/>
        </w:numPr>
      </w:pPr>
      <w:r>
        <w:t>“compare_file”</w:t>
      </w:r>
      <w:r>
        <w:rPr>
          <w:rFonts w:hint="eastAsia"/>
        </w:rPr>
        <w:t xml:space="preserve">: </w:t>
      </w:r>
      <w:r>
        <w:t>compare</w:t>
      </w:r>
      <w:r>
        <w:rPr>
          <w:rFonts w:hint="eastAsia"/>
        </w:rPr>
        <w:t xml:space="preserve"> file path to be checked</w:t>
      </w:r>
      <w:r w:rsidR="007E68F7">
        <w:rPr>
          <w:rFonts w:hint="eastAsia"/>
        </w:rPr>
        <w:t xml:space="preserve">, </w:t>
      </w:r>
      <w:r w:rsidR="007E68F7">
        <w:t xml:space="preserve">&lt;compare_file&gt; need to be a </w:t>
      </w:r>
      <w:r w:rsidR="007E68F7" w:rsidRPr="000C52A4">
        <w:t>binary</w:t>
      </w:r>
      <w:r w:rsidR="007E68F7">
        <w:rPr>
          <w:rFonts w:hint="eastAsia"/>
        </w:rPr>
        <w:t xml:space="preserve"> file.</w:t>
      </w:r>
    </w:p>
    <w:p w14:paraId="5359F512" w14:textId="77777777" w:rsidR="00B3359E" w:rsidRDefault="00B3359E" w:rsidP="00B3359E">
      <w:r>
        <w:t>I</w:t>
      </w:r>
      <w:r>
        <w:rPr>
          <w:rFonts w:hint="eastAsia"/>
        </w:rPr>
        <w:t>n summary:</w:t>
      </w:r>
    </w:p>
    <w:p w14:paraId="05A600B2" w14:textId="77777777" w:rsidR="00AE120A" w:rsidRDefault="122F4996" w:rsidP="00AE120A">
      <w:r>
        <w:t>If &lt;golden_file&gt; and &lt;compare_file&gt; are same, the check section will return pass.</w:t>
      </w:r>
    </w:p>
    <w:p w14:paraId="70DEA208" w14:textId="2D1ECF0A" w:rsidR="122F4996" w:rsidRDefault="122F4996" w:rsidP="122F4996">
      <w:r>
        <w:t>D) “partial”: flag whether allow golden_file is part of compare_file</w:t>
      </w:r>
    </w:p>
    <w:p w14:paraId="55B8DE1F" w14:textId="77777777" w:rsidR="00B3359E" w:rsidRDefault="0026462F" w:rsidP="008A7CC6">
      <w:pPr>
        <w:pStyle w:val="Heading3"/>
      </w:pPr>
      <w:bookmarkStart w:id="166" w:name="_Toc56147725"/>
      <w:r>
        <w:t xml:space="preserve">16.3 </w:t>
      </w:r>
      <w:r w:rsidR="00B3359E">
        <w:rPr>
          <w:rFonts w:hint="eastAsia"/>
        </w:rPr>
        <w:t>Demo</w:t>
      </w:r>
      <w:bookmarkEnd w:id="166"/>
    </w:p>
    <w:p w14:paraId="6EC0C56D" w14:textId="37FC7CBF" w:rsidR="00B3359E" w:rsidRDefault="00B3359E" w:rsidP="00B3359E">
      <w:r>
        <w:t>[check</w:t>
      </w:r>
      <w:r>
        <w:rPr>
          <w:rFonts w:hint="eastAsia"/>
        </w:rPr>
        <w:t>_</w:t>
      </w:r>
      <w:r w:rsidRPr="00B3359E">
        <w:t>binary</w:t>
      </w:r>
      <w:ins w:id="167" w:author="Jason Wang" w:date="2020-08-27T13:36:00Z">
        <w:r w:rsidR="00E10AEE">
          <w:t>_1</w:t>
        </w:r>
      </w:ins>
      <w:r>
        <w:t>]</w:t>
      </w:r>
    </w:p>
    <w:p w14:paraId="53F2D59B" w14:textId="77777777" w:rsidR="004801B5" w:rsidRDefault="004801B5" w:rsidP="004801B5">
      <w:r>
        <w:t>golden_file = ./_scratch/sim_rtl/test_out</w:t>
      </w:r>
    </w:p>
    <w:p w14:paraId="68CBC96F" w14:textId="77777777" w:rsidR="004801B5" w:rsidRDefault="004801B5" w:rsidP="004801B5">
      <w:r>
        <w:t>compare_file = ./_scratch/sim_map_vlg/test_out</w:t>
      </w:r>
    </w:p>
    <w:p w14:paraId="53128261" w14:textId="77777777" w:rsidR="00B3359E" w:rsidRPr="004801B5" w:rsidRDefault="00B3359E" w:rsidP="00D14455"/>
    <w:p w14:paraId="3B3C7548"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23C7C26" w14:textId="1FD7F771" w:rsidR="00B3359E" w:rsidRPr="004A6231" w:rsidRDefault="008A7CC6" w:rsidP="008A7CC6">
      <w:pPr>
        <w:pStyle w:val="Heading2"/>
      </w:pPr>
      <w:bookmarkStart w:id="168" w:name="_Toc56147726"/>
      <w:r>
        <w:lastRenderedPageBreak/>
        <w:t xml:space="preserve">17 </w:t>
      </w:r>
      <w:r w:rsidR="00B3359E">
        <w:t>check</w:t>
      </w:r>
      <w:r w:rsidR="00B3359E" w:rsidRPr="007F46C3">
        <w:t>_</w:t>
      </w:r>
      <w:r w:rsidR="00B3359E" w:rsidRPr="00B3359E">
        <w:t>diamond_flow</w:t>
      </w:r>
      <w:bookmarkEnd w:id="168"/>
    </w:p>
    <w:p w14:paraId="4CC77090" w14:textId="7F2ACD82" w:rsidR="00B3359E" w:rsidRPr="00A10CA7" w:rsidRDefault="00B3359E" w:rsidP="00B3359E">
      <w:del w:id="169" w:author="Jason Wang" w:date="2020-08-27T13:30:00Z">
        <w:r w:rsidRPr="00B01A09" w:rsidDel="007E26FD">
          <w:rPr>
            <w:rFonts w:hint="eastAsia"/>
          </w:rPr>
          <w:delText>The method</w:delText>
        </w:r>
      </w:del>
      <w:ins w:id="170" w:author="Jason Wang" w:date="2020-08-27T13:30:00Z">
        <w:r w:rsidR="007E26FD">
          <w:rPr>
            <w:rFonts w:hint="eastAsia"/>
          </w:rPr>
          <w:t>This method</w:t>
        </w:r>
      </w:ins>
      <w:r w:rsidRPr="00B01A09">
        <w:rPr>
          <w:rFonts w:hint="eastAsia"/>
        </w:rPr>
        <w:t xml:space="preserve"> is used </w:t>
      </w:r>
      <w:r w:rsidRPr="00B01A09">
        <w:t xml:space="preserve">to </w:t>
      </w:r>
      <w:r w:rsidRPr="00B01A09">
        <w:rPr>
          <w:rFonts w:hint="eastAsia"/>
        </w:rPr>
        <w:t xml:space="preserve">check </w:t>
      </w:r>
      <w:r w:rsidRPr="00B01A09">
        <w:t xml:space="preserve">whether the </w:t>
      </w:r>
      <w:r w:rsidRPr="00B01A09">
        <w:rPr>
          <w:rFonts w:hint="eastAsia"/>
        </w:rPr>
        <w:t>specific</w:t>
      </w:r>
      <w:r w:rsidRPr="00B01A09">
        <w:t xml:space="preserve"> </w:t>
      </w:r>
      <w:r w:rsidR="00B01A09" w:rsidRPr="00B01A09">
        <w:t>flow passes</w:t>
      </w:r>
      <w:r w:rsidRPr="00B01A09">
        <w:rPr>
          <w:rFonts w:hint="eastAsia"/>
        </w:rPr>
        <w:t>.</w:t>
      </w:r>
    </w:p>
    <w:p w14:paraId="2061B549" w14:textId="77777777" w:rsidR="00B3359E" w:rsidRDefault="0026462F" w:rsidP="008A7CC6">
      <w:pPr>
        <w:pStyle w:val="Heading3"/>
      </w:pPr>
      <w:bookmarkStart w:id="171" w:name="_Toc56147727"/>
      <w:r>
        <w:t xml:space="preserve">17.1 </w:t>
      </w:r>
      <w:r w:rsidR="00B3359E">
        <w:rPr>
          <w:rFonts w:hint="eastAsia"/>
        </w:rPr>
        <w:t>Format</w:t>
      </w:r>
      <w:bookmarkEnd w:id="171"/>
    </w:p>
    <w:p w14:paraId="16FD823F" w14:textId="77777777" w:rsidR="00B3359E" w:rsidRDefault="00B3359E" w:rsidP="00B3359E">
      <w:r w:rsidRPr="00810B6A">
        <w:t>[</w:t>
      </w:r>
      <w:r>
        <w:t>check_</w:t>
      </w:r>
      <w:r w:rsidRPr="00B3359E">
        <w:t>diamond_flow</w:t>
      </w:r>
      <w:r>
        <w:rPr>
          <w:rFonts w:hint="eastAsia"/>
        </w:rPr>
        <w:t>_&lt;section_num&gt;</w:t>
      </w:r>
      <w:r>
        <w:t>]</w:t>
      </w:r>
    </w:p>
    <w:p w14:paraId="63440A1D" w14:textId="77777777" w:rsidR="00B3359E" w:rsidRDefault="006D2B34" w:rsidP="00B3359E">
      <w:r>
        <w:rPr>
          <w:rFonts w:hint="eastAsia"/>
        </w:rPr>
        <w:t>check_flow</w:t>
      </w:r>
      <w:r>
        <w:t xml:space="preserve"> </w:t>
      </w:r>
      <w:r>
        <w:rPr>
          <w:rFonts w:hint="eastAsia"/>
        </w:rPr>
        <w:t>= &lt;flow</w:t>
      </w:r>
      <w:r w:rsidR="00B3359E">
        <w:t>&gt;</w:t>
      </w:r>
    </w:p>
    <w:p w14:paraId="56CD6A43" w14:textId="77777777" w:rsidR="00B3359E" w:rsidRDefault="0026462F" w:rsidP="008A7CC6">
      <w:pPr>
        <w:pStyle w:val="Heading3"/>
      </w:pPr>
      <w:bookmarkStart w:id="172" w:name="_Toc56147728"/>
      <w:r>
        <w:t xml:space="preserve">17.2 </w:t>
      </w:r>
      <w:r w:rsidR="00B3359E">
        <w:rPr>
          <w:rFonts w:hint="eastAsia"/>
        </w:rPr>
        <w:t>Description</w:t>
      </w:r>
      <w:bookmarkEnd w:id="172"/>
    </w:p>
    <w:p w14:paraId="7D4424B5" w14:textId="77777777" w:rsidR="00B3359E" w:rsidRDefault="00B3359E" w:rsidP="0069628C">
      <w:pPr>
        <w:pStyle w:val="ListParagraph"/>
        <w:numPr>
          <w:ilvl w:val="0"/>
          <w:numId w:val="23"/>
        </w:numPr>
      </w:pPr>
      <w:r>
        <w:t>“[check_</w:t>
      </w:r>
      <w:r w:rsidRPr="00B3359E">
        <w:t>diamond_flow</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3359E">
        <w:t>diamond_flow</w:t>
      </w:r>
      <w:r>
        <w:t>”</w:t>
      </w:r>
      <w:r>
        <w:rPr>
          <w:rFonts w:hint="eastAsia"/>
        </w:rPr>
        <w:t xml:space="preserve"> methods but we need </w:t>
      </w:r>
      <w:r>
        <w:t>identify</w:t>
      </w:r>
      <w:r>
        <w:rPr>
          <w:rFonts w:hint="eastAsia"/>
        </w:rPr>
        <w:t xml:space="preserve"> them with different section number.</w:t>
      </w:r>
    </w:p>
    <w:p w14:paraId="5B845713" w14:textId="3C805877" w:rsidR="00C75E37" w:rsidRDefault="00B3359E" w:rsidP="00492FC5">
      <w:pPr>
        <w:pStyle w:val="ListParagraph"/>
        <w:numPr>
          <w:ilvl w:val="0"/>
          <w:numId w:val="23"/>
        </w:numPr>
      </w:pPr>
      <w:r>
        <w:t>“</w:t>
      </w:r>
      <w:r w:rsidR="00267EF0">
        <w:rPr>
          <w:rFonts w:hint="eastAsia"/>
        </w:rPr>
        <w:t>check_flow</w:t>
      </w:r>
      <w:r>
        <w:t>”</w:t>
      </w:r>
      <w:r w:rsidR="00267EF0">
        <w:rPr>
          <w:rFonts w:hint="eastAsia"/>
        </w:rPr>
        <w:t>: flow result</w:t>
      </w:r>
      <w:r>
        <w:rPr>
          <w:rFonts w:hint="eastAsia"/>
        </w:rPr>
        <w:t xml:space="preserve"> to be checked</w:t>
      </w:r>
      <w:r w:rsidR="006F6B84">
        <w:rPr>
          <w:rFonts w:hint="eastAsia"/>
        </w:rPr>
        <w:t xml:space="preserve">, &lt;flow&gt; </w:t>
      </w:r>
      <w:r w:rsidR="00770517">
        <w:t xml:space="preserve">need to </w:t>
      </w:r>
      <w:r w:rsidR="00770517">
        <w:rPr>
          <w:rFonts w:hint="eastAsia"/>
        </w:rPr>
        <w:t xml:space="preserve">refer to </w:t>
      </w:r>
      <w:del w:id="173" w:author="Jason Wang" w:date="2020-08-27T13:36:00Z">
        <w:r w:rsidR="00770517" w:rsidDel="008C6FCF">
          <w:rPr>
            <w:rFonts w:hint="eastAsia"/>
          </w:rPr>
          <w:delText xml:space="preserve">below </w:delText>
        </w:r>
      </w:del>
      <w:ins w:id="174" w:author="Jason Wang" w:date="2020-08-27T13:36:00Z">
        <w:r w:rsidR="008C6FCF">
          <w:t>following</w:t>
        </w:r>
        <w:r w:rsidR="008C6FCF">
          <w:rPr>
            <w:rFonts w:hint="eastAsia"/>
          </w:rPr>
          <w:t xml:space="preserve"> </w:t>
        </w:r>
      </w:ins>
      <w:r w:rsidR="00770517">
        <w:rPr>
          <w:rFonts w:hint="eastAsia"/>
        </w:rPr>
        <w:t>table.</w:t>
      </w:r>
    </w:p>
    <w:tbl>
      <w:tblPr>
        <w:tblW w:w="18905" w:type="dxa"/>
        <w:tblInd w:w="199" w:type="dxa"/>
        <w:tblCellMar>
          <w:left w:w="0" w:type="dxa"/>
          <w:right w:w="0" w:type="dxa"/>
        </w:tblCellMar>
        <w:tblLook w:val="04A0" w:firstRow="1" w:lastRow="0" w:firstColumn="1" w:lastColumn="0" w:noHBand="0" w:noVBand="1"/>
      </w:tblPr>
      <w:tblGrid>
        <w:gridCol w:w="1155"/>
        <w:gridCol w:w="4817"/>
        <w:gridCol w:w="13004"/>
      </w:tblGrid>
      <w:tr w:rsidR="00267EF0" w14:paraId="49CF495D" w14:textId="77777777" w:rsidTr="7F41C77E">
        <w:trPr>
          <w:trHeight w:val="330"/>
        </w:trPr>
        <w:tc>
          <w:tcPr>
            <w:tcW w:w="11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C8E62E" w14:textId="77777777" w:rsidR="00267EF0" w:rsidRDefault="00267EF0">
            <w:pPr>
              <w:widowControl w:val="0"/>
              <w:jc w:val="both"/>
              <w:rPr>
                <w:rFonts w:ascii="Times New Roman" w:eastAsia="宋体" w:hAnsi="Times New Roman" w:cs="Times New Roman"/>
                <w:b/>
                <w:bCs/>
                <w:kern w:val="2"/>
              </w:rPr>
            </w:pPr>
            <w:r>
              <w:rPr>
                <w:rFonts w:ascii="Times New Roman" w:hAnsi="Times New Roman" w:cs="Times New Roman"/>
                <w:b/>
                <w:bCs/>
              </w:rPr>
              <w:t>Flow</w:t>
            </w:r>
          </w:p>
        </w:tc>
        <w:tc>
          <w:tcPr>
            <w:tcW w:w="47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D4843B6" w14:textId="77777777" w:rsidR="00267EF0" w:rsidRDefault="00267EF0">
            <w:pPr>
              <w:widowControl w:val="0"/>
              <w:jc w:val="both"/>
              <w:rPr>
                <w:rFonts w:ascii="Times New Roman" w:eastAsia="宋体" w:hAnsi="Times New Roman" w:cs="Times New Roman"/>
                <w:b/>
                <w:bCs/>
                <w:kern w:val="2"/>
              </w:rPr>
            </w:pPr>
            <w:r>
              <w:rPr>
                <w:rFonts w:ascii="Times New Roman" w:hAnsi="Times New Roman" w:cs="Times New Roman"/>
                <w:b/>
                <w:bCs/>
              </w:rPr>
              <w:t>File</w:t>
            </w:r>
          </w:p>
        </w:tc>
        <w:tc>
          <w:tcPr>
            <w:tcW w:w="1300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6D8D2B" w14:textId="77777777" w:rsidR="00267EF0" w:rsidRDefault="00267EF0">
            <w:pPr>
              <w:widowControl w:val="0"/>
              <w:jc w:val="both"/>
              <w:rPr>
                <w:rFonts w:ascii="Times New Roman" w:eastAsia="宋体" w:hAnsi="Times New Roman" w:cs="Times New Roman"/>
                <w:b/>
                <w:bCs/>
                <w:kern w:val="2"/>
              </w:rPr>
            </w:pPr>
            <w:r>
              <w:rPr>
                <w:rFonts w:ascii="Times New Roman" w:hAnsi="Times New Roman" w:cs="Times New Roman"/>
                <w:b/>
                <w:bCs/>
              </w:rPr>
              <w:t>Check string</w:t>
            </w:r>
          </w:p>
        </w:tc>
      </w:tr>
      <w:tr w:rsidR="00267EF0" w14:paraId="65A21C0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7F943C1"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synp</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E1BC37"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.srr</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CBE723"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Mapper successful!</w:t>
            </w:r>
          </w:p>
        </w:tc>
      </w:tr>
      <w:tr w:rsidR="00267EF0" w14:paraId="57798588"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C59308"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lse</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6272AC"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/synthesis.log</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D13CF3" w14:textId="345AF257" w:rsidR="00267EF0" w:rsidRDefault="7F41C77E" w:rsidP="7F41C77E">
            <w:pPr>
              <w:widowControl w:val="0"/>
              <w:jc w:val="both"/>
              <w:rPr>
                <w:rFonts w:ascii="Times New Roman" w:eastAsia="宋体" w:hAnsi="Times New Roman" w:cs="Times New Roman"/>
              </w:rPr>
            </w:pPr>
            <w:r w:rsidRPr="7F41C77E">
              <w:rPr>
                <w:rFonts w:ascii="Times New Roman" w:hAnsi="Times New Roman" w:cs="Times New Roman"/>
              </w:rPr>
              <w:t>CPU Time for LSE flow</w:t>
            </w:r>
          </w:p>
        </w:tc>
      </w:tr>
      <w:tr w:rsidR="3E308C56" w14:paraId="6C5479E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59A718F" w14:textId="789AC72E" w:rsidR="3E308C56" w:rsidRDefault="3E308C56" w:rsidP="3E308C56">
            <w:pPr>
              <w:jc w:val="both"/>
              <w:rPr>
                <w:rFonts w:ascii="Times New Roman" w:hAnsi="Times New Roman" w:cs="Times New Roman"/>
              </w:rPr>
            </w:pPr>
            <w:r w:rsidRPr="3E308C56">
              <w:rPr>
                <w:rFonts w:ascii="Times New Roman" w:hAnsi="Times New Roman" w:cs="Times New Roman"/>
              </w:rPr>
              <w:t>synthesis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0E08AB" w14:textId="467D4224"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75F23" w14:textId="09728116"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r>
      <w:tr w:rsidR="00267EF0" w14:paraId="7F386562"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4CEF4F"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map</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53786D" w14:textId="77777777" w:rsidR="00267EF0" w:rsidRDefault="00A16A3A">
            <w:pPr>
              <w:widowControl w:val="0"/>
              <w:jc w:val="both"/>
              <w:rPr>
                <w:rFonts w:ascii="Times New Roman" w:eastAsia="宋体" w:hAnsi="Times New Roman" w:cs="Times New Roman"/>
                <w:kern w:val="2"/>
              </w:rPr>
            </w:pPr>
            <w:r>
              <w:rPr>
                <w:rFonts w:ascii="Times New Roman" w:hAnsi="Times New Roman" w:cs="Times New Roman" w:hint="eastAsia"/>
              </w:rPr>
              <w:t>_</w:t>
            </w:r>
            <w:r w:rsidR="00267EF0">
              <w:rPr>
                <w:rFonts w:ascii="Times New Roman" w:hAnsi="Times New Roman" w:cs="Times New Roman"/>
              </w:rPr>
              <w:t>scratch/</w:t>
            </w:r>
            <w:r w:rsidR="00267EF0">
              <w:rPr>
                <w:rFonts w:ascii="Times New Roman" w:hAnsi="Times New Roman" w:cs="Times New Roman" w:hint="eastAsia"/>
              </w:rPr>
              <w:t>*</w:t>
            </w:r>
            <w:r w:rsidR="00267EF0">
              <w:rPr>
                <w:rFonts w:ascii="Times New Roman" w:hAnsi="Times New Roman" w:cs="Times New Roman"/>
              </w:rPr>
              <w:t>/</w:t>
            </w:r>
            <w:r w:rsidR="00267EF0">
              <w:rPr>
                <w:rFonts w:ascii="Times New Roman" w:hAnsi="Times New Roman" w:cs="Times New Roman" w:hint="eastAsia"/>
              </w:rPr>
              <w:t>*</w:t>
            </w:r>
            <w:r w:rsidR="00267EF0">
              <w:rPr>
                <w:rFonts w:ascii="Times New Roman" w:hAnsi="Times New Roman" w:cs="Times New Roman"/>
              </w:rPr>
              <w:t>.mrp</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69158E"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Number of errors:    0</w:t>
            </w:r>
          </w:p>
        </w:tc>
      </w:tr>
      <w:tr w:rsidR="00267EF0" w14:paraId="5EDAC473"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7BB123"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par</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034E30" w14:textId="77777777" w:rsidR="00267EF0" w:rsidRDefault="00EF0ACB">
            <w:pPr>
              <w:widowControl w:val="0"/>
              <w:jc w:val="both"/>
              <w:rPr>
                <w:rFonts w:ascii="Times New Roman" w:eastAsia="宋体"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sidR="00267EF0">
              <w:rPr>
                <w:rFonts w:ascii="Times New Roman" w:hAnsi="Times New Roman" w:cs="Times New Roman"/>
              </w:rPr>
              <w:t>.par</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9C9E03"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All signals are completely routed.</w:t>
            </w:r>
          </w:p>
        </w:tc>
      </w:tr>
      <w:tr w:rsidR="00267EF0" w14:paraId="6B34637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945492A"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ibis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411947" w14:textId="77777777" w:rsidR="00267EF0" w:rsidRDefault="00267EF0" w:rsidP="00EF0ACB">
            <w:pPr>
              <w:widowControl w:val="0"/>
              <w:rPr>
                <w:rFonts w:ascii="Times New Roman" w:eastAsia="宋体" w:hAnsi="Times New Roman" w:cs="Times New Roman"/>
                <w:kern w:val="2"/>
              </w:rPr>
            </w:pPr>
            <w:r>
              <w:rPr>
                <w:rFonts w:ascii="Times New Roman" w:hAnsi="Times New Roman" w:cs="Times New Roman"/>
              </w:rPr>
              <w:t>_scratch/</w:t>
            </w:r>
            <w:r w:rsidR="00EF0ACB">
              <w:rPr>
                <w:rFonts w:ascii="Times New Roman" w:hAnsi="Times New Roman" w:cs="Times New Roman" w:hint="eastAsia"/>
              </w:rPr>
              <w:t>*/IBIS/*.ibs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CC2A8B"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12DE4B9A"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14ECFD"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bitstream</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22490B" w14:textId="77777777" w:rsidR="00267EF0" w:rsidRDefault="00EF0ACB">
            <w:pPr>
              <w:widowControl w:val="0"/>
              <w:rPr>
                <w:rFonts w:ascii="Times New Roman" w:eastAsia="宋体" w:hAnsi="Times New Roman" w:cs="Times New Roman"/>
                <w:kern w:val="2"/>
              </w:rPr>
            </w:pPr>
            <w:r w:rsidRPr="00EF0ACB">
              <w:rPr>
                <w:rFonts w:ascii="Times New Roman" w:hAnsi="Times New Roman" w:cs="Times New Roman"/>
              </w:rPr>
              <w:t>_scratch/*/*.bit;_scratch/*/*.rbt</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D6D006"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7DF30620"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D6C1BA"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jedec</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1C8AEDF" w14:textId="77777777" w:rsidR="00267EF0" w:rsidRDefault="00EF0ACB">
            <w:pPr>
              <w:widowControl w:val="0"/>
              <w:rPr>
                <w:rFonts w:ascii="Times New Roman" w:eastAsia="宋体" w:hAnsi="Times New Roman" w:cs="Times New Roman"/>
                <w:kern w:val="2"/>
              </w:rPr>
            </w:pPr>
            <w:r w:rsidRPr="00EF0ACB">
              <w:rPr>
                <w:rFonts w:ascii="Times New Roman" w:hAnsi="Times New Roman" w:cs="Times New Roman"/>
              </w:rPr>
              <w:t>_scratch/*/*.jed</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D6610C"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1BE9CC2B" w14:textId="77777777" w:rsidTr="7F41C77E">
        <w:trPr>
          <w:trHeight w:val="300"/>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9C7219"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prom</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79B329" w14:textId="77777777" w:rsidR="00267EF0" w:rsidRDefault="00EF0ACB">
            <w:pPr>
              <w:widowControl w:val="0"/>
              <w:rPr>
                <w:rFonts w:ascii="Times New Roman" w:eastAsia="宋体" w:hAnsi="Times New Roman" w:cs="Times New Roman"/>
                <w:kern w:val="2"/>
              </w:rPr>
            </w:pPr>
            <w:r w:rsidRPr="00EF0ACB">
              <w:rPr>
                <w:rFonts w:ascii="Times New Roman" w:hAnsi="Times New Roman" w:cs="Times New Roman"/>
              </w:rPr>
              <w:t>_scratch/*/*.mcs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B2FFAD"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18D1D11D" w14:textId="77777777" w:rsidTr="7F41C77E">
        <w:trPr>
          <w:trHeight w:val="300"/>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8CCBCF"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download</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9B7F34" w14:textId="77777777" w:rsidR="00EF0ACB" w:rsidRDefault="00EF0ACB">
            <w:pPr>
              <w:widowControl w:val="0"/>
              <w:rPr>
                <w:rFonts w:ascii="Times New Roman" w:hAnsi="Times New Roman" w:cs="Times New Roman"/>
              </w:rPr>
            </w:pPr>
            <w:r w:rsidRPr="00EF0ACB">
              <w:rPr>
                <w:rFonts w:ascii="Times New Roman" w:hAnsi="Times New Roman" w:cs="Times New Roman"/>
              </w:rPr>
              <w:t>_scratch/*/*.bit;_sc</w:t>
            </w:r>
            <w:r w:rsidR="00B25C2A">
              <w:rPr>
                <w:rFonts w:ascii="Times New Roman" w:hAnsi="Times New Roman" w:cs="Times New Roman"/>
              </w:rPr>
              <w:t>ratch/*/*.rbt;_scratch/*/*.jed;</w:t>
            </w:r>
          </w:p>
          <w:p w14:paraId="26A79DC8" w14:textId="77777777" w:rsidR="00267EF0" w:rsidRDefault="002047C9">
            <w:pPr>
              <w:widowControl w:val="0"/>
              <w:rPr>
                <w:rFonts w:ascii="Times New Roman" w:eastAsia="宋体" w:hAnsi="Times New Roman" w:cs="Times New Roman"/>
                <w:kern w:val="2"/>
              </w:rPr>
            </w:pPr>
            <w:r>
              <w:rPr>
                <w:rFonts w:ascii="Times New Roman" w:hAnsi="Times New Roman" w:cs="Times New Roman" w:hint="eastAsia"/>
              </w:rPr>
              <w:t>_</w:t>
            </w:r>
            <w:r w:rsidR="00EF0ACB" w:rsidRPr="00EF0ACB">
              <w:rPr>
                <w:rFonts w:ascii="Times New Roman" w:hAnsi="Times New Roman" w:cs="Times New Roman"/>
              </w:rPr>
              <w:t>scratch/*/*.bin;_scratch/*/*.hex;_scratch/*/*.nvcm</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05F600"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bl>
    <w:p w14:paraId="43A9AE92" w14:textId="77777777" w:rsidR="00B3359E" w:rsidRDefault="00B3359E" w:rsidP="00B3359E">
      <w:r>
        <w:t>I</w:t>
      </w:r>
      <w:r>
        <w:rPr>
          <w:rFonts w:hint="eastAsia"/>
        </w:rPr>
        <w:t>n summary:</w:t>
      </w:r>
    </w:p>
    <w:p w14:paraId="09F07C17" w14:textId="77777777" w:rsidR="00C75E37" w:rsidRPr="00C75E37" w:rsidRDefault="00C75E37" w:rsidP="00B3359E">
      <w:r>
        <w:rPr>
          <w:rFonts w:hint="eastAsia"/>
        </w:rPr>
        <w:t>It</w:t>
      </w:r>
      <w:r>
        <w:t xml:space="preserve"> will try to find the </w:t>
      </w:r>
      <w:r>
        <w:rPr>
          <w:rFonts w:hint="eastAsia"/>
        </w:rPr>
        <w:t xml:space="preserve">check </w:t>
      </w:r>
      <w:r>
        <w:t>string</w:t>
      </w:r>
      <w:r>
        <w:rPr>
          <w:rFonts w:hint="eastAsia"/>
        </w:rPr>
        <w:t xml:space="preserve"> in specific file.</w:t>
      </w:r>
      <w:r>
        <w:t xml:space="preserve"> If string is found,</w:t>
      </w:r>
      <w:r>
        <w:rPr>
          <w:rFonts w:hint="eastAsia"/>
        </w:rPr>
        <w:t xml:space="preserve"> the check section will return pass.</w:t>
      </w:r>
    </w:p>
    <w:p w14:paraId="7469A8F2" w14:textId="77777777" w:rsidR="00B3359E" w:rsidRDefault="0026462F" w:rsidP="008A7CC6">
      <w:pPr>
        <w:pStyle w:val="Heading3"/>
      </w:pPr>
      <w:bookmarkStart w:id="175" w:name="_Toc56147729"/>
      <w:r>
        <w:t xml:space="preserve">17.3 </w:t>
      </w:r>
      <w:r w:rsidR="00B3359E">
        <w:rPr>
          <w:rFonts w:hint="eastAsia"/>
        </w:rPr>
        <w:t>Demo</w:t>
      </w:r>
      <w:bookmarkEnd w:id="175"/>
    </w:p>
    <w:p w14:paraId="188C6004" w14:textId="77777777" w:rsidR="00B3359E" w:rsidRDefault="00B3359E" w:rsidP="00B3359E">
      <w:r>
        <w:t>[check</w:t>
      </w:r>
      <w:r>
        <w:rPr>
          <w:rFonts w:hint="eastAsia"/>
        </w:rPr>
        <w:t>_</w:t>
      </w:r>
      <w:r w:rsidRPr="00B3359E">
        <w:t>diamond_flow</w:t>
      </w:r>
      <w:r>
        <w:t>]</w:t>
      </w:r>
    </w:p>
    <w:p w14:paraId="616098C0" w14:textId="77777777" w:rsidR="00D14455" w:rsidRPr="00BB732D" w:rsidRDefault="006D2B34" w:rsidP="008C4535">
      <w:r>
        <w:rPr>
          <w:rFonts w:hint="eastAsia"/>
        </w:rPr>
        <w:t>check_flow</w:t>
      </w:r>
      <w:r>
        <w:t xml:space="preserve"> = </w:t>
      </w:r>
      <w:r>
        <w:rPr>
          <w:rFonts w:hint="eastAsia"/>
        </w:rPr>
        <w:t>map</w:t>
      </w:r>
    </w:p>
    <w:p w14:paraId="62486C05" w14:textId="77777777" w:rsidR="00824A3B" w:rsidRPr="00154242" w:rsidRDefault="00824A3B" w:rsidP="00154242">
      <w:pPr>
        <w:spacing w:after="200" w:line="276" w:lineRule="auto"/>
      </w:pPr>
      <w:bookmarkStart w:id="176" w:name="_4.1_General_flow"/>
      <w:bookmarkStart w:id="177" w:name="_4.2_Sweeping_flow"/>
      <w:bookmarkStart w:id="178" w:name="_4.1.4_Work_flow"/>
      <w:bookmarkStart w:id="179" w:name="_4.2_Sweeping_flow_1"/>
      <w:bookmarkStart w:id="180" w:name="_4.3_Crossover_flow"/>
      <w:bookmarkStart w:id="181" w:name="_4.4_Simulation_flow"/>
      <w:bookmarkStart w:id="182" w:name="_4.4.5.6_Result_check"/>
      <w:bookmarkStart w:id="183" w:name="_4.5_Command_flow"/>
      <w:bookmarkStart w:id="184" w:name="_5.2_Behavior_check"/>
      <w:bookmarkStart w:id="185" w:name="_5.3_Scan_report"/>
      <w:bookmarkStart w:id="186" w:name="_6_Reference"/>
      <w:bookmarkEnd w:id="176"/>
      <w:bookmarkEnd w:id="177"/>
      <w:bookmarkEnd w:id="178"/>
      <w:bookmarkEnd w:id="179"/>
      <w:bookmarkEnd w:id="180"/>
      <w:bookmarkEnd w:id="181"/>
      <w:bookmarkEnd w:id="182"/>
      <w:bookmarkEnd w:id="183"/>
      <w:bookmarkEnd w:id="184"/>
      <w:bookmarkEnd w:id="185"/>
      <w:bookmarkEnd w:id="186"/>
    </w:p>
    <w:p w14:paraId="6130C635"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33778900" w14:textId="196C0CB9" w:rsidR="5F790200" w:rsidRDefault="5F790200" w:rsidP="5F790200">
      <w:pPr>
        <w:pStyle w:val="Heading2"/>
      </w:pPr>
      <w:bookmarkStart w:id="187" w:name="_Toc56147730"/>
      <w:r>
        <w:lastRenderedPageBreak/>
        <w:t>18 check_radiant_flow</w:t>
      </w:r>
      <w:bookmarkEnd w:id="187"/>
    </w:p>
    <w:p w14:paraId="6AB6CEA9" w14:textId="4911CFE9" w:rsidR="5F790200" w:rsidRDefault="5F790200">
      <w:del w:id="188" w:author="Jason Wang" w:date="2020-08-27T13:30:00Z">
        <w:r w:rsidDel="007E26FD">
          <w:delText>The method</w:delText>
        </w:r>
      </w:del>
      <w:ins w:id="189" w:author="Jason Wang" w:date="2020-08-27T13:30:00Z">
        <w:r w:rsidR="007E26FD">
          <w:t>This method</w:t>
        </w:r>
      </w:ins>
      <w:r>
        <w:t xml:space="preserve"> is used to check whether the specific flow passes.</w:t>
      </w:r>
    </w:p>
    <w:p w14:paraId="12162FA1" w14:textId="04045CBC" w:rsidR="5F790200" w:rsidRDefault="5F790200" w:rsidP="5F790200">
      <w:pPr>
        <w:pStyle w:val="Heading3"/>
      </w:pPr>
      <w:bookmarkStart w:id="190" w:name="_Toc56147731"/>
      <w:r>
        <w:t>18.1 Format</w:t>
      </w:r>
      <w:bookmarkEnd w:id="190"/>
    </w:p>
    <w:p w14:paraId="1BF9A2EA" w14:textId="238F697A" w:rsidR="5F790200" w:rsidRDefault="5F790200">
      <w:r>
        <w:t>[check_radiant_flow_&lt;section_num&gt;]</w:t>
      </w:r>
    </w:p>
    <w:p w14:paraId="109469E4" w14:textId="77777777" w:rsidR="5F790200" w:rsidRDefault="5F790200">
      <w:r>
        <w:t>check_flow = &lt;flow&gt;</w:t>
      </w:r>
    </w:p>
    <w:p w14:paraId="512550E1" w14:textId="1797383C" w:rsidR="5F790200" w:rsidRDefault="5F790200" w:rsidP="5F790200">
      <w:pPr>
        <w:pStyle w:val="Heading3"/>
      </w:pPr>
      <w:bookmarkStart w:id="191" w:name="_Toc56147732"/>
      <w:r>
        <w:t>18.2 Description</w:t>
      </w:r>
      <w:bookmarkEnd w:id="191"/>
    </w:p>
    <w:p w14:paraId="07FCA81C" w14:textId="2BB56A95" w:rsidR="5F790200" w:rsidRDefault="5F790200" w:rsidP="5F790200">
      <w:pPr>
        <w:pStyle w:val="ListParagraph"/>
        <w:numPr>
          <w:ilvl w:val="0"/>
          <w:numId w:val="23"/>
        </w:numPr>
      </w:pPr>
      <w:r>
        <w:t>“[check_radiant_flow_&lt;section_num&gt;]”: a configuration file may have multiple “check_radiant_flow” methods but we need identify them with different section number.</w:t>
      </w:r>
    </w:p>
    <w:p w14:paraId="78930BCA" w14:textId="77777777" w:rsidR="5F790200" w:rsidRDefault="5F790200" w:rsidP="5F790200">
      <w:pPr>
        <w:pStyle w:val="ListParagraph"/>
        <w:numPr>
          <w:ilvl w:val="0"/>
          <w:numId w:val="23"/>
        </w:numPr>
      </w:pPr>
      <w:r>
        <w:t>“check_flow”: flow result to be checked, &lt;flow&gt; need to refer to below table.</w:t>
      </w:r>
    </w:p>
    <w:tbl>
      <w:tblPr>
        <w:tblW w:w="9141" w:type="dxa"/>
        <w:tblInd w:w="199" w:type="dxa"/>
        <w:tblLook w:val="04A0" w:firstRow="1" w:lastRow="0" w:firstColumn="1" w:lastColumn="0" w:noHBand="0" w:noVBand="1"/>
      </w:tblPr>
      <w:tblGrid>
        <w:gridCol w:w="1152"/>
        <w:gridCol w:w="4817"/>
        <w:gridCol w:w="3172"/>
      </w:tblGrid>
      <w:tr w:rsidR="5F790200" w14:paraId="18F6D32B" w14:textId="77777777" w:rsidTr="7F41C77E">
        <w:trPr>
          <w:trHeight w:val="330"/>
        </w:trPr>
        <w:tc>
          <w:tcPr>
            <w:tcW w:w="1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76A7EE7" w14:textId="77777777" w:rsidR="5F790200" w:rsidRDefault="5F790200" w:rsidP="5F790200">
            <w:pPr>
              <w:jc w:val="both"/>
              <w:rPr>
                <w:rFonts w:ascii="Times New Roman" w:eastAsia="宋体" w:hAnsi="Times New Roman" w:cs="Times New Roman"/>
                <w:b/>
                <w:bCs/>
              </w:rPr>
            </w:pPr>
            <w:r w:rsidRPr="5F790200">
              <w:rPr>
                <w:rFonts w:ascii="Times New Roman" w:hAnsi="Times New Roman" w:cs="Times New Roman"/>
                <w:b/>
                <w:bCs/>
              </w:rPr>
              <w:t>Flow</w:t>
            </w:r>
          </w:p>
        </w:tc>
        <w:tc>
          <w:tcPr>
            <w:tcW w:w="4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DCBA288" w14:textId="77777777" w:rsidR="5F790200" w:rsidRDefault="5F790200" w:rsidP="5F790200">
            <w:pPr>
              <w:jc w:val="both"/>
              <w:rPr>
                <w:rFonts w:ascii="Times New Roman" w:eastAsia="宋体" w:hAnsi="Times New Roman" w:cs="Times New Roman"/>
                <w:b/>
                <w:bCs/>
              </w:rPr>
            </w:pPr>
            <w:r w:rsidRPr="5F790200">
              <w:rPr>
                <w:rFonts w:ascii="Times New Roman" w:hAnsi="Times New Roman" w:cs="Times New Roman"/>
                <w:b/>
                <w:bCs/>
              </w:rPr>
              <w:t>File</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FBC60ED" w14:textId="77777777" w:rsidR="5F790200" w:rsidRDefault="5F790200" w:rsidP="5F790200">
            <w:pPr>
              <w:jc w:val="both"/>
              <w:rPr>
                <w:rFonts w:ascii="Times New Roman" w:eastAsia="宋体" w:hAnsi="Times New Roman" w:cs="Times New Roman"/>
                <w:b/>
                <w:bCs/>
              </w:rPr>
            </w:pPr>
            <w:r w:rsidRPr="5F790200">
              <w:rPr>
                <w:rFonts w:ascii="Times New Roman" w:hAnsi="Times New Roman" w:cs="Times New Roman"/>
                <w:b/>
                <w:bCs/>
              </w:rPr>
              <w:t>Check string</w:t>
            </w:r>
          </w:p>
        </w:tc>
      </w:tr>
      <w:tr w:rsidR="5F790200" w14:paraId="51BB1276"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EC8BD1E"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synp</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7D016ACF"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_scratch/*/*.srr</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222B58D"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Mapper successful!</w:t>
            </w:r>
          </w:p>
        </w:tc>
      </w:tr>
      <w:tr w:rsidR="5F790200" w14:paraId="4D71F60A"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A1C4492"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lse</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6DB1FB5F"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_scratch/*/synthesis.log</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1A63ECD" w14:textId="65431B9E" w:rsidR="5F790200" w:rsidRDefault="7F41C77E" w:rsidP="7F41C77E">
            <w:pPr>
              <w:jc w:val="both"/>
              <w:rPr>
                <w:rFonts w:ascii="Times New Roman" w:eastAsia="宋体" w:hAnsi="Times New Roman" w:cs="Times New Roman"/>
              </w:rPr>
            </w:pPr>
            <w:r w:rsidRPr="7F41C77E">
              <w:rPr>
                <w:rFonts w:ascii="Times New Roman" w:hAnsi="Times New Roman" w:cs="Times New Roman"/>
              </w:rPr>
              <w:t>CPU Time</w:t>
            </w:r>
          </w:p>
        </w:tc>
      </w:tr>
      <w:tr w:rsidR="3E308C56" w14:paraId="772EE49D"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5FC647A" w14:textId="00DD2793" w:rsidR="3E308C56" w:rsidRDefault="3E308C56" w:rsidP="3E308C56">
            <w:pPr>
              <w:jc w:val="both"/>
              <w:rPr>
                <w:rFonts w:ascii="Times New Roman" w:hAnsi="Times New Roman" w:cs="Times New Roman"/>
              </w:rPr>
            </w:pPr>
            <w:r w:rsidRPr="3E308C56">
              <w:rPr>
                <w:rFonts w:ascii="Times New Roman" w:hAnsi="Times New Roman" w:cs="Times New Roman"/>
              </w:rPr>
              <w:t>synthesis</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EDDAD0E" w14:textId="495719A1"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8942B89" w14:textId="58B0BBFF"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r>
      <w:tr w:rsidR="5F790200" w14:paraId="30E744D3"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E0A7E5D"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map</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1C3A49F7"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_scratch/*/*.mrp</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6703A2A2"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Number of errors:    0</w:t>
            </w:r>
          </w:p>
        </w:tc>
      </w:tr>
      <w:tr w:rsidR="5F790200" w14:paraId="4A220F05"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D2934C8"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par</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204876B6"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_scratch/*/*.par</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59AFE27C"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All signals are completely routed.</w:t>
            </w:r>
          </w:p>
        </w:tc>
      </w:tr>
      <w:tr w:rsidR="5F790200" w14:paraId="47BEF348"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15E126C"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ibis</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6E0C3665"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_scratch/*/IBIS/*.ibs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BE43B37"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6A66A218"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A5B0B36"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bitstream</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4E6EF064"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_scratch/*/*.bit;_scratch/*/*.rbt</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F6E87DB"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274A443C"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C2598D1"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jedec</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F5E1DB5"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_scratch/*/*.jed</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69184789"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2B3A6921" w14:textId="77777777" w:rsidTr="7F41C77E">
        <w:trPr>
          <w:trHeight w:val="300"/>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6086C9B"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prom</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2805992"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_scratch/*/*.mcs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B19D047"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3C22BAE6" w14:textId="77777777" w:rsidTr="7F41C77E">
        <w:trPr>
          <w:trHeight w:val="300"/>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145A835"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download</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E9C0894" w14:textId="77777777" w:rsidR="5F790200" w:rsidRDefault="5F790200" w:rsidP="5F790200">
            <w:pPr>
              <w:rPr>
                <w:rFonts w:ascii="Times New Roman" w:hAnsi="Times New Roman" w:cs="Times New Roman"/>
              </w:rPr>
            </w:pPr>
            <w:r w:rsidRPr="5F790200">
              <w:rPr>
                <w:rFonts w:ascii="Times New Roman" w:hAnsi="Times New Roman" w:cs="Times New Roman"/>
              </w:rPr>
              <w:t>_scratch/*/*.bit;_scratch/*/*.rbt;_scratch/*/*.jed;</w:t>
            </w:r>
          </w:p>
          <w:p w14:paraId="49E5EF37"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_scratch/*/*.bin;_scratch/*/*.hex;_scratch/*/*.nvcm</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3A89EDB6"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bl>
    <w:p w14:paraId="458C23AB" w14:textId="77777777" w:rsidR="5F790200" w:rsidRDefault="5F790200">
      <w:r>
        <w:t>In summary:</w:t>
      </w:r>
    </w:p>
    <w:p w14:paraId="33799717" w14:textId="77777777" w:rsidR="5F790200" w:rsidRDefault="5F790200">
      <w:r>
        <w:t>It will try to find the check string in specific file. If string is found, the check section will return pass.</w:t>
      </w:r>
    </w:p>
    <w:p w14:paraId="4D17443E" w14:textId="506623B5" w:rsidR="5F790200" w:rsidRDefault="5F790200" w:rsidP="5F790200">
      <w:pPr>
        <w:pStyle w:val="Heading3"/>
      </w:pPr>
      <w:bookmarkStart w:id="192" w:name="_Toc56147733"/>
      <w:r>
        <w:t>18.3 Demo</w:t>
      </w:r>
      <w:bookmarkEnd w:id="192"/>
    </w:p>
    <w:p w14:paraId="6B36A06B" w14:textId="52ADD9F8" w:rsidR="5F790200" w:rsidRDefault="5F790200">
      <w:r>
        <w:t>[check_radiant_flow]</w:t>
      </w:r>
    </w:p>
    <w:p w14:paraId="6172C0EB" w14:textId="77777777" w:rsidR="5F790200" w:rsidRDefault="5F790200">
      <w:r>
        <w:t>check_flow = map</w:t>
      </w:r>
    </w:p>
    <w:p w14:paraId="75EC6871" w14:textId="29A8EA58" w:rsidR="5F790200" w:rsidRDefault="5F790200" w:rsidP="5F790200">
      <w:pPr>
        <w:spacing w:after="200" w:line="276" w:lineRule="auto"/>
      </w:pPr>
    </w:p>
    <w:p w14:paraId="17C8AAE3"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0864B0B" w14:textId="2730D784" w:rsidR="002A43AB" w:rsidRDefault="002A43AB" w:rsidP="002A43AB">
      <w:pPr>
        <w:pStyle w:val="Heading2"/>
      </w:pPr>
      <w:bookmarkStart w:id="193" w:name="_Toc56147734"/>
      <w:r>
        <w:lastRenderedPageBreak/>
        <w:t>19 check_simrel</w:t>
      </w:r>
      <w:bookmarkEnd w:id="193"/>
    </w:p>
    <w:p w14:paraId="32B61B81" w14:textId="7BC12855" w:rsidR="00917E4E" w:rsidRDefault="00917E4E" w:rsidP="00917E4E">
      <w:del w:id="194" w:author="Jason Wang" w:date="2020-08-27T13:30:00Z">
        <w:r w:rsidDel="007E26FD">
          <w:delText>The method</w:delText>
        </w:r>
      </w:del>
      <w:ins w:id="195" w:author="Jason Wang" w:date="2020-08-27T13:30:00Z">
        <w:r w:rsidR="007E26FD">
          <w:t xml:space="preserve">This method </w:t>
        </w:r>
      </w:ins>
      <w:del w:id="196" w:author="Jason Wang" w:date="2020-08-27T13:31:00Z">
        <w:r w:rsidDel="00E84A6B">
          <w:delText xml:space="preserve"> </w:delText>
        </w:r>
      </w:del>
      <w:r>
        <w:t>is used to compare avc and out file of simrel results.</w:t>
      </w:r>
    </w:p>
    <w:p w14:paraId="0F49F95C" w14:textId="09C198B6" w:rsidR="00917E4E" w:rsidRDefault="00917E4E" w:rsidP="00917E4E">
      <w:pPr>
        <w:pStyle w:val="Heading3"/>
      </w:pPr>
      <w:bookmarkStart w:id="197" w:name="_Toc56147735"/>
      <w:r>
        <w:t>19.1 Format</w:t>
      </w:r>
      <w:bookmarkEnd w:id="197"/>
    </w:p>
    <w:p w14:paraId="23EFFB91" w14:textId="60F7A627" w:rsidR="00917E4E" w:rsidRDefault="00917E4E" w:rsidP="00917E4E">
      <w:r>
        <w:t>[check_simrel]</w:t>
      </w:r>
    </w:p>
    <w:p w14:paraId="4892A58B" w14:textId="18DDD424" w:rsidR="00917E4E" w:rsidRDefault="00917E4E" w:rsidP="00917E4E">
      <w:r>
        <w:t xml:space="preserve">avc = </w:t>
      </w:r>
      <w:r>
        <w:tab/>
      </w:r>
      <w:r>
        <w:tab/>
      </w:r>
      <w:r>
        <w:tab/>
      </w:r>
      <w:r>
        <w:tab/>
      </w:r>
      <w:r>
        <w:tab/>
        <w:t xml:space="preserve">default: </w:t>
      </w:r>
      <w:r w:rsidRPr="00917E4E">
        <w:t>./_scratch/simrel/fc.avc</w:t>
      </w:r>
    </w:p>
    <w:p w14:paraId="510B3804" w14:textId="11203595" w:rsidR="00917E4E" w:rsidRDefault="00917E4E" w:rsidP="00917E4E">
      <w:r>
        <w:t xml:space="preserve">out = </w:t>
      </w:r>
      <w:r>
        <w:tab/>
      </w:r>
      <w:r>
        <w:tab/>
      </w:r>
      <w:r>
        <w:tab/>
      </w:r>
      <w:r>
        <w:tab/>
      </w:r>
      <w:r>
        <w:tab/>
        <w:t>default: ./_scratch/simrel/fc.out</w:t>
      </w:r>
    </w:p>
    <w:p w14:paraId="1BB45A11" w14:textId="3B83D57E" w:rsidR="00917E4E" w:rsidRDefault="00917E4E" w:rsidP="00917E4E">
      <w:r>
        <w:t xml:space="preserve">acc = </w:t>
      </w:r>
      <w:r>
        <w:tab/>
      </w:r>
      <w:r>
        <w:tab/>
      </w:r>
      <w:r>
        <w:tab/>
      </w:r>
      <w:r>
        <w:tab/>
      </w:r>
      <w:r>
        <w:tab/>
        <w:t>default: 1.0</w:t>
      </w:r>
    </w:p>
    <w:p w14:paraId="4BA216EB" w14:textId="43033E2F" w:rsidR="00917E4E" w:rsidRDefault="00917E4E" w:rsidP="00917E4E">
      <w:r>
        <w:t xml:space="preserve">ignore = </w:t>
      </w:r>
      <w:r>
        <w:tab/>
      </w:r>
      <w:r>
        <w:tab/>
      </w:r>
      <w:r>
        <w:tab/>
      </w:r>
      <w:r>
        <w:tab/>
        <w:t>default: 0</w:t>
      </w:r>
    </w:p>
    <w:p w14:paraId="6E755CF9" w14:textId="7A393F64" w:rsidR="00917E4E" w:rsidRDefault="00917E4E" w:rsidP="00917E4E">
      <w:r>
        <w:t xml:space="preserve">shift = </w:t>
      </w:r>
      <w:r>
        <w:tab/>
      </w:r>
      <w:r>
        <w:tab/>
      </w:r>
      <w:r>
        <w:tab/>
      </w:r>
      <w:r>
        <w:tab/>
      </w:r>
      <w:r>
        <w:tab/>
        <w:t>default: 0</w:t>
      </w:r>
    </w:p>
    <w:p w14:paraId="0141CADB" w14:textId="78AB2CCE" w:rsidR="00603559" w:rsidRDefault="00603559" w:rsidP="00917E4E">
      <w:r>
        <w:t xml:space="preserve">signals = </w:t>
      </w:r>
      <w:r>
        <w:tab/>
      </w:r>
      <w:r>
        <w:tab/>
      </w:r>
      <w:r>
        <w:tab/>
      </w:r>
      <w:r>
        <w:tab/>
      </w:r>
      <w:r w:rsidR="00CF42DB">
        <w:t>default: all</w:t>
      </w:r>
    </w:p>
    <w:p w14:paraId="3CE5A45B" w14:textId="6AB988F4" w:rsidR="00917E4E" w:rsidRDefault="00917E4E" w:rsidP="00917E4E">
      <w:pPr>
        <w:pStyle w:val="Heading3"/>
      </w:pPr>
      <w:bookmarkStart w:id="198" w:name="_Toc56147736"/>
      <w:r>
        <w:t>19.2 Description</w:t>
      </w:r>
      <w:bookmarkEnd w:id="198"/>
    </w:p>
    <w:p w14:paraId="14858970" w14:textId="2D36F48F" w:rsidR="00917E4E" w:rsidRDefault="00917E4E" w:rsidP="00917E4E">
      <w:r>
        <w:t>a) avc, out: the golden and simrel result files</w:t>
      </w:r>
    </w:p>
    <w:p w14:paraId="3050DEAD" w14:textId="0810459D" w:rsidR="00917E4E" w:rsidRDefault="00917E4E" w:rsidP="00917E4E">
      <w:r>
        <w:t>b) acc: the desired accuracy the comparison needs to get</w:t>
      </w:r>
    </w:p>
    <w:p w14:paraId="734B3BA0" w14:textId="251EF232" w:rsidR="00917E4E" w:rsidRDefault="00917E4E" w:rsidP="00917E4E">
      <w:r>
        <w:t>c) ignore: how many lines ignore at the beginning</w:t>
      </w:r>
    </w:p>
    <w:p w14:paraId="2F3E3C63" w14:textId="59E2DD23" w:rsidR="00917E4E" w:rsidRDefault="00917E4E" w:rsidP="00917E4E">
      <w:r>
        <w:t>d) shift: how many lines needs shift when do comparing</w:t>
      </w:r>
    </w:p>
    <w:p w14:paraId="6F4A5CC2" w14:textId="53E6342D" w:rsidR="00B549C3" w:rsidRDefault="00B549C3" w:rsidP="00917E4E">
      <w:r>
        <w:t xml:space="preserve">e) signals: </w:t>
      </w:r>
      <w:r w:rsidR="00BB444B">
        <w:t>partial shift for specific signals, higher priority than shift</w:t>
      </w:r>
    </w:p>
    <w:p w14:paraId="57352EEB" w14:textId="6AC7F817" w:rsidR="00917E4E" w:rsidRDefault="00917E4E" w:rsidP="00917E4E">
      <w:r>
        <w:t>In summary:</w:t>
      </w:r>
    </w:p>
    <w:p w14:paraId="2E55DA18" w14:textId="6555F1B0" w:rsidR="00917E4E" w:rsidRDefault="00917E4E" w:rsidP="00917E4E">
      <w:r>
        <w:t>It will try to compare the avc and out file about only the output, namely LHX, and return the ratio of similarity. If the ratio is less than acc, the check fail.</w:t>
      </w:r>
    </w:p>
    <w:p w14:paraId="2E9C93B3" w14:textId="541BAA4B" w:rsidR="00917E4E" w:rsidRDefault="00982D40" w:rsidP="00917E4E">
      <w:pPr>
        <w:pStyle w:val="Heading3"/>
      </w:pPr>
      <w:bookmarkStart w:id="199" w:name="_Toc56147737"/>
      <w:r>
        <w:t>19</w:t>
      </w:r>
      <w:r w:rsidR="00917E4E">
        <w:t>.3 Demo</w:t>
      </w:r>
      <w:bookmarkEnd w:id="199"/>
    </w:p>
    <w:p w14:paraId="7FB946DE" w14:textId="77777777" w:rsidR="00917E4E" w:rsidRDefault="00917E4E" w:rsidP="00917E4E">
      <w:r>
        <w:t>[check_simrel]</w:t>
      </w:r>
    </w:p>
    <w:p w14:paraId="01E0B27B" w14:textId="77777777" w:rsidR="00917E4E" w:rsidRDefault="00917E4E" w:rsidP="00917E4E">
      <w:r>
        <w:t>;acv = xxx.avc</w:t>
      </w:r>
    </w:p>
    <w:p w14:paraId="242BC7AA" w14:textId="77777777" w:rsidR="00917E4E" w:rsidRDefault="00917E4E" w:rsidP="00917E4E">
      <w:r>
        <w:t>;out = xxx.out</w:t>
      </w:r>
    </w:p>
    <w:p w14:paraId="3E979A54" w14:textId="35FE48A9" w:rsidR="00917E4E" w:rsidRDefault="00917E4E" w:rsidP="00917E4E">
      <w:r>
        <w:t>acc = 0.917489200857</w:t>
      </w:r>
    </w:p>
    <w:p w14:paraId="590863A1" w14:textId="77777777" w:rsidR="00917E4E" w:rsidRDefault="00917E4E" w:rsidP="00917E4E">
      <w:r>
        <w:t>ignore = 1047</w:t>
      </w:r>
    </w:p>
    <w:p w14:paraId="1870994F" w14:textId="59FF7753" w:rsidR="0067750B" w:rsidRDefault="00917E4E" w:rsidP="00917E4E">
      <w:r>
        <w:t>shift = 1</w:t>
      </w:r>
    </w:p>
    <w:p w14:paraId="099F306E" w14:textId="4AFE8868" w:rsidR="00917E4E" w:rsidRPr="00917E4E" w:rsidRDefault="005C33D2" w:rsidP="00962FEF">
      <w:pPr>
        <w:spacing w:after="200" w:line="276" w:lineRule="auto"/>
      </w:pPr>
      <w:r w:rsidRPr="005C33D2">
        <w:t>signals = data_out[\d+]:10, o_oea:10</w:t>
      </w:r>
      <w:r w:rsidR="0067750B">
        <w:br w:type="page"/>
      </w:r>
    </w:p>
    <w:p w14:paraId="08508855" w14:textId="16315C8E" w:rsidR="0067750B" w:rsidRDefault="0067750B">
      <w:pPr>
        <w:pStyle w:val="Heading2"/>
      </w:pPr>
      <w:bookmarkStart w:id="200" w:name="_Toc56147738"/>
      <w:r>
        <w:lastRenderedPageBreak/>
        <w:t>20 check_greater</w:t>
      </w:r>
      <w:bookmarkEnd w:id="200"/>
    </w:p>
    <w:p w14:paraId="11B18ADA" w14:textId="679C2F9D" w:rsidR="0067750B" w:rsidRDefault="0067750B" w:rsidP="0067750B">
      <w:del w:id="201" w:author="Jason Wang" w:date="2020-08-27T13:30:00Z">
        <w:r w:rsidDel="007E26FD">
          <w:delText>The method</w:delText>
        </w:r>
      </w:del>
      <w:ins w:id="202" w:author="Jason Wang" w:date="2020-08-27T13:30:00Z">
        <w:r w:rsidR="007E26FD">
          <w:t>This method</w:t>
        </w:r>
      </w:ins>
      <w:r>
        <w:t xml:space="preserve"> is used to compare the searched number and </w:t>
      </w:r>
      <w:r w:rsidR="008D540F">
        <w:t>golden.</w:t>
      </w:r>
    </w:p>
    <w:p w14:paraId="63287F3F" w14:textId="764593C0" w:rsidR="0067750B" w:rsidRDefault="00AC08B0" w:rsidP="0067750B">
      <w:pPr>
        <w:pStyle w:val="Heading3"/>
      </w:pPr>
      <w:bookmarkStart w:id="203" w:name="_Toc56147739"/>
      <w:r>
        <w:t>20</w:t>
      </w:r>
      <w:r w:rsidR="0067750B">
        <w:t>.1 Format</w:t>
      </w:r>
      <w:bookmarkEnd w:id="203"/>
    </w:p>
    <w:p w14:paraId="23A67A9E" w14:textId="26A01363" w:rsidR="0067750B" w:rsidRDefault="0067750B" w:rsidP="0067750B">
      <w:r>
        <w:t>[check_</w:t>
      </w:r>
      <w:r w:rsidR="008D540F">
        <w:t>greater_&lt;label&gt;</w:t>
      </w:r>
      <w:r>
        <w:t>]</w:t>
      </w:r>
    </w:p>
    <w:p w14:paraId="1ECD9953" w14:textId="1C1D7492" w:rsidR="008D540F" w:rsidRDefault="008D540F" w:rsidP="008D540F">
      <w:r>
        <w:t xml:space="preserve">file = </w:t>
      </w:r>
    </w:p>
    <w:p w14:paraId="507FCAAF" w14:textId="310DBBAA" w:rsidR="008D540F" w:rsidRDefault="008D540F" w:rsidP="008D540F">
      <w:r>
        <w:t xml:space="preserve">pattern = </w:t>
      </w:r>
    </w:p>
    <w:p w14:paraId="518F8AFE" w14:textId="536F10AE" w:rsidR="008D540F" w:rsidRDefault="008D540F" w:rsidP="008D540F">
      <w:r>
        <w:t xml:space="preserve">group_name = </w:t>
      </w:r>
      <w:r w:rsidR="00295C7B">
        <w:tab/>
      </w:r>
      <w:r w:rsidR="00295C7B">
        <w:tab/>
      </w:r>
      <w:r w:rsidR="00295C7B">
        <w:tab/>
      </w:r>
      <w:r w:rsidR="00295C7B">
        <w:tab/>
        <w:t>default: compare</w:t>
      </w:r>
    </w:p>
    <w:p w14:paraId="0A251630" w14:textId="17561B2C" w:rsidR="0067750B" w:rsidRDefault="008D540F" w:rsidP="008D540F">
      <w:r>
        <w:t xml:space="preserve">golden = </w:t>
      </w:r>
    </w:p>
    <w:p w14:paraId="4BD0D9D9" w14:textId="5F2BCC18" w:rsidR="0067750B" w:rsidRDefault="00AC08B0" w:rsidP="0067750B">
      <w:pPr>
        <w:pStyle w:val="Heading3"/>
      </w:pPr>
      <w:bookmarkStart w:id="204" w:name="_Toc56147740"/>
      <w:r>
        <w:t>20</w:t>
      </w:r>
      <w:r w:rsidR="0067750B">
        <w:t>.2 Description</w:t>
      </w:r>
      <w:bookmarkEnd w:id="204"/>
    </w:p>
    <w:p w14:paraId="3163EA17" w14:textId="2D25DCF3" w:rsidR="0067750B" w:rsidRDefault="0067750B" w:rsidP="00AC08B0">
      <w:r>
        <w:t xml:space="preserve">a) </w:t>
      </w:r>
      <w:r w:rsidR="00AC08B0">
        <w:t>file: the file being searched</w:t>
      </w:r>
    </w:p>
    <w:p w14:paraId="209A215C" w14:textId="35A2650B" w:rsidR="00AC08B0" w:rsidRDefault="00AC08B0" w:rsidP="00AC08B0">
      <w:r>
        <w:t>b) pattern: the pattern to search the number, must set the group name using (?P&lt;group_name&gt;).</w:t>
      </w:r>
    </w:p>
    <w:p w14:paraId="320B2E5D" w14:textId="27482314" w:rsidR="00AC08B0" w:rsidRDefault="00AC08B0" w:rsidP="00AC08B0">
      <w:r>
        <w:t>c) group_name: the group name in the pattern</w:t>
      </w:r>
    </w:p>
    <w:p w14:paraId="15767E80" w14:textId="26BB540C" w:rsidR="00AC08B0" w:rsidRDefault="00AC08B0" w:rsidP="00AC08B0">
      <w:r>
        <w:t>d) golden: the golden number</w:t>
      </w:r>
    </w:p>
    <w:p w14:paraId="6118401B" w14:textId="77777777" w:rsidR="0067750B" w:rsidRDefault="0067750B" w:rsidP="0067750B">
      <w:r>
        <w:t>In summary:</w:t>
      </w:r>
    </w:p>
    <w:p w14:paraId="7A603E25" w14:textId="7F2B16FE" w:rsidR="0067750B" w:rsidRDefault="0067750B" w:rsidP="0067750B">
      <w:r>
        <w:t xml:space="preserve">It will try to </w:t>
      </w:r>
      <w:r w:rsidR="00AC08B0">
        <w:t>search the desired pattern in the file and get a number. If the number is greater than golden, check pass, otherwise check fail.</w:t>
      </w:r>
    </w:p>
    <w:p w14:paraId="593D18B0" w14:textId="6B3F9332" w:rsidR="0067750B" w:rsidRDefault="00AC08B0" w:rsidP="0067750B">
      <w:pPr>
        <w:pStyle w:val="Heading3"/>
      </w:pPr>
      <w:bookmarkStart w:id="205" w:name="_Toc56147741"/>
      <w:r>
        <w:t>20</w:t>
      </w:r>
      <w:r w:rsidR="0067750B">
        <w:t>.3 Demo</w:t>
      </w:r>
      <w:bookmarkEnd w:id="205"/>
    </w:p>
    <w:p w14:paraId="5C0875FD" w14:textId="77777777" w:rsidR="008D540F" w:rsidRDefault="008D540F" w:rsidP="008D540F">
      <w:r>
        <w:t>file = ./_scratch/synthesis*.log</w:t>
      </w:r>
    </w:p>
    <w:p w14:paraId="4BA34533" w14:textId="77777777" w:rsidR="008D540F" w:rsidRDefault="008D540F" w:rsidP="008D540F">
      <w:r>
        <w:t>pattern = Peak Memory Usage: (?P&lt;memory&gt;[\d.]+) MB</w:t>
      </w:r>
    </w:p>
    <w:p w14:paraId="51A28AA5" w14:textId="77777777" w:rsidR="008D540F" w:rsidRDefault="008D540F" w:rsidP="008D540F">
      <w:r>
        <w:t>group_name = memory</w:t>
      </w:r>
    </w:p>
    <w:p w14:paraId="63ADC2F7" w14:textId="77777777" w:rsidR="008D540F" w:rsidRDefault="008D540F" w:rsidP="008D540F">
      <w:r>
        <w:t>golden = 503</w:t>
      </w:r>
    </w:p>
    <w:p w14:paraId="3DFFD2DD" w14:textId="7A1C9DC0" w:rsidR="0067750B" w:rsidRDefault="0067750B">
      <w:pPr>
        <w:spacing w:after="200" w:line="276" w:lineRule="auto"/>
      </w:pPr>
      <w:r>
        <w:br w:type="page"/>
      </w:r>
    </w:p>
    <w:p w14:paraId="4D1F394A" w14:textId="00E40FBB" w:rsidR="00F721FE" w:rsidRDefault="00F721FE" w:rsidP="00F721FE">
      <w:pPr>
        <w:pStyle w:val="Heading2"/>
      </w:pPr>
      <w:bookmarkStart w:id="206" w:name="_Toc56147742"/>
      <w:r>
        <w:lastRenderedPageBreak/>
        <w:t>21 check_less</w:t>
      </w:r>
      <w:bookmarkEnd w:id="206"/>
    </w:p>
    <w:p w14:paraId="41E5B455" w14:textId="070F9D45" w:rsidR="00F721FE" w:rsidRDefault="00F721FE" w:rsidP="00F721FE">
      <w:del w:id="207" w:author="Jason Wang" w:date="2020-08-27T13:30:00Z">
        <w:r w:rsidDel="007E26FD">
          <w:delText>The method</w:delText>
        </w:r>
      </w:del>
      <w:ins w:id="208" w:author="Jason Wang" w:date="2020-08-27T13:30:00Z">
        <w:r w:rsidR="007E26FD">
          <w:t>This method</w:t>
        </w:r>
      </w:ins>
      <w:r>
        <w:t xml:space="preserve"> is used to compare the searched number and golden.</w:t>
      </w:r>
    </w:p>
    <w:p w14:paraId="244402AA" w14:textId="07A7B3A1" w:rsidR="00F721FE" w:rsidRDefault="00F721FE" w:rsidP="00F721FE">
      <w:pPr>
        <w:pStyle w:val="Heading3"/>
      </w:pPr>
      <w:bookmarkStart w:id="209" w:name="_Toc56147743"/>
      <w:r>
        <w:t>21.1 Format</w:t>
      </w:r>
      <w:bookmarkEnd w:id="209"/>
    </w:p>
    <w:p w14:paraId="6026E8CE" w14:textId="06B68627" w:rsidR="00F721FE" w:rsidRDefault="00F721FE" w:rsidP="00F721FE">
      <w:r>
        <w:t>[check_</w:t>
      </w:r>
      <w:del w:id="210" w:author="Jason Wang" w:date="2020-08-27T13:38:00Z">
        <w:r w:rsidDel="009C17F5">
          <w:delText>greater</w:delText>
        </w:r>
      </w:del>
      <w:ins w:id="211" w:author="Jason Wang" w:date="2020-08-27T13:38:00Z">
        <w:r w:rsidR="009C17F5">
          <w:t>less</w:t>
        </w:r>
      </w:ins>
      <w:r>
        <w:t>_&lt;label&gt;]</w:t>
      </w:r>
    </w:p>
    <w:p w14:paraId="4FBE17C1" w14:textId="77777777" w:rsidR="00F721FE" w:rsidRDefault="00F721FE" w:rsidP="00F721FE">
      <w:r>
        <w:t xml:space="preserve">file = </w:t>
      </w:r>
    </w:p>
    <w:p w14:paraId="4AA216B0" w14:textId="77777777" w:rsidR="00F721FE" w:rsidRDefault="00F721FE" w:rsidP="00F721FE">
      <w:r>
        <w:t xml:space="preserve">pattern = </w:t>
      </w:r>
    </w:p>
    <w:p w14:paraId="474D3408" w14:textId="6DD50317" w:rsidR="00F721FE" w:rsidRDefault="00F721FE" w:rsidP="00F721FE">
      <w:r>
        <w:t xml:space="preserve">group_name = </w:t>
      </w:r>
      <w:r>
        <w:tab/>
      </w:r>
      <w:r>
        <w:tab/>
      </w:r>
      <w:r>
        <w:tab/>
      </w:r>
      <w:r>
        <w:tab/>
      </w:r>
      <w:ins w:id="212" w:author="Jason Wang" w:date="2020-08-27T13:47:00Z">
        <w:r w:rsidR="00843D18">
          <w:t xml:space="preserve">--optional, </w:t>
        </w:r>
      </w:ins>
      <w:r>
        <w:t xml:space="preserve">default: </w:t>
      </w:r>
      <w:del w:id="213" w:author="Jason Wang" w:date="2020-08-27T13:47:00Z">
        <w:r w:rsidDel="00843D18">
          <w:delText>compare</w:delText>
        </w:r>
      </w:del>
      <w:ins w:id="214" w:author="Jason Wang" w:date="2020-08-27T13:47:00Z">
        <w:r w:rsidR="00843D18">
          <w:t>1</w:t>
        </w:r>
      </w:ins>
    </w:p>
    <w:p w14:paraId="77D1E56E" w14:textId="77777777" w:rsidR="00F721FE" w:rsidRDefault="00F721FE" w:rsidP="00F721FE">
      <w:r>
        <w:t xml:space="preserve">golden = </w:t>
      </w:r>
    </w:p>
    <w:p w14:paraId="4A5B9496" w14:textId="7DD60BAD" w:rsidR="00F721FE" w:rsidRDefault="00F721FE" w:rsidP="00F721FE">
      <w:pPr>
        <w:pStyle w:val="Heading3"/>
      </w:pPr>
      <w:bookmarkStart w:id="215" w:name="_Toc56147744"/>
      <w:r>
        <w:t>21.2 Description</w:t>
      </w:r>
      <w:bookmarkEnd w:id="215"/>
    </w:p>
    <w:p w14:paraId="3660206D" w14:textId="77777777" w:rsidR="00F721FE" w:rsidRDefault="00F721FE" w:rsidP="00F721FE">
      <w:r>
        <w:t>a) file: the file being searched</w:t>
      </w:r>
    </w:p>
    <w:p w14:paraId="20C8B896" w14:textId="77777777" w:rsidR="00F721FE" w:rsidRDefault="00F721FE" w:rsidP="00F721FE">
      <w:r>
        <w:t>b) pattern: the pattern to search the number, must set the group name using (?P&lt;group_name&gt;).</w:t>
      </w:r>
    </w:p>
    <w:p w14:paraId="4F5E14CE" w14:textId="77777777" w:rsidR="00F721FE" w:rsidRDefault="00F721FE" w:rsidP="00F721FE">
      <w:r>
        <w:t>c) group_name: the group name in the pattern</w:t>
      </w:r>
    </w:p>
    <w:p w14:paraId="6750F328" w14:textId="77777777" w:rsidR="00F721FE" w:rsidRDefault="00F721FE" w:rsidP="00F721FE">
      <w:r>
        <w:t>d) golden: the golden number</w:t>
      </w:r>
    </w:p>
    <w:p w14:paraId="278D3AF2" w14:textId="77777777" w:rsidR="00F721FE" w:rsidRDefault="00F721FE" w:rsidP="00F721FE">
      <w:r>
        <w:t>In summary:</w:t>
      </w:r>
    </w:p>
    <w:p w14:paraId="701B2197" w14:textId="05E8D15C" w:rsidR="00F721FE" w:rsidRDefault="00F721FE" w:rsidP="00F721FE">
      <w:r>
        <w:t>It will try to search the desired pattern in the file and get a number. If the number is less than golden, check pass, otherwise check fail.</w:t>
      </w:r>
    </w:p>
    <w:p w14:paraId="5BE4893A" w14:textId="760D3E68" w:rsidR="00F721FE" w:rsidRDefault="00F721FE" w:rsidP="00F721FE">
      <w:pPr>
        <w:pStyle w:val="Heading3"/>
      </w:pPr>
      <w:bookmarkStart w:id="216" w:name="_Toc56147745"/>
      <w:r>
        <w:t>21.3 Demo</w:t>
      </w:r>
      <w:bookmarkEnd w:id="216"/>
    </w:p>
    <w:p w14:paraId="69715B25" w14:textId="77777777" w:rsidR="00F721FE" w:rsidRDefault="00F721FE" w:rsidP="00F721FE">
      <w:r>
        <w:t>file = ./_scratch/synthesis*.log</w:t>
      </w:r>
    </w:p>
    <w:p w14:paraId="3CC29BEB" w14:textId="77777777" w:rsidR="00F721FE" w:rsidRDefault="00F721FE" w:rsidP="00F721FE">
      <w:r>
        <w:t>pattern = Peak Memory Usage: (?P&lt;memory&gt;[\d.]+) MB</w:t>
      </w:r>
    </w:p>
    <w:p w14:paraId="10E45B6B" w14:textId="77777777" w:rsidR="00F721FE" w:rsidRDefault="00F721FE" w:rsidP="00F721FE">
      <w:r>
        <w:t>group_name = memory</w:t>
      </w:r>
    </w:p>
    <w:p w14:paraId="2393D191" w14:textId="77777777" w:rsidR="00F721FE" w:rsidRDefault="00F721FE" w:rsidP="00F721FE">
      <w:r>
        <w:t>golden = 503</w:t>
      </w:r>
    </w:p>
    <w:p w14:paraId="36DCBBD9" w14:textId="77777777" w:rsidR="00F721FE" w:rsidRDefault="00F721FE">
      <w:pPr>
        <w:spacing w:after="200" w:line="276" w:lineRule="auto"/>
        <w:rPr>
          <w:rFonts w:asciiTheme="majorHAnsi" w:eastAsiaTheme="majorEastAsia" w:hAnsiTheme="majorHAnsi" w:cstheme="majorBidi"/>
          <w:b/>
          <w:bCs/>
          <w:sz w:val="26"/>
          <w:szCs w:val="26"/>
        </w:rPr>
      </w:pPr>
    </w:p>
    <w:p w14:paraId="18E8C848" w14:textId="77777777" w:rsidR="00962FEF" w:rsidRDefault="00962FEF">
      <w:pPr>
        <w:spacing w:after="200" w:line="276" w:lineRule="auto"/>
        <w:rPr>
          <w:rFonts w:asciiTheme="majorHAnsi" w:eastAsiaTheme="majorEastAsia" w:hAnsiTheme="majorHAnsi" w:cstheme="majorBidi"/>
          <w:b/>
          <w:bCs/>
          <w:sz w:val="26"/>
          <w:szCs w:val="26"/>
        </w:rPr>
      </w:pPr>
      <w:r>
        <w:br w:type="page"/>
      </w:r>
    </w:p>
    <w:p w14:paraId="16466385" w14:textId="77777777" w:rsidR="0094098A" w:rsidRDefault="0094098A" w:rsidP="0094098A">
      <w:pPr>
        <w:pStyle w:val="Heading2"/>
      </w:pPr>
      <w:bookmarkStart w:id="217" w:name="_Toc56147746"/>
      <w:r>
        <w:lastRenderedPageBreak/>
        <w:t>22 check_almost</w:t>
      </w:r>
      <w:bookmarkEnd w:id="217"/>
    </w:p>
    <w:p w14:paraId="2564A1B7" w14:textId="79C59D4C" w:rsidR="0094098A" w:rsidRDefault="0094098A" w:rsidP="0094098A">
      <w:del w:id="218" w:author="Jason Wang" w:date="2020-08-27T13:30:00Z">
        <w:r w:rsidDel="007E26FD">
          <w:delText>The method</w:delText>
        </w:r>
      </w:del>
      <w:ins w:id="219" w:author="Jason Wang" w:date="2020-08-27T13:30:00Z">
        <w:r w:rsidR="007E26FD">
          <w:t>This method</w:t>
        </w:r>
      </w:ins>
      <w:r>
        <w:t xml:space="preserve"> is used to compare the searched number and golden.</w:t>
      </w:r>
    </w:p>
    <w:p w14:paraId="209C9D09" w14:textId="77777777" w:rsidR="0094098A" w:rsidRDefault="0094098A" w:rsidP="0094098A">
      <w:pPr>
        <w:pStyle w:val="Heading3"/>
      </w:pPr>
      <w:bookmarkStart w:id="220" w:name="_Toc56147747"/>
      <w:r>
        <w:t>22.1 Format</w:t>
      </w:r>
      <w:bookmarkEnd w:id="220"/>
    </w:p>
    <w:p w14:paraId="3341148C" w14:textId="64CD80C0" w:rsidR="0094098A" w:rsidRDefault="0094098A" w:rsidP="0094098A">
      <w:r>
        <w:t>[check_</w:t>
      </w:r>
      <w:r w:rsidR="001E088C">
        <w:t>almost</w:t>
      </w:r>
      <w:r>
        <w:t>_&lt;label&gt;]</w:t>
      </w:r>
    </w:p>
    <w:p w14:paraId="62BE1420" w14:textId="77777777" w:rsidR="0094098A" w:rsidRDefault="0094098A" w:rsidP="0094098A">
      <w:r>
        <w:t xml:space="preserve">file = </w:t>
      </w:r>
    </w:p>
    <w:p w14:paraId="31170497" w14:textId="77777777" w:rsidR="0094098A" w:rsidRDefault="0094098A" w:rsidP="0094098A">
      <w:r>
        <w:t xml:space="preserve">pattern = </w:t>
      </w:r>
    </w:p>
    <w:p w14:paraId="5B17DD16" w14:textId="3CDEC76A" w:rsidR="0094098A" w:rsidRDefault="0094098A" w:rsidP="0094098A">
      <w:r>
        <w:t xml:space="preserve">group_name = </w:t>
      </w:r>
    </w:p>
    <w:p w14:paraId="3D8972BA" w14:textId="77777777" w:rsidR="0094098A" w:rsidRDefault="0094098A" w:rsidP="0094098A">
      <w:r>
        <w:t xml:space="preserve">golden = </w:t>
      </w:r>
    </w:p>
    <w:p w14:paraId="5D032C53" w14:textId="3AD12CA1" w:rsidR="0094098A" w:rsidRDefault="0094098A" w:rsidP="0094098A">
      <w:r>
        <w:t>tolerance =</w:t>
      </w:r>
    </w:p>
    <w:p w14:paraId="05A9F608" w14:textId="6381F054" w:rsidR="001E088C" w:rsidRDefault="001E088C" w:rsidP="0094098A">
      <w:r>
        <w:t>Or:</w:t>
      </w:r>
    </w:p>
    <w:p w14:paraId="5D4C8544" w14:textId="77777777" w:rsidR="001E088C" w:rsidRDefault="001E088C" w:rsidP="001E088C">
      <w:r>
        <w:t>[check_almost_&lt;label&gt;]</w:t>
      </w:r>
    </w:p>
    <w:p w14:paraId="5BA17132" w14:textId="77777777" w:rsidR="001E088C" w:rsidRDefault="001E088C" w:rsidP="001E088C">
      <w:r>
        <w:t xml:space="preserve">file = </w:t>
      </w:r>
    </w:p>
    <w:p w14:paraId="5B806FCB" w14:textId="77777777" w:rsidR="001E088C" w:rsidRDefault="001E088C" w:rsidP="001E088C">
      <w:r>
        <w:t xml:space="preserve">pattern = </w:t>
      </w:r>
    </w:p>
    <w:p w14:paraId="609027EA" w14:textId="3245DA91" w:rsidR="001E088C" w:rsidRDefault="001E088C" w:rsidP="001E088C">
      <w:r>
        <w:t xml:space="preserve">formula = </w:t>
      </w:r>
    </w:p>
    <w:p w14:paraId="155819D2" w14:textId="704F4FFF" w:rsidR="001E088C" w:rsidRDefault="001E088C" w:rsidP="001E088C">
      <w:r>
        <w:t>tolerance =</w:t>
      </w:r>
    </w:p>
    <w:p w14:paraId="2DBCD6E2" w14:textId="135B0045" w:rsidR="001F5313" w:rsidRDefault="001F5313" w:rsidP="001E088C">
      <w:r>
        <w:rPr>
          <w:rFonts w:hint="eastAsia"/>
        </w:rPr>
        <w:t>before_</w:t>
      </w:r>
      <w:r>
        <w:t xml:space="preserve">pattern_10 = </w:t>
      </w:r>
    </w:p>
    <w:p w14:paraId="0AEDBBDB" w14:textId="77777777" w:rsidR="001E088C" w:rsidRDefault="001E088C" w:rsidP="0094098A"/>
    <w:p w14:paraId="0C19A526" w14:textId="77777777" w:rsidR="001E088C" w:rsidRDefault="001E088C" w:rsidP="0094098A"/>
    <w:p w14:paraId="5DC8556D" w14:textId="77777777" w:rsidR="0094098A" w:rsidRDefault="0094098A" w:rsidP="0094098A">
      <w:pPr>
        <w:pStyle w:val="Heading3"/>
      </w:pPr>
      <w:bookmarkStart w:id="221" w:name="_Toc56147748"/>
      <w:r>
        <w:t>22.2 Description</w:t>
      </w:r>
      <w:bookmarkEnd w:id="221"/>
    </w:p>
    <w:p w14:paraId="6982184D" w14:textId="77777777" w:rsidR="0094098A" w:rsidRDefault="0094098A" w:rsidP="0094098A">
      <w:r>
        <w:t>a) file: the file being searched</w:t>
      </w:r>
    </w:p>
    <w:p w14:paraId="3EEB3CC8" w14:textId="77777777" w:rsidR="0094098A" w:rsidRDefault="0094098A" w:rsidP="0094098A">
      <w:r>
        <w:t>b) pattern: the pattern to search the number, must set the group name using (?P&lt;group_name&gt;).</w:t>
      </w:r>
    </w:p>
    <w:p w14:paraId="61879354" w14:textId="43DA8F99" w:rsidR="0094098A" w:rsidRDefault="0094098A" w:rsidP="0094098A">
      <w:r>
        <w:t>c) group_name: the group name in the pattern</w:t>
      </w:r>
      <w:r w:rsidR="00FD361D">
        <w:t>, default is 1 in the match object</w:t>
      </w:r>
    </w:p>
    <w:p w14:paraId="292BF314" w14:textId="3BE2B5F3" w:rsidR="0094098A" w:rsidRDefault="0094098A" w:rsidP="0094098A">
      <w:r>
        <w:t>d) golden</w:t>
      </w:r>
      <w:r w:rsidR="00FD361D">
        <w:t xml:space="preserve"> and formula</w:t>
      </w:r>
      <w:r>
        <w:t xml:space="preserve">: </w:t>
      </w:r>
      <w:r w:rsidR="00FD361D">
        <w:t>golden value or formula, golden has higher priority</w:t>
      </w:r>
    </w:p>
    <w:p w14:paraId="7B2F9255" w14:textId="25262059" w:rsidR="00FD361D" w:rsidRDefault="0094098A" w:rsidP="0094098A">
      <w:r>
        <w:t>e) tolerance: the tolerance of difference ratio between searched number and golden</w:t>
      </w:r>
      <w:r w:rsidR="00FD361D">
        <w:t xml:space="preserve">. Searched number must between ( expected_value * (1 </w:t>
      </w:r>
      <w:r w:rsidR="00FD361D">
        <w:rPr>
          <w:rFonts w:cstheme="minorHAnsi"/>
        </w:rPr>
        <w:t>±</w:t>
      </w:r>
      <w:r w:rsidR="00FD361D">
        <w:t xml:space="preserve"> tolerance)</w:t>
      </w:r>
    </w:p>
    <w:p w14:paraId="42B3C289" w14:textId="6B58E5C2" w:rsidR="001F5313" w:rsidRDefault="001F5313" w:rsidP="0094098A">
      <w:r>
        <w:t>f) before_pattern_10: search before_pattern_10 firstly, then search the pattern in 10 lines. 10 can be other integer, such as 15.</w:t>
      </w:r>
    </w:p>
    <w:p w14:paraId="0864FBEE" w14:textId="77777777" w:rsidR="00FD361D" w:rsidRDefault="00FD361D" w:rsidP="0094098A"/>
    <w:p w14:paraId="5CE8DDDE" w14:textId="6B0DB851" w:rsidR="0094098A" w:rsidRDefault="0094098A" w:rsidP="0094098A">
      <w:r>
        <w:t>In summary:</w:t>
      </w:r>
    </w:p>
    <w:p w14:paraId="6C947366" w14:textId="0A64D5CC" w:rsidR="0094098A" w:rsidRDefault="0094098A" w:rsidP="0094098A">
      <w:r>
        <w:t>It will try to search the desired pattern in the file and get a number. If the difference ratio of number and golden is less than tolerance, check pass, otherwise check fail.</w:t>
      </w:r>
      <w:r w:rsidR="00FD361D">
        <w:t xml:space="preserve"> And the scripts will try to stop when get pass string.</w:t>
      </w:r>
    </w:p>
    <w:p w14:paraId="161C0386" w14:textId="77777777" w:rsidR="0094098A" w:rsidRDefault="0094098A" w:rsidP="0094098A">
      <w:pPr>
        <w:pStyle w:val="Heading3"/>
      </w:pPr>
      <w:bookmarkStart w:id="222" w:name="_Toc56147749"/>
      <w:r>
        <w:t>22.3 Demo</w:t>
      </w:r>
      <w:bookmarkEnd w:id="222"/>
    </w:p>
    <w:p w14:paraId="4BBFDBB5" w14:textId="77777777" w:rsidR="0094098A" w:rsidRDefault="0094098A" w:rsidP="0094098A">
      <w:r>
        <w:t>file = ./_scratch/synthesis*.log</w:t>
      </w:r>
    </w:p>
    <w:p w14:paraId="1A5C9928" w14:textId="77777777" w:rsidR="0094098A" w:rsidRDefault="0094098A" w:rsidP="0094098A">
      <w:r>
        <w:t>pattern = Peak Memory Usage: (?P&lt;memory&gt;[\d.]+) MB</w:t>
      </w:r>
    </w:p>
    <w:p w14:paraId="6D6C444F" w14:textId="77777777" w:rsidR="0094098A" w:rsidRDefault="0094098A" w:rsidP="0094098A">
      <w:r>
        <w:t>group_name = memory</w:t>
      </w:r>
    </w:p>
    <w:p w14:paraId="6D856E0D" w14:textId="77777777" w:rsidR="0094098A" w:rsidRDefault="0094098A" w:rsidP="0094098A">
      <w:r>
        <w:t>golden = 503</w:t>
      </w:r>
    </w:p>
    <w:p w14:paraId="32DBE388" w14:textId="27E5D016" w:rsidR="0094098A" w:rsidRDefault="0094098A" w:rsidP="0094098A">
      <w:r>
        <w:t>tolerance = 0.1</w:t>
      </w:r>
    </w:p>
    <w:p w14:paraId="3FC24C34" w14:textId="3A0FFEF2" w:rsidR="00FD361D" w:rsidRDefault="00FD361D" w:rsidP="0094098A">
      <w:r>
        <w:t>Or:</w:t>
      </w:r>
    </w:p>
    <w:p w14:paraId="782AC918" w14:textId="77777777" w:rsidR="00FD361D" w:rsidRDefault="00FD361D" w:rsidP="00FD361D">
      <w:r>
        <w:t>file = ./_scratch/*/top_impl1.twr</w:t>
      </w:r>
    </w:p>
    <w:p w14:paraId="1C718EA3" w14:textId="77777777" w:rsidR="00FD361D" w:rsidRDefault="00FD361D" w:rsidP="00FD361D">
      <w:r>
        <w:t>formula = %(ECLK_PERIOD)s + %(START_DELAY)s - ( %(ECLK_PERIOD)s * 2.0)</w:t>
      </w:r>
    </w:p>
    <w:p w14:paraId="4B79D2DD" w14:textId="77777777" w:rsidR="00FD361D" w:rsidRDefault="00FD361D" w:rsidP="00FD361D">
      <w:r>
        <w:t>ECLK_PERIOD = 5</w:t>
      </w:r>
    </w:p>
    <w:p w14:paraId="1B9B4559" w14:textId="77777777" w:rsidR="00FD361D" w:rsidRDefault="00FD361D" w:rsidP="00FD361D">
      <w:r>
        <w:t>START_DELAY = 0.101</w:t>
      </w:r>
    </w:p>
    <w:p w14:paraId="2EC031BD" w14:textId="51DD703F" w:rsidR="00FD361D" w:rsidRDefault="00FD361D" w:rsidP="00FD361D">
      <w:r>
        <w:t>pattern = - Setup Time     ([\.\d-]+)</w:t>
      </w:r>
    </w:p>
    <w:p w14:paraId="659E5888" w14:textId="4C7325A2" w:rsidR="00FD361D" w:rsidRDefault="00FD361D" w:rsidP="00FD361D">
      <w:r>
        <w:t>tolerance = 0.05</w:t>
      </w:r>
    </w:p>
    <w:p w14:paraId="78778FE4" w14:textId="264EAF5E" w:rsidR="001F5313" w:rsidRDefault="001F5313" w:rsidP="00FD361D">
      <w:r>
        <w:lastRenderedPageBreak/>
        <w:t>before_pattern_5 = search it firstly</w:t>
      </w:r>
    </w:p>
    <w:p w14:paraId="38B4A728" w14:textId="77777777" w:rsidR="0094098A" w:rsidRDefault="0094098A" w:rsidP="0094098A">
      <w:pPr>
        <w:spacing w:after="200" w:line="276" w:lineRule="auto"/>
        <w:rPr>
          <w:rFonts w:asciiTheme="majorHAnsi" w:eastAsiaTheme="majorEastAsia" w:hAnsiTheme="majorHAnsi" w:cstheme="majorBidi"/>
          <w:b/>
          <w:bCs/>
          <w:sz w:val="26"/>
          <w:szCs w:val="26"/>
        </w:rPr>
      </w:pPr>
      <w:r>
        <w:br w:type="page"/>
      </w:r>
    </w:p>
    <w:p w14:paraId="057D7FB4" w14:textId="421E4E04" w:rsidR="0094098A" w:rsidRDefault="0094098A" w:rsidP="0094098A">
      <w:pPr>
        <w:pStyle w:val="Heading2"/>
      </w:pPr>
      <w:bookmarkStart w:id="223" w:name="_Toc56147750"/>
      <w:r>
        <w:lastRenderedPageBreak/>
        <w:t>23 check_sim_rtl</w:t>
      </w:r>
      <w:bookmarkEnd w:id="223"/>
    </w:p>
    <w:p w14:paraId="3A98CB85" w14:textId="4F98078E" w:rsidR="0094098A" w:rsidRDefault="0094098A" w:rsidP="0094098A">
      <w:del w:id="224" w:author="Jason Wang" w:date="2020-08-27T13:30:00Z">
        <w:r w:rsidDel="007E26FD">
          <w:delText>The method</w:delText>
        </w:r>
      </w:del>
      <w:ins w:id="225" w:author="Jason Wang" w:date="2020-08-27T13:30:00Z">
        <w:r w:rsidR="007E26FD">
          <w:t>This method</w:t>
        </w:r>
      </w:ins>
      <w:r>
        <w:t xml:space="preserve"> is used to </w:t>
      </w:r>
      <w:r w:rsidR="001241AA">
        <w:t>search “PASS” and “FAIL” in RTL simulation results log file</w:t>
      </w:r>
      <w:r>
        <w:t>.</w:t>
      </w:r>
    </w:p>
    <w:p w14:paraId="12C490D3" w14:textId="7F129AB8" w:rsidR="0094098A" w:rsidRDefault="0094098A" w:rsidP="0094098A">
      <w:pPr>
        <w:pStyle w:val="Heading3"/>
      </w:pPr>
      <w:bookmarkStart w:id="226" w:name="_Toc56147751"/>
      <w:r>
        <w:t>23.1 Format</w:t>
      </w:r>
      <w:bookmarkEnd w:id="226"/>
    </w:p>
    <w:p w14:paraId="19F4AA86" w14:textId="40412417" w:rsidR="0094098A" w:rsidRDefault="0094098A" w:rsidP="0094098A">
      <w:r>
        <w:t>[</w:t>
      </w:r>
      <w:r w:rsidR="00F10DF2">
        <w:t>check_sim_rtl]</w:t>
      </w:r>
    </w:p>
    <w:p w14:paraId="69E216A1" w14:textId="669307E8" w:rsidR="00F10DF2" w:rsidRDefault="00F10DF2" w:rsidP="00F10DF2">
      <w:r>
        <w:t>;</w:t>
      </w:r>
      <w:r w:rsidR="00853AF0">
        <w:t xml:space="preserve"> </w:t>
      </w:r>
      <w:r>
        <w:t xml:space="preserve">file = </w:t>
      </w:r>
      <w:r w:rsidR="00853AF0">
        <w:t>./_scratch/</w:t>
      </w:r>
      <w:r w:rsidR="00853AF0" w:rsidRPr="00F10DF2">
        <w:t>sim_rtl</w:t>
      </w:r>
      <w:r w:rsidR="00853AF0">
        <w:t>/outlog.log</w:t>
      </w:r>
    </w:p>
    <w:p w14:paraId="218AFD0D" w14:textId="31A34AB0" w:rsidR="00F10DF2" w:rsidRDefault="00F10DF2" w:rsidP="00F10DF2">
      <w:r>
        <w:t>;</w:t>
      </w:r>
      <w:r w:rsidR="00853AF0">
        <w:t xml:space="preserve"> </w:t>
      </w:r>
      <w:r>
        <w:t>passkey = PASS</w:t>
      </w:r>
    </w:p>
    <w:p w14:paraId="6C1A980A" w14:textId="607521FE" w:rsidR="00F10DF2" w:rsidRDefault="00F10DF2" w:rsidP="00F10DF2">
      <w:r>
        <w:t>;</w:t>
      </w:r>
      <w:r w:rsidR="00853AF0">
        <w:t xml:space="preserve"> </w:t>
      </w:r>
      <w:r>
        <w:t>failkey = FAIL</w:t>
      </w:r>
    </w:p>
    <w:p w14:paraId="534799F0" w14:textId="08A6083C" w:rsidR="00F10DF2" w:rsidRDefault="00F10DF2" w:rsidP="00F10DF2">
      <w:r>
        <w:t>;</w:t>
      </w:r>
      <w:r w:rsidR="00853AF0">
        <w:t xml:space="preserve"> </w:t>
      </w:r>
      <w:r>
        <w:t>language = verilog</w:t>
      </w:r>
    </w:p>
    <w:p w14:paraId="7CE97203" w14:textId="77777777" w:rsidR="00F10DF2" w:rsidRDefault="00F10DF2" w:rsidP="00F10DF2">
      <w:r>
        <w:t>show = 1</w:t>
      </w:r>
    </w:p>
    <w:p w14:paraId="58AABEC4" w14:textId="63FC8559" w:rsidR="0094098A" w:rsidRDefault="0094098A" w:rsidP="0094098A">
      <w:pPr>
        <w:pStyle w:val="Heading3"/>
      </w:pPr>
      <w:bookmarkStart w:id="227" w:name="_Toc56147752"/>
      <w:r>
        <w:t>23.2 Description</w:t>
      </w:r>
      <w:bookmarkEnd w:id="227"/>
    </w:p>
    <w:p w14:paraId="29655081" w14:textId="458C65E2" w:rsidR="0094098A" w:rsidRDefault="0094098A" w:rsidP="0094098A">
      <w:r>
        <w:t xml:space="preserve">a) file: the file </w:t>
      </w:r>
      <w:r w:rsidR="00F10DF2">
        <w:t>will be</w:t>
      </w:r>
      <w:r>
        <w:t xml:space="preserve"> searched</w:t>
      </w:r>
      <w:r w:rsidR="00F10DF2">
        <w:t xml:space="preserve">. </w:t>
      </w:r>
    </w:p>
    <w:p w14:paraId="2ECE1C89" w14:textId="4861AAAF" w:rsidR="0094098A" w:rsidRDefault="0094098A" w:rsidP="0094098A">
      <w:r>
        <w:t xml:space="preserve">b) </w:t>
      </w:r>
      <w:r w:rsidR="00F10DF2">
        <w:t>passkey: keyword “PASS” in file</w:t>
      </w:r>
    </w:p>
    <w:p w14:paraId="34298C09" w14:textId="34E604C5" w:rsidR="0094098A" w:rsidRDefault="0094098A" w:rsidP="0094098A">
      <w:r>
        <w:t>c)</w:t>
      </w:r>
      <w:r w:rsidR="00F10DF2" w:rsidRPr="00F10DF2">
        <w:t xml:space="preserve"> </w:t>
      </w:r>
      <w:r w:rsidR="00F10DF2">
        <w:t>failkey</w:t>
      </w:r>
      <w:r>
        <w:t xml:space="preserve">: </w:t>
      </w:r>
      <w:r w:rsidR="00F10DF2">
        <w:t>key word “</w:t>
      </w:r>
      <w:r w:rsidR="00F10DF2" w:rsidRPr="00F10DF2">
        <w:t>FAIL</w:t>
      </w:r>
      <w:r w:rsidR="00F10DF2">
        <w:t>” in file</w:t>
      </w:r>
    </w:p>
    <w:p w14:paraId="1F9E38A8" w14:textId="7DF3DE93" w:rsidR="0094098A" w:rsidRDefault="0094098A" w:rsidP="00F10DF2">
      <w:r>
        <w:t xml:space="preserve">d) </w:t>
      </w:r>
      <w:r w:rsidR="00F10DF2">
        <w:t>language</w:t>
      </w:r>
      <w:r>
        <w:t xml:space="preserve">: </w:t>
      </w:r>
      <w:r w:rsidR="00F10DF2">
        <w:t>verilog</w:t>
      </w:r>
      <w:r w:rsidR="00853AF0">
        <w:t xml:space="preserve"> (</w:t>
      </w:r>
      <w:r w:rsidR="00853AF0" w:rsidRPr="00853AF0">
        <w:t>reserved</w:t>
      </w:r>
      <w:r w:rsidR="00853AF0">
        <w:t>)</w:t>
      </w:r>
    </w:p>
    <w:p w14:paraId="13F04B64" w14:textId="77777777" w:rsidR="0094098A" w:rsidRDefault="0094098A" w:rsidP="0094098A">
      <w:r>
        <w:t>In summary:</w:t>
      </w:r>
    </w:p>
    <w:p w14:paraId="671B0EFD" w14:textId="4DE10C57" w:rsidR="001241AA" w:rsidRDefault="001241AA" w:rsidP="0094098A">
      <w:r>
        <w:t xml:space="preserve">Check RTL simulation results. </w:t>
      </w:r>
      <w:r w:rsidR="00F10DF2">
        <w:t xml:space="preserve">It will try to search keyword “FAIL” and “PASS” in </w:t>
      </w:r>
      <w:r>
        <w:t>$file.</w:t>
      </w:r>
    </w:p>
    <w:p w14:paraId="04890450" w14:textId="5FAED819" w:rsidR="0094098A" w:rsidRDefault="001241AA" w:rsidP="001241AA">
      <w:pPr>
        <w:pStyle w:val="ListParagraph"/>
        <w:numPr>
          <w:ilvl w:val="0"/>
          <w:numId w:val="32"/>
        </w:numPr>
      </w:pPr>
      <w:r>
        <w:t xml:space="preserve">If not found $file, Failed; </w:t>
      </w:r>
    </w:p>
    <w:p w14:paraId="51A52DB1" w14:textId="54088803" w:rsidR="001241AA" w:rsidRDefault="001241AA" w:rsidP="001241AA">
      <w:pPr>
        <w:pStyle w:val="ListParagraph"/>
        <w:numPr>
          <w:ilvl w:val="0"/>
          <w:numId w:val="32"/>
        </w:numPr>
      </w:pPr>
      <w:r>
        <w:t>If not found $passkey in $file, Failed;</w:t>
      </w:r>
    </w:p>
    <w:p w14:paraId="6656BE25" w14:textId="54EFA905" w:rsidR="001241AA" w:rsidRDefault="001241AA" w:rsidP="001241AA">
      <w:pPr>
        <w:pStyle w:val="ListParagraph"/>
        <w:numPr>
          <w:ilvl w:val="0"/>
          <w:numId w:val="32"/>
        </w:numPr>
      </w:pPr>
      <w:r>
        <w:t>If found $failkey in $file, Failed.</w:t>
      </w:r>
    </w:p>
    <w:p w14:paraId="031C042F" w14:textId="7B06F097" w:rsidR="001241AA" w:rsidRDefault="001241AA" w:rsidP="0021659C">
      <w:pPr>
        <w:pStyle w:val="ListParagraph"/>
        <w:numPr>
          <w:ilvl w:val="0"/>
          <w:numId w:val="32"/>
        </w:numPr>
      </w:pPr>
      <w:r>
        <w:t>Others, Passed.</w:t>
      </w:r>
    </w:p>
    <w:p w14:paraId="17772165" w14:textId="04E3BBDA" w:rsidR="0094098A" w:rsidRDefault="0094098A" w:rsidP="0094098A">
      <w:pPr>
        <w:pStyle w:val="Heading3"/>
      </w:pPr>
      <w:bookmarkStart w:id="228" w:name="_Toc56147753"/>
      <w:r>
        <w:t>23.3 Demo</w:t>
      </w:r>
      <w:bookmarkEnd w:id="228"/>
    </w:p>
    <w:p w14:paraId="367E8FA3" w14:textId="77777777" w:rsidR="001241AA" w:rsidRDefault="001241AA" w:rsidP="001241AA">
      <w:r>
        <w:t>[check_sim_rtl]</w:t>
      </w:r>
    </w:p>
    <w:p w14:paraId="0673131C" w14:textId="3153E7CB" w:rsidR="0094098A" w:rsidRDefault="001241AA" w:rsidP="0094098A">
      <w:pPr>
        <w:spacing w:after="200" w:line="276" w:lineRule="auto"/>
        <w:rPr>
          <w:rFonts w:asciiTheme="majorHAnsi" w:eastAsiaTheme="majorEastAsia" w:hAnsiTheme="majorHAnsi" w:cstheme="majorBidi"/>
          <w:b/>
          <w:bCs/>
          <w:sz w:val="26"/>
          <w:szCs w:val="26"/>
        </w:rPr>
      </w:pPr>
      <w:r>
        <w:t>show=1</w:t>
      </w:r>
      <w:r w:rsidR="0094098A">
        <w:br w:type="page"/>
      </w:r>
    </w:p>
    <w:p w14:paraId="07B0CDDA" w14:textId="51C882B8" w:rsidR="0094098A" w:rsidRDefault="0094098A" w:rsidP="0094098A">
      <w:pPr>
        <w:pStyle w:val="Heading2"/>
      </w:pPr>
      <w:bookmarkStart w:id="229" w:name="_Toc56147754"/>
      <w:r>
        <w:lastRenderedPageBreak/>
        <w:t>24 check_sim_syn</w:t>
      </w:r>
      <w:bookmarkEnd w:id="229"/>
    </w:p>
    <w:p w14:paraId="22F861B0" w14:textId="4E895822" w:rsidR="001241AA" w:rsidRDefault="001241AA" w:rsidP="001241AA">
      <w:del w:id="230" w:author="Jason Wang" w:date="2020-08-27T13:30:00Z">
        <w:r w:rsidDel="007E26FD">
          <w:delText>The method</w:delText>
        </w:r>
      </w:del>
      <w:ins w:id="231" w:author="Jason Wang" w:date="2020-08-27T13:30:00Z">
        <w:r w:rsidR="007E26FD">
          <w:t xml:space="preserve">This method </w:t>
        </w:r>
      </w:ins>
      <w:del w:id="232" w:author="Jason Wang" w:date="2020-08-27T13:31:00Z">
        <w:r w:rsidDel="006C32A2">
          <w:delText xml:space="preserve"> </w:delText>
        </w:r>
      </w:del>
      <w:r>
        <w:t>is used to search “PASS” and “FAIL” in post synthesis simulation results log file.</w:t>
      </w:r>
    </w:p>
    <w:p w14:paraId="2DC86ACA" w14:textId="2B8C3B91" w:rsidR="001241AA" w:rsidRDefault="001241AA" w:rsidP="001241AA">
      <w:pPr>
        <w:pStyle w:val="Heading3"/>
      </w:pPr>
      <w:bookmarkStart w:id="233" w:name="_Toc56147755"/>
      <w:r>
        <w:t>24.1 Format</w:t>
      </w:r>
      <w:bookmarkEnd w:id="233"/>
    </w:p>
    <w:p w14:paraId="7CB596A7" w14:textId="1F90809E" w:rsidR="001241AA" w:rsidRDefault="001241AA" w:rsidP="001241AA">
      <w:r>
        <w:t>[check_sim_syn]</w:t>
      </w:r>
    </w:p>
    <w:p w14:paraId="3F0E4333" w14:textId="03840C49" w:rsidR="00853AF0" w:rsidRDefault="001241AA" w:rsidP="00853AF0">
      <w:r>
        <w:t>;</w:t>
      </w:r>
      <w:r w:rsidR="00853AF0">
        <w:t xml:space="preserve"> </w:t>
      </w:r>
      <w:r>
        <w:t xml:space="preserve">file = </w:t>
      </w:r>
      <w:r w:rsidR="00853AF0" w:rsidRPr="001241AA">
        <w:t>./_scratch/sim_syn_vlg</w:t>
      </w:r>
      <w:r w:rsidR="00853AF0">
        <w:t>/outlog.log</w:t>
      </w:r>
    </w:p>
    <w:p w14:paraId="0235E520" w14:textId="7BD7EE89" w:rsidR="001241AA" w:rsidRDefault="001241AA" w:rsidP="001241AA">
      <w:r>
        <w:t>;</w:t>
      </w:r>
      <w:r w:rsidR="00853AF0">
        <w:t xml:space="preserve"> </w:t>
      </w:r>
      <w:r>
        <w:t>passkey = PASS</w:t>
      </w:r>
    </w:p>
    <w:p w14:paraId="68A39CFE" w14:textId="25E6E972" w:rsidR="001241AA" w:rsidRDefault="001241AA" w:rsidP="001241AA">
      <w:r>
        <w:t>;</w:t>
      </w:r>
      <w:r w:rsidR="00853AF0">
        <w:t xml:space="preserve"> </w:t>
      </w:r>
      <w:r>
        <w:t>failkey = FAIL</w:t>
      </w:r>
    </w:p>
    <w:p w14:paraId="67CAA818" w14:textId="26966EA4" w:rsidR="001241AA" w:rsidRDefault="001241AA" w:rsidP="001241AA">
      <w:r>
        <w:t>;</w:t>
      </w:r>
      <w:r w:rsidR="00853AF0">
        <w:t xml:space="preserve"> </w:t>
      </w:r>
      <w:r>
        <w:t>language = verilog</w:t>
      </w:r>
    </w:p>
    <w:p w14:paraId="649FA02B" w14:textId="77777777" w:rsidR="001241AA" w:rsidRDefault="001241AA" w:rsidP="001241AA">
      <w:r>
        <w:t>show = 1</w:t>
      </w:r>
    </w:p>
    <w:p w14:paraId="5AD090B3" w14:textId="4B1E4CEB" w:rsidR="001241AA" w:rsidRDefault="001241AA" w:rsidP="001241AA">
      <w:pPr>
        <w:pStyle w:val="Heading3"/>
      </w:pPr>
      <w:bookmarkStart w:id="234" w:name="_Toc56147756"/>
      <w:r>
        <w:t>24.2 Description</w:t>
      </w:r>
      <w:bookmarkEnd w:id="234"/>
    </w:p>
    <w:p w14:paraId="0E4BFF44" w14:textId="0382A1F8" w:rsidR="001241AA" w:rsidRDefault="001241AA" w:rsidP="001241AA">
      <w:r>
        <w:t>a) file: the file will be searched</w:t>
      </w:r>
      <w:r w:rsidR="00853AF0">
        <w:t>.</w:t>
      </w:r>
    </w:p>
    <w:p w14:paraId="148C9E2F" w14:textId="77777777" w:rsidR="001241AA" w:rsidRDefault="001241AA" w:rsidP="001241AA">
      <w:r>
        <w:t>b) passkey: keyword “PASS” in file</w:t>
      </w:r>
    </w:p>
    <w:p w14:paraId="719D39AD" w14:textId="77777777" w:rsidR="001241AA" w:rsidRDefault="001241AA" w:rsidP="001241AA">
      <w:r>
        <w:t>c)</w:t>
      </w:r>
      <w:r w:rsidRPr="00F10DF2">
        <w:t xml:space="preserve"> </w:t>
      </w:r>
      <w:r>
        <w:t>failkey: key word “</w:t>
      </w:r>
      <w:r w:rsidRPr="00F10DF2">
        <w:t>FAIL</w:t>
      </w:r>
      <w:r>
        <w:t>” in file</w:t>
      </w:r>
    </w:p>
    <w:p w14:paraId="37BAA26D" w14:textId="77777777" w:rsidR="001241AA" w:rsidRDefault="001241AA" w:rsidP="001241AA">
      <w:r>
        <w:t>d) language: verilog</w:t>
      </w:r>
    </w:p>
    <w:p w14:paraId="0DF5FDC0" w14:textId="49065F12" w:rsidR="001241AA" w:rsidRDefault="001241AA" w:rsidP="001241AA">
      <w:r>
        <w:t>In summary:</w:t>
      </w:r>
    </w:p>
    <w:p w14:paraId="31147389" w14:textId="6F03DF36" w:rsidR="001241AA" w:rsidRDefault="001241AA" w:rsidP="001241AA">
      <w:r>
        <w:t>Check RTL simulation results. It will try to search keyword “FAIL” and “PASS” in $file.</w:t>
      </w:r>
    </w:p>
    <w:p w14:paraId="7A6296A8" w14:textId="77777777" w:rsidR="00853AF0" w:rsidRDefault="00853AF0" w:rsidP="00853AF0">
      <w:r>
        <w:t>If lauguage is vhdl, check outlog.log file in folder “</w:t>
      </w:r>
      <w:r w:rsidRPr="001241AA">
        <w:t>./_scratch/sim_syn</w:t>
      </w:r>
      <w:r>
        <w:t xml:space="preserve">_vhd”, else use default.  </w:t>
      </w:r>
    </w:p>
    <w:p w14:paraId="78A11EDD" w14:textId="77777777" w:rsidR="001241AA" w:rsidRDefault="001241AA" w:rsidP="00853AF0">
      <w:pPr>
        <w:pStyle w:val="ListParagraph"/>
        <w:numPr>
          <w:ilvl w:val="0"/>
          <w:numId w:val="36"/>
        </w:numPr>
      </w:pPr>
      <w:r>
        <w:t xml:space="preserve">If not found $file, Failed; </w:t>
      </w:r>
    </w:p>
    <w:p w14:paraId="582A0B28" w14:textId="77777777" w:rsidR="001241AA" w:rsidRDefault="001241AA" w:rsidP="00853AF0">
      <w:pPr>
        <w:pStyle w:val="ListParagraph"/>
        <w:numPr>
          <w:ilvl w:val="0"/>
          <w:numId w:val="36"/>
        </w:numPr>
      </w:pPr>
      <w:r>
        <w:t>If not found $passkey in $file, Failed;</w:t>
      </w:r>
    </w:p>
    <w:p w14:paraId="5FFAD592" w14:textId="77777777" w:rsidR="001241AA" w:rsidRDefault="001241AA" w:rsidP="00853AF0">
      <w:pPr>
        <w:pStyle w:val="ListParagraph"/>
        <w:numPr>
          <w:ilvl w:val="0"/>
          <w:numId w:val="36"/>
        </w:numPr>
      </w:pPr>
      <w:r>
        <w:t>If found $failkey in $file, Failed.</w:t>
      </w:r>
    </w:p>
    <w:p w14:paraId="34E02C4A" w14:textId="77777777" w:rsidR="001241AA" w:rsidRDefault="001241AA" w:rsidP="00853AF0">
      <w:pPr>
        <w:pStyle w:val="ListParagraph"/>
        <w:numPr>
          <w:ilvl w:val="0"/>
          <w:numId w:val="36"/>
        </w:numPr>
      </w:pPr>
      <w:r>
        <w:t>Others, Passed.</w:t>
      </w:r>
    </w:p>
    <w:p w14:paraId="567B2397" w14:textId="33834BCE" w:rsidR="001241AA" w:rsidRDefault="001241AA" w:rsidP="001241AA">
      <w:pPr>
        <w:pStyle w:val="Heading3"/>
      </w:pPr>
      <w:bookmarkStart w:id="235" w:name="_Toc56147757"/>
      <w:r>
        <w:t>24.3 Demo</w:t>
      </w:r>
      <w:bookmarkEnd w:id="235"/>
    </w:p>
    <w:p w14:paraId="4D112B66" w14:textId="3FB969CD" w:rsidR="001241AA" w:rsidRDefault="001241AA" w:rsidP="001241AA">
      <w:r>
        <w:t>[check_sim_syn]</w:t>
      </w:r>
    </w:p>
    <w:p w14:paraId="26BAD633" w14:textId="77777777" w:rsidR="001241AA" w:rsidRDefault="001241AA" w:rsidP="001241AA">
      <w:pPr>
        <w:spacing w:after="200" w:line="276" w:lineRule="auto"/>
        <w:rPr>
          <w:rFonts w:asciiTheme="majorHAnsi" w:eastAsiaTheme="majorEastAsia" w:hAnsiTheme="majorHAnsi" w:cstheme="majorBidi"/>
          <w:b/>
          <w:bCs/>
          <w:sz w:val="26"/>
          <w:szCs w:val="26"/>
        </w:rPr>
      </w:pPr>
      <w:r>
        <w:t>show=1</w:t>
      </w:r>
      <w:r>
        <w:br w:type="page"/>
      </w:r>
    </w:p>
    <w:p w14:paraId="69610D9F" w14:textId="690D0FA5" w:rsidR="0094098A" w:rsidRDefault="0094098A" w:rsidP="0094098A">
      <w:pPr>
        <w:pStyle w:val="Heading2"/>
      </w:pPr>
      <w:bookmarkStart w:id="236" w:name="_Toc56147758"/>
      <w:r>
        <w:lastRenderedPageBreak/>
        <w:t>25 check_sim_par</w:t>
      </w:r>
      <w:bookmarkEnd w:id="236"/>
    </w:p>
    <w:p w14:paraId="0E33BABB" w14:textId="0761AB19" w:rsidR="001241AA" w:rsidRDefault="001241AA" w:rsidP="001241AA">
      <w:del w:id="237" w:author="Jason Wang" w:date="2020-08-27T13:30:00Z">
        <w:r w:rsidDel="007E26FD">
          <w:delText>The method</w:delText>
        </w:r>
      </w:del>
      <w:ins w:id="238" w:author="Jason Wang" w:date="2020-08-27T13:30:00Z">
        <w:r w:rsidR="007E26FD">
          <w:t>This method</w:t>
        </w:r>
      </w:ins>
      <w:r>
        <w:t xml:space="preserve"> is used to search “PASS” and “FAIL” in RTL simulation results log file.</w:t>
      </w:r>
    </w:p>
    <w:p w14:paraId="718F5586" w14:textId="46C730F9" w:rsidR="001241AA" w:rsidRDefault="001241AA" w:rsidP="001241AA">
      <w:pPr>
        <w:pStyle w:val="Heading3"/>
      </w:pPr>
      <w:bookmarkStart w:id="239" w:name="_Toc56147759"/>
      <w:r>
        <w:t>25.1 Format</w:t>
      </w:r>
      <w:bookmarkEnd w:id="239"/>
    </w:p>
    <w:p w14:paraId="22D0DB5C" w14:textId="3FF2C6D6" w:rsidR="001241AA" w:rsidRDefault="001241AA" w:rsidP="001241AA">
      <w:r>
        <w:t>[check_sim_</w:t>
      </w:r>
      <w:ins w:id="240" w:author="Jason Wang" w:date="2020-08-27T13:50:00Z">
        <w:r w:rsidR="00332188">
          <w:t>par</w:t>
        </w:r>
      </w:ins>
      <w:del w:id="241" w:author="Jason Wang" w:date="2020-08-27T13:50:00Z">
        <w:r w:rsidDel="00332188">
          <w:delText>rtl</w:delText>
        </w:r>
      </w:del>
      <w:r>
        <w:t>]</w:t>
      </w:r>
    </w:p>
    <w:p w14:paraId="3BA1FE22" w14:textId="741F5434" w:rsidR="00853AF0" w:rsidRDefault="001241AA" w:rsidP="001241AA">
      <w:r>
        <w:t>;</w:t>
      </w:r>
      <w:r w:rsidR="00853AF0">
        <w:t xml:space="preserve"> </w:t>
      </w:r>
      <w:r>
        <w:t xml:space="preserve">file = </w:t>
      </w:r>
      <w:r w:rsidR="00853AF0">
        <w:t>_scratch/</w:t>
      </w:r>
      <w:r w:rsidR="00853AF0" w:rsidRPr="004C0102">
        <w:t>sim_par_vlg</w:t>
      </w:r>
      <w:r w:rsidR="00853AF0">
        <w:t>/outlog.log</w:t>
      </w:r>
    </w:p>
    <w:p w14:paraId="51AFE7E5" w14:textId="70EE4BCB" w:rsidR="001241AA" w:rsidRDefault="001241AA" w:rsidP="001241AA">
      <w:r>
        <w:t>;</w:t>
      </w:r>
      <w:r w:rsidR="00853AF0">
        <w:t xml:space="preserve"> </w:t>
      </w:r>
      <w:r>
        <w:t>passkey = PASS</w:t>
      </w:r>
    </w:p>
    <w:p w14:paraId="64601B20" w14:textId="00DEA329" w:rsidR="001241AA" w:rsidRDefault="001241AA" w:rsidP="001241AA">
      <w:r>
        <w:t>;</w:t>
      </w:r>
      <w:r w:rsidR="00853AF0">
        <w:t xml:space="preserve"> </w:t>
      </w:r>
      <w:r>
        <w:t>failkey = FAIL</w:t>
      </w:r>
    </w:p>
    <w:p w14:paraId="55FD79C8" w14:textId="78260B79" w:rsidR="001241AA" w:rsidRDefault="001241AA" w:rsidP="001241AA">
      <w:r>
        <w:t>;</w:t>
      </w:r>
      <w:r w:rsidR="00853AF0">
        <w:t xml:space="preserve"> </w:t>
      </w:r>
      <w:r>
        <w:t>language = verilog</w:t>
      </w:r>
    </w:p>
    <w:p w14:paraId="7835E1B8" w14:textId="77777777" w:rsidR="001241AA" w:rsidRDefault="001241AA" w:rsidP="001241AA">
      <w:r>
        <w:t>show = 1</w:t>
      </w:r>
    </w:p>
    <w:p w14:paraId="4621378B" w14:textId="248E2CD7" w:rsidR="001241AA" w:rsidRDefault="001241AA" w:rsidP="001241AA">
      <w:pPr>
        <w:pStyle w:val="Heading3"/>
      </w:pPr>
      <w:bookmarkStart w:id="242" w:name="_Toc56147760"/>
      <w:r>
        <w:t>25.2 Description</w:t>
      </w:r>
      <w:bookmarkEnd w:id="242"/>
    </w:p>
    <w:p w14:paraId="035CB853" w14:textId="509F1F63" w:rsidR="001241AA" w:rsidRDefault="001241AA" w:rsidP="001241AA">
      <w:r>
        <w:t xml:space="preserve">a) file: the file will be searched. </w:t>
      </w:r>
    </w:p>
    <w:p w14:paraId="1718000D" w14:textId="77777777" w:rsidR="001241AA" w:rsidRDefault="001241AA" w:rsidP="001241AA">
      <w:r>
        <w:t>b) passkey: keyword “PASS” in file</w:t>
      </w:r>
    </w:p>
    <w:p w14:paraId="0EC6B989" w14:textId="77777777" w:rsidR="001241AA" w:rsidRDefault="001241AA" w:rsidP="001241AA">
      <w:r>
        <w:t>c)</w:t>
      </w:r>
      <w:r w:rsidRPr="00F10DF2">
        <w:t xml:space="preserve"> </w:t>
      </w:r>
      <w:r>
        <w:t>failkey: key word “</w:t>
      </w:r>
      <w:r w:rsidRPr="00F10DF2">
        <w:t>FAIL</w:t>
      </w:r>
      <w:r>
        <w:t>” in file</w:t>
      </w:r>
    </w:p>
    <w:p w14:paraId="78C862D4" w14:textId="77777777" w:rsidR="001241AA" w:rsidRDefault="001241AA" w:rsidP="001241AA">
      <w:r>
        <w:t>d) language: verilog</w:t>
      </w:r>
    </w:p>
    <w:p w14:paraId="3A8469B5" w14:textId="77777777" w:rsidR="001241AA" w:rsidRDefault="001241AA" w:rsidP="001241AA">
      <w:r>
        <w:t>In summary:</w:t>
      </w:r>
    </w:p>
    <w:p w14:paraId="04D826FD" w14:textId="319C650A" w:rsidR="001241AA" w:rsidRDefault="001241AA" w:rsidP="001241AA">
      <w:r>
        <w:t>Check RTL simulation results. It will try to search keyword “FAIL” and “PASS” in $file.</w:t>
      </w:r>
    </w:p>
    <w:p w14:paraId="3A22AF86" w14:textId="77777777" w:rsidR="00853AF0" w:rsidRDefault="00853AF0" w:rsidP="00853AF0">
      <w:r>
        <w:t>If lauguage is vhdl, check outlog.log file in folder “</w:t>
      </w:r>
      <w:r w:rsidRPr="001241AA">
        <w:t>./_scratch/sim_</w:t>
      </w:r>
      <w:r>
        <w:t>par_vhd”, else use default.</w:t>
      </w:r>
    </w:p>
    <w:p w14:paraId="735C7067" w14:textId="5FB4693E" w:rsidR="001241AA" w:rsidRDefault="001241AA" w:rsidP="00853AF0">
      <w:pPr>
        <w:pStyle w:val="ListParagraph"/>
        <w:numPr>
          <w:ilvl w:val="0"/>
          <w:numId w:val="35"/>
        </w:numPr>
      </w:pPr>
      <w:r>
        <w:t xml:space="preserve">If not found $file, Failed; </w:t>
      </w:r>
    </w:p>
    <w:p w14:paraId="3C511DF9" w14:textId="77777777" w:rsidR="001241AA" w:rsidRDefault="001241AA" w:rsidP="00853AF0">
      <w:pPr>
        <w:pStyle w:val="ListParagraph"/>
        <w:numPr>
          <w:ilvl w:val="0"/>
          <w:numId w:val="35"/>
        </w:numPr>
      </w:pPr>
      <w:r>
        <w:t>If not found $passkey in $file, Failed;</w:t>
      </w:r>
    </w:p>
    <w:p w14:paraId="0EF7AB5B" w14:textId="77777777" w:rsidR="001241AA" w:rsidRDefault="001241AA" w:rsidP="00853AF0">
      <w:pPr>
        <w:pStyle w:val="ListParagraph"/>
        <w:numPr>
          <w:ilvl w:val="0"/>
          <w:numId w:val="35"/>
        </w:numPr>
      </w:pPr>
      <w:r>
        <w:t>If found $failkey in $file, Failed.</w:t>
      </w:r>
    </w:p>
    <w:p w14:paraId="0E3B9724" w14:textId="4A8754FE" w:rsidR="001241AA" w:rsidRDefault="001241AA" w:rsidP="0021659C">
      <w:pPr>
        <w:pStyle w:val="ListParagraph"/>
        <w:numPr>
          <w:ilvl w:val="0"/>
          <w:numId w:val="35"/>
        </w:numPr>
      </w:pPr>
      <w:r>
        <w:t>Others, Passed.</w:t>
      </w:r>
    </w:p>
    <w:p w14:paraId="1F21E698" w14:textId="24D780C4" w:rsidR="001241AA" w:rsidRDefault="001241AA" w:rsidP="001241AA">
      <w:pPr>
        <w:pStyle w:val="Heading3"/>
      </w:pPr>
      <w:bookmarkStart w:id="243" w:name="_Toc56147761"/>
      <w:r>
        <w:t>25.3 Demo</w:t>
      </w:r>
      <w:bookmarkEnd w:id="243"/>
    </w:p>
    <w:p w14:paraId="729816A1" w14:textId="3F0D7849" w:rsidR="001241AA" w:rsidRDefault="001241AA" w:rsidP="001241AA">
      <w:r>
        <w:t>[check_sim_</w:t>
      </w:r>
      <w:r w:rsidR="004C0102">
        <w:t>par</w:t>
      </w:r>
      <w:r>
        <w:t>]</w:t>
      </w:r>
    </w:p>
    <w:p w14:paraId="1C07DBA8" w14:textId="3D814B4E" w:rsidR="00902225" w:rsidRDefault="001241AA" w:rsidP="0094098A">
      <w:pPr>
        <w:spacing w:after="200" w:line="276" w:lineRule="auto"/>
      </w:pPr>
      <w:r>
        <w:t>show=1</w:t>
      </w:r>
    </w:p>
    <w:p w14:paraId="2432B2B3" w14:textId="77777777" w:rsidR="00902225" w:rsidRDefault="00902225">
      <w:pPr>
        <w:spacing w:after="200" w:line="276" w:lineRule="auto"/>
      </w:pPr>
      <w:r>
        <w:br w:type="page"/>
      </w:r>
    </w:p>
    <w:p w14:paraId="3AC7B980" w14:textId="77777777" w:rsidR="00D97DCA" w:rsidRDefault="00D97DCA" w:rsidP="00D97DCA">
      <w:pPr>
        <w:pStyle w:val="Heading2"/>
      </w:pPr>
      <w:bookmarkStart w:id="244" w:name="_Toc56147762"/>
      <w:r>
        <w:lastRenderedPageBreak/>
        <w:t>26 check_sdf_simflow</w:t>
      </w:r>
      <w:bookmarkEnd w:id="244"/>
    </w:p>
    <w:p w14:paraId="7170D28D" w14:textId="77777777" w:rsidR="00D97DCA" w:rsidRDefault="00D97DCA" w:rsidP="00D97DCA">
      <w:r>
        <w:t>This method is used to check sdf simulation flow in sim_par_vlg log file.</w:t>
      </w:r>
    </w:p>
    <w:p w14:paraId="0D8FF9D2" w14:textId="77777777" w:rsidR="00D97DCA" w:rsidRDefault="00D97DCA" w:rsidP="00D97DCA"/>
    <w:p w14:paraId="12670907" w14:textId="77777777" w:rsidR="00D97DCA" w:rsidRDefault="00D97DCA" w:rsidP="00D97DCA">
      <w:pPr>
        <w:pStyle w:val="Heading3"/>
      </w:pPr>
      <w:bookmarkStart w:id="245" w:name="_Toc56147763"/>
      <w:r>
        <w:t>26.1 Format</w:t>
      </w:r>
      <w:bookmarkEnd w:id="245"/>
    </w:p>
    <w:p w14:paraId="03A01880" w14:textId="23EA7D4C" w:rsidR="00D97DCA" w:rsidRDefault="00D97DCA" w:rsidP="00D97DCA">
      <w:r>
        <w:t>[check_sdf_simflow]</w:t>
      </w:r>
      <w:r w:rsidRPr="00D97DCA">
        <w:t xml:space="preserve"> </w:t>
      </w:r>
    </w:p>
    <w:p w14:paraId="726286A3" w14:textId="638A0AE2" w:rsidR="00D97DCA" w:rsidRDefault="00D97DCA" w:rsidP="00D97DCA">
      <w:r>
        <w:t>; file = _scratch/sim_par_vlg/run_sim_par_vlg.log</w:t>
      </w:r>
    </w:p>
    <w:p w14:paraId="48D4230F" w14:textId="76D1A35D" w:rsidR="00D97DCA" w:rsidRDefault="00D97DCA" w:rsidP="00D97DCA">
      <w:r>
        <w:t>; passkey1 = SDF Backannotation Successfully (modelsim, after vsim command line) | VSIM: Simulation has finished (active-hdl)</w:t>
      </w:r>
    </w:p>
    <w:p w14:paraId="0D51DC6E" w14:textId="1FAAB224" w:rsidR="00D97DCA" w:rsidRDefault="00D97DCA" w:rsidP="00D97DCA">
      <w:r>
        <w:t>; passkey2 =</w:t>
      </w:r>
      <w:r w:rsidR="00D746B7">
        <w:t xml:space="preserve"> Errors: 0 </w:t>
      </w:r>
      <w:r>
        <w:t>(modelsim, after vsim command line) | NA (active-hdl)</w:t>
      </w:r>
    </w:p>
    <w:p w14:paraId="1882239B" w14:textId="6B6F90FC" w:rsidR="00D97DCA" w:rsidRDefault="00D97DCA" w:rsidP="00D97DCA">
      <w:r>
        <w:t xml:space="preserve">; failkey1 = Failed to parse SDF (modelsim) | </w:t>
      </w:r>
      <w:r w:rsidR="00D746B7" w:rsidRPr="00D746B7">
        <w:t xml:space="preserve">SDF: 0 SDF entries loaded </w:t>
      </w:r>
      <w:r>
        <w:t>(active-hdl)</w:t>
      </w:r>
    </w:p>
    <w:p w14:paraId="539CBB43" w14:textId="527CFA2B" w:rsidR="00D97DCA" w:rsidRDefault="00D97DCA" w:rsidP="00D97DCA">
      <w:r>
        <w:t>; failkey2 = Error loading design (modelsim) | SDF: Error (active-hdl)</w:t>
      </w:r>
    </w:p>
    <w:p w14:paraId="3A59832C" w14:textId="360F5A08" w:rsidR="00D97DCA" w:rsidRDefault="00D97DCA" w:rsidP="00D97DCA">
      <w:r>
        <w:t>;use_grep = &lt;0 (default), 1&gt;</w:t>
      </w:r>
    </w:p>
    <w:p w14:paraId="05FDAA12" w14:textId="37C122AF" w:rsidR="00D97DCA" w:rsidRDefault="00D97DCA" w:rsidP="00D97DCA">
      <w:pPr>
        <w:pStyle w:val="Heading3"/>
      </w:pPr>
      <w:bookmarkStart w:id="246" w:name="_Toc56147764"/>
      <w:r>
        <w:t>26.2 Description</w:t>
      </w:r>
      <w:bookmarkEnd w:id="246"/>
    </w:p>
    <w:p w14:paraId="35901610" w14:textId="69CF6531" w:rsidR="00D97DCA" w:rsidRDefault="00D97DCA" w:rsidP="00D97DCA">
      <w:pPr>
        <w:pStyle w:val="ListParagraph"/>
        <w:numPr>
          <w:ilvl w:val="0"/>
          <w:numId w:val="37"/>
        </w:numPr>
      </w:pPr>
      <w:r>
        <w:t>File:  check log file</w:t>
      </w:r>
    </w:p>
    <w:p w14:paraId="73AB28BE" w14:textId="46534C75" w:rsidR="00D97DCA" w:rsidRDefault="00D97DCA" w:rsidP="00D97DCA">
      <w:pPr>
        <w:pStyle w:val="ListParagraph"/>
        <w:numPr>
          <w:ilvl w:val="0"/>
          <w:numId w:val="37"/>
        </w:numPr>
      </w:pPr>
      <w:r>
        <w:t>Both passkey1 and passkey2 must be found</w:t>
      </w:r>
    </w:p>
    <w:p w14:paraId="0847056D" w14:textId="72E3CCE1" w:rsidR="00D97DCA" w:rsidRDefault="00D97DCA" w:rsidP="00D97DCA">
      <w:pPr>
        <w:pStyle w:val="ListParagraph"/>
        <w:numPr>
          <w:ilvl w:val="0"/>
          <w:numId w:val="37"/>
        </w:numPr>
      </w:pPr>
      <w:r>
        <w:t>Any failkey1 or failkey2 found result will be failed.</w:t>
      </w:r>
    </w:p>
    <w:p w14:paraId="075C6686" w14:textId="43D34A86" w:rsidR="00D97DCA" w:rsidRDefault="00D97DCA" w:rsidP="00D97DCA">
      <w:pPr>
        <w:pStyle w:val="ListParagraph"/>
        <w:numPr>
          <w:ilvl w:val="0"/>
          <w:numId w:val="37"/>
        </w:numPr>
      </w:pPr>
      <w:r>
        <w:t>Use_grep: switch for python regexp support.</w:t>
      </w:r>
    </w:p>
    <w:p w14:paraId="1BDECEDF" w14:textId="4E838154" w:rsidR="00D97DCA" w:rsidRDefault="00D97DCA" w:rsidP="00D97DCA">
      <w:pPr>
        <w:pStyle w:val="Heading3"/>
      </w:pPr>
      <w:bookmarkStart w:id="247" w:name="_Toc56147765"/>
      <w:r>
        <w:t>26.3 Demo</w:t>
      </w:r>
      <w:bookmarkEnd w:id="247"/>
    </w:p>
    <w:p w14:paraId="260560D7" w14:textId="1C0CC43F" w:rsidR="00D97DCA" w:rsidRDefault="00D97DCA" w:rsidP="00D97DCA">
      <w:pPr>
        <w:pStyle w:val="ListParagraph"/>
      </w:pPr>
      <w:r>
        <w:t>[check_sdf_simflow]</w:t>
      </w:r>
    </w:p>
    <w:p w14:paraId="75892C23" w14:textId="46FF54A6" w:rsidR="00902225" w:rsidRDefault="00D97DCA" w:rsidP="00D97DCA">
      <w:pPr>
        <w:pStyle w:val="ListParagraph"/>
      </w:pPr>
      <w:r>
        <w:t>show=1</w:t>
      </w:r>
    </w:p>
    <w:p w14:paraId="4C5F44BD" w14:textId="77777777" w:rsidR="00902225" w:rsidRDefault="00902225">
      <w:pPr>
        <w:spacing w:after="200" w:line="276" w:lineRule="auto"/>
      </w:pPr>
      <w:r>
        <w:br w:type="page"/>
      </w:r>
    </w:p>
    <w:p w14:paraId="4473A5A0" w14:textId="1A1F2AC2" w:rsidR="008C5800" w:rsidRDefault="008C5800" w:rsidP="008C5800">
      <w:pPr>
        <w:pStyle w:val="Heading2"/>
      </w:pPr>
      <w:bookmarkStart w:id="248" w:name="_Toc56147766"/>
      <w:r>
        <w:lastRenderedPageBreak/>
        <w:t>27 check_simulation_flow</w:t>
      </w:r>
      <w:bookmarkEnd w:id="248"/>
    </w:p>
    <w:p w14:paraId="23A5C1AB" w14:textId="434E87A4" w:rsidR="008C5800" w:rsidRDefault="008C5800" w:rsidP="008C5800">
      <w:r>
        <w:t>This method is used to check simulation flow for ActiveHDL and modelsim</w:t>
      </w:r>
    </w:p>
    <w:p w14:paraId="29038F18" w14:textId="77777777" w:rsidR="008C5800" w:rsidRDefault="008C5800" w:rsidP="008C5800"/>
    <w:p w14:paraId="08955A9F" w14:textId="6478F2BD" w:rsidR="008C5800" w:rsidRDefault="008C5800" w:rsidP="008C5800">
      <w:pPr>
        <w:pStyle w:val="Heading3"/>
      </w:pPr>
      <w:bookmarkStart w:id="249" w:name="_Toc56147767"/>
      <w:r>
        <w:t>2</w:t>
      </w:r>
      <w:r w:rsidR="0013151A">
        <w:t>7</w:t>
      </w:r>
      <w:r>
        <w:t>.1 Format</w:t>
      </w:r>
      <w:bookmarkEnd w:id="249"/>
    </w:p>
    <w:p w14:paraId="64C24380" w14:textId="50EA5AC1" w:rsidR="008C5800" w:rsidRDefault="008C5800" w:rsidP="008C5800">
      <w:r>
        <w:t>[</w:t>
      </w:r>
      <w:r w:rsidR="009E1AB9">
        <w:t>check_simulation_flow</w:t>
      </w:r>
      <w:r>
        <w:t>]</w:t>
      </w:r>
      <w:r w:rsidRPr="00D97DCA">
        <w:t xml:space="preserve"> </w:t>
      </w:r>
    </w:p>
    <w:p w14:paraId="1245904A" w14:textId="12D91621" w:rsidR="009E1AB9" w:rsidRDefault="009E1AB9" w:rsidP="009E1AB9">
      <w:r>
        <w:t>; check_flow = rtl, syn_vlg, syn_vhd, map_vlg, map_vhd, par_vlg, par_vhd</w:t>
      </w:r>
    </w:p>
    <w:p w14:paraId="11BD1784" w14:textId="77777777" w:rsidR="009E1AB9" w:rsidRDefault="009E1AB9" w:rsidP="009E1AB9">
      <w:r>
        <w:t>; rtl_file = _scratch/sim_rtl/run_sim_rtl.log</w:t>
      </w:r>
    </w:p>
    <w:p w14:paraId="1E3BD203" w14:textId="77777777" w:rsidR="009E1AB9" w:rsidRDefault="009E1AB9" w:rsidP="009E1AB9">
      <w:r>
        <w:t>; syn_vlg_file = _scratch/sim_syn_vlg/run_sim_syn_vlg.log</w:t>
      </w:r>
    </w:p>
    <w:p w14:paraId="77F47343" w14:textId="77777777" w:rsidR="009E1AB9" w:rsidRDefault="009E1AB9" w:rsidP="009E1AB9">
      <w:r>
        <w:t>; syn_vhd_file = _scratch/sim_syn_vhd/run_sim_syn_vhd.log</w:t>
      </w:r>
    </w:p>
    <w:p w14:paraId="77F6B7B0" w14:textId="77777777" w:rsidR="009E1AB9" w:rsidRDefault="009E1AB9" w:rsidP="009E1AB9">
      <w:r>
        <w:t>; map_vlg_file = _scratch/sim_map_vlg/run_sim_map_vlg.log</w:t>
      </w:r>
    </w:p>
    <w:p w14:paraId="4EF1DFEF" w14:textId="77777777" w:rsidR="009E1AB9" w:rsidRDefault="009E1AB9" w:rsidP="009E1AB9">
      <w:r>
        <w:t>; map_vhd_file = _scratch/sim_map_vhd/run_sim_map_vhd.log</w:t>
      </w:r>
    </w:p>
    <w:p w14:paraId="3028BD8D" w14:textId="77777777" w:rsidR="009E1AB9" w:rsidRDefault="009E1AB9" w:rsidP="009E1AB9">
      <w:r>
        <w:t>; par_vlg_file = _scratch/sim_par_vlg/run_sim_par_vlg.log</w:t>
      </w:r>
    </w:p>
    <w:p w14:paraId="25FC8904" w14:textId="77777777" w:rsidR="009E1AB9" w:rsidRDefault="009E1AB9" w:rsidP="009E1AB9">
      <w:r>
        <w:t>; par_vhd_file = _scratch/sim_par_vhd/run_sim_par_vhd.log</w:t>
      </w:r>
    </w:p>
    <w:p w14:paraId="64211A2B" w14:textId="77777777" w:rsidR="009E1AB9" w:rsidRDefault="009E1AB9" w:rsidP="009E1AB9">
      <w:r>
        <w:t xml:space="preserve">; msim_pass1 = # Errors: 0  </w:t>
      </w:r>
    </w:p>
    <w:p w14:paraId="64F5DAE8" w14:textId="77777777" w:rsidR="009E1AB9" w:rsidRDefault="009E1AB9" w:rsidP="009E1AB9">
      <w:r>
        <w:t xml:space="preserve">; msim_fail1 = Errors: [1-9] </w:t>
      </w:r>
    </w:p>
    <w:p w14:paraId="46DBD6B7" w14:textId="77777777" w:rsidR="009E1AB9" w:rsidRDefault="009E1AB9" w:rsidP="009E1AB9">
      <w:r>
        <w:t>; msim_fail2 = # ** Error</w:t>
      </w:r>
    </w:p>
    <w:p w14:paraId="7AC8FB8D" w14:textId="77777777" w:rsidR="009E1AB9" w:rsidRDefault="009E1AB9" w:rsidP="009E1AB9">
      <w:r>
        <w:t>; asim_pass1 = VSIM: Simulation has finished</w:t>
      </w:r>
    </w:p>
    <w:p w14:paraId="3FC731CA" w14:textId="56ECE911" w:rsidR="009E1AB9" w:rsidRDefault="009E1AB9" w:rsidP="009E1AB9">
      <w:r>
        <w:t>; use_grep = &lt;1 (default), 0&gt;</w:t>
      </w:r>
    </w:p>
    <w:p w14:paraId="0818045E" w14:textId="2D32995A" w:rsidR="008C5800" w:rsidRDefault="008C5800" w:rsidP="008C5800"/>
    <w:p w14:paraId="1C6C3CE1" w14:textId="46CF8954" w:rsidR="008C5800" w:rsidRDefault="008C5800" w:rsidP="008C5800">
      <w:pPr>
        <w:pStyle w:val="Heading3"/>
      </w:pPr>
      <w:bookmarkStart w:id="250" w:name="_Toc56147768"/>
      <w:r>
        <w:t>2</w:t>
      </w:r>
      <w:r w:rsidR="0013151A">
        <w:t>7</w:t>
      </w:r>
      <w:r>
        <w:t>.2 Description</w:t>
      </w:r>
      <w:bookmarkEnd w:id="250"/>
    </w:p>
    <w:p w14:paraId="6DB80D93" w14:textId="0AB926A5" w:rsidR="003D1377" w:rsidRDefault="003D1377" w:rsidP="003D1377">
      <w:pPr>
        <w:pStyle w:val="ListParagraph"/>
        <w:numPr>
          <w:ilvl w:val="0"/>
          <w:numId w:val="39"/>
        </w:numPr>
      </w:pPr>
      <w:r>
        <w:t>Key c</w:t>
      </w:r>
      <w:r w:rsidRPr="003D1377">
        <w:t xml:space="preserve">heck_flow </w:t>
      </w:r>
      <w:r>
        <w:t xml:space="preserve">is </w:t>
      </w:r>
      <w:r w:rsidRPr="003D1377">
        <w:t>used to list which simulation stage wil</w:t>
      </w:r>
      <w:r>
        <w:t>l be checked, separate with comma. Valid choices are</w:t>
      </w:r>
      <w:r w:rsidRPr="003D1377">
        <w:t xml:space="preserve"> </w:t>
      </w:r>
      <w:r>
        <w:t>rtl, syn_vlg, syn_vhd, map_vlg, map_vhd, par_vlg, par_vhd</w:t>
      </w:r>
    </w:p>
    <w:p w14:paraId="14A14FC9" w14:textId="77777777" w:rsidR="003D1377" w:rsidRDefault="003D1377" w:rsidP="003D1377">
      <w:pPr>
        <w:pStyle w:val="ListParagraph"/>
        <w:numPr>
          <w:ilvl w:val="0"/>
          <w:numId w:val="39"/>
        </w:numPr>
      </w:pPr>
      <w:r>
        <w:t xml:space="preserve">Key **_file can be </w:t>
      </w:r>
      <w:r>
        <w:rPr>
          <w:rFonts w:hint="eastAsia"/>
        </w:rPr>
        <w:t>extended</w:t>
      </w:r>
      <w:r>
        <w:t xml:space="preserve"> </w:t>
      </w:r>
      <w:r>
        <w:rPr>
          <w:rFonts w:hint="eastAsia"/>
        </w:rPr>
        <w:t>from</w:t>
      </w:r>
      <w:r>
        <w:t xml:space="preserve"> check_flow name</w:t>
      </w:r>
    </w:p>
    <w:p w14:paraId="602877ED" w14:textId="77777777" w:rsidR="003D1377" w:rsidRDefault="003D1377" w:rsidP="003D1377">
      <w:pPr>
        <w:pStyle w:val="ListParagraph"/>
        <w:numPr>
          <w:ilvl w:val="0"/>
          <w:numId w:val="39"/>
        </w:numPr>
      </w:pPr>
      <w:r w:rsidRPr="003D1377">
        <w:t>Script will invoke related check based on current simulator (modelsim link:msim_xxxx, aldec link:asim_xxx)</w:t>
      </w:r>
    </w:p>
    <w:p w14:paraId="6F452CA1" w14:textId="1630909C" w:rsidR="003D1377" w:rsidRPr="003D1377" w:rsidRDefault="003D1377" w:rsidP="003D1377">
      <w:pPr>
        <w:pStyle w:val="ListParagraph"/>
        <w:numPr>
          <w:ilvl w:val="0"/>
          <w:numId w:val="39"/>
        </w:numPr>
      </w:pPr>
      <w:r w:rsidRPr="003D1377">
        <w:t>All ‘xxxx_passx’ check string must be found before final PASS, any ‘xxxx_failx’ check string will result a final FAIL</w:t>
      </w:r>
    </w:p>
    <w:p w14:paraId="35A313D0" w14:textId="77777777" w:rsidR="008D5671" w:rsidRDefault="008C5800" w:rsidP="008D5671">
      <w:pPr>
        <w:pStyle w:val="Heading3"/>
      </w:pPr>
      <w:bookmarkStart w:id="251" w:name="_Toc56147769"/>
      <w:r>
        <w:t>2</w:t>
      </w:r>
      <w:r w:rsidR="0013151A">
        <w:t>7</w:t>
      </w:r>
      <w:r>
        <w:t>.3 Demo</w:t>
      </w:r>
      <w:bookmarkEnd w:id="251"/>
    </w:p>
    <w:p w14:paraId="46707D80" w14:textId="0FC28CDF" w:rsidR="008D5671" w:rsidRDefault="008D5671" w:rsidP="008D5671">
      <w:r>
        <w:t>Demo 1:</w:t>
      </w:r>
    </w:p>
    <w:p w14:paraId="227F1406" w14:textId="03A77479" w:rsidR="008D5671" w:rsidRDefault="008D5671" w:rsidP="008D5671">
      <w:pPr>
        <w:ind w:left="420"/>
      </w:pPr>
      <w:r>
        <w:t>[check_simulation_flow]</w:t>
      </w:r>
    </w:p>
    <w:p w14:paraId="31B01814" w14:textId="1499C2A9" w:rsidR="008D5671" w:rsidRDefault="008D5671" w:rsidP="008D5671">
      <w:pPr>
        <w:ind w:left="420"/>
      </w:pPr>
      <w:r>
        <w:t xml:space="preserve">check_flow = rtl, syn_vlg, par_vlg </w:t>
      </w:r>
    </w:p>
    <w:p w14:paraId="1FBCCD57" w14:textId="77777777" w:rsidR="008D5671" w:rsidRDefault="008D5671" w:rsidP="008D5671">
      <w:r>
        <w:t>Demo 2:</w:t>
      </w:r>
      <w:r w:rsidRPr="008D5671">
        <w:t xml:space="preserve"> </w:t>
      </w:r>
    </w:p>
    <w:p w14:paraId="0D25ACF7" w14:textId="1EF45DBD" w:rsidR="008D5671" w:rsidRDefault="008D5671" w:rsidP="008D5671">
      <w:pPr>
        <w:ind w:left="420"/>
      </w:pPr>
      <w:r>
        <w:t>[check_simulation_flow]</w:t>
      </w:r>
    </w:p>
    <w:p w14:paraId="79693633" w14:textId="77777777" w:rsidR="008D5671" w:rsidRDefault="008D5671" w:rsidP="008D5671">
      <w:pPr>
        <w:ind w:left="420"/>
      </w:pPr>
      <w:r>
        <w:t>check_flow = rtl, par_vlg</w:t>
      </w:r>
    </w:p>
    <w:p w14:paraId="545144C0" w14:textId="77777777" w:rsidR="008D5671" w:rsidRDefault="008D5671" w:rsidP="008D5671">
      <w:pPr>
        <w:ind w:left="420"/>
      </w:pPr>
      <w:r>
        <w:t>rtl_file = _scratch/sim_rtl/sim_log.txt</w:t>
      </w:r>
    </w:p>
    <w:p w14:paraId="4CC76E43" w14:textId="77777777" w:rsidR="008D5671" w:rsidRDefault="008D5671" w:rsidP="008D5671">
      <w:pPr>
        <w:ind w:left="420"/>
      </w:pPr>
      <w:r>
        <w:t xml:space="preserve">msim_pass1 = # Errors: 0  </w:t>
      </w:r>
    </w:p>
    <w:p w14:paraId="32E499F2" w14:textId="3790D3B5" w:rsidR="008D5671" w:rsidRDefault="008D5671" w:rsidP="008D5671">
      <w:pPr>
        <w:ind w:left="420"/>
      </w:pPr>
      <w:r>
        <w:t>msim_fail1 = Error loading design</w:t>
      </w:r>
    </w:p>
    <w:p w14:paraId="4A1696B4" w14:textId="5FA049F6" w:rsidR="00DD265B" w:rsidRDefault="00DD265B" w:rsidP="008D5671">
      <w:pPr>
        <w:ind w:left="420"/>
      </w:pPr>
    </w:p>
    <w:p w14:paraId="1C4D0F4E" w14:textId="77777777" w:rsidR="00902225" w:rsidRDefault="00902225">
      <w:pPr>
        <w:spacing w:after="200" w:line="276" w:lineRule="auto"/>
        <w:rPr>
          <w:rFonts w:asciiTheme="majorHAnsi" w:eastAsiaTheme="majorEastAsia" w:hAnsiTheme="majorHAnsi" w:cstheme="majorBidi"/>
          <w:b/>
          <w:bCs/>
          <w:sz w:val="26"/>
          <w:szCs w:val="26"/>
        </w:rPr>
      </w:pPr>
      <w:r>
        <w:br w:type="page"/>
      </w:r>
    </w:p>
    <w:p w14:paraId="234242A7" w14:textId="7DDCD7BB" w:rsidR="00DD265B" w:rsidRDefault="00DD265B" w:rsidP="00DD265B">
      <w:pPr>
        <w:pStyle w:val="Heading2"/>
      </w:pPr>
      <w:bookmarkStart w:id="252" w:name="_Toc56147770"/>
      <w:r>
        <w:lastRenderedPageBreak/>
        <w:t>28 check_value</w:t>
      </w:r>
      <w:bookmarkEnd w:id="252"/>
    </w:p>
    <w:p w14:paraId="12DC1FCA" w14:textId="2952F917" w:rsidR="006E5639" w:rsidRPr="006E5639" w:rsidRDefault="006E5639" w:rsidP="006E5639">
      <w:r>
        <w:t xml:space="preserve">This method is used to check values in report file. Which </w:t>
      </w:r>
      <w:r>
        <w:rPr>
          <w:rFonts w:hint="eastAsia"/>
        </w:rPr>
        <w:t>must</w:t>
      </w:r>
      <w:r>
        <w:t xml:space="preserve"> be used together with _get_value_xxx function.</w:t>
      </w:r>
    </w:p>
    <w:p w14:paraId="34D9BCA2" w14:textId="14B9D201" w:rsidR="00DD265B" w:rsidRDefault="00DD265B" w:rsidP="00FC002B">
      <w:pPr>
        <w:pStyle w:val="Heading3"/>
      </w:pPr>
      <w:bookmarkStart w:id="253" w:name="_Toc56147771"/>
      <w:r>
        <w:t>28.1 Format</w:t>
      </w:r>
      <w:bookmarkEnd w:id="253"/>
    </w:p>
    <w:p w14:paraId="3D16A128" w14:textId="45DB24C8" w:rsidR="00DD265B" w:rsidRDefault="004471D4" w:rsidP="00DD265B">
      <w:r>
        <w:t>[check_value]</w:t>
      </w:r>
    </w:p>
    <w:p w14:paraId="031EF197" w14:textId="2C6979B0" w:rsidR="004471D4" w:rsidRDefault="004471D4" w:rsidP="00DD265B">
      <w:r>
        <w:t xml:space="preserve">title </w:t>
      </w:r>
      <w:r w:rsidR="00432151">
        <w:t>= check lut number for different map arguments</w:t>
      </w:r>
    </w:p>
    <w:p w14:paraId="656E233C" w14:textId="43E1B6B4" w:rsidR="00432151" w:rsidRDefault="002928F5" w:rsidP="00DD265B">
      <w:r>
        <w:t>judge = {lut_one} &gt; {lut_updated</w:t>
      </w:r>
      <w:r w:rsidR="00432151">
        <w:t>}</w:t>
      </w:r>
    </w:p>
    <w:p w14:paraId="16E4DF8E" w14:textId="656107F3" w:rsidR="00432151" w:rsidRDefault="00432151" w:rsidP="00DD265B"/>
    <w:p w14:paraId="567AEC6A" w14:textId="41694F35" w:rsidR="00432151" w:rsidRDefault="00432151" w:rsidP="00DD265B">
      <w:r>
        <w:t>[_get_value_lut_one]</w:t>
      </w:r>
    </w:p>
    <w:p w14:paraId="00107F4C" w14:textId="3C035D05" w:rsidR="00432151" w:rsidRDefault="00432151" w:rsidP="00DD265B">
      <w:r>
        <w:t>file = ./_scratch/impl1/*.mrp</w:t>
      </w:r>
    </w:p>
    <w:p w14:paraId="68146EA4" w14:textId="71D95B9B" w:rsidR="00432151" w:rsidRDefault="00432151" w:rsidP="00DD265B">
      <w:r>
        <w:t>pattern = Number of SLICEs: (\d+)</w:t>
      </w:r>
    </w:p>
    <w:p w14:paraId="3A9C2D57" w14:textId="148428F7" w:rsidR="00E70648" w:rsidRDefault="00E70648" w:rsidP="00DD265B"/>
    <w:p w14:paraId="2D2454B6" w14:textId="3B8B1656" w:rsidR="00E70648" w:rsidRDefault="00E70648" w:rsidP="00DD265B">
      <w:r>
        <w:t>[_get_value_lut_updated]</w:t>
      </w:r>
    </w:p>
    <w:p w14:paraId="51B5C2B9" w14:textId="1A3BE766" w:rsidR="00E70648" w:rsidRDefault="00E70648" w:rsidP="00E70648">
      <w:r>
        <w:t>file = ./_scratch/impl2/*.mrp</w:t>
      </w:r>
    </w:p>
    <w:p w14:paraId="44FC16DD" w14:textId="77777777" w:rsidR="00E70648" w:rsidRDefault="00E70648" w:rsidP="00E70648">
      <w:r>
        <w:t>pattern = Number of SLICEs: (\d+)</w:t>
      </w:r>
    </w:p>
    <w:p w14:paraId="0925280A" w14:textId="236C5C9B" w:rsidR="00DD265B" w:rsidRDefault="00DD265B" w:rsidP="00FC002B">
      <w:pPr>
        <w:pStyle w:val="Heading3"/>
      </w:pPr>
      <w:bookmarkStart w:id="254" w:name="_Toc56147772"/>
      <w:r>
        <w:t>28.2 Description</w:t>
      </w:r>
      <w:bookmarkEnd w:id="254"/>
    </w:p>
    <w:p w14:paraId="229D435D" w14:textId="77777777" w:rsidR="002928F5" w:rsidRDefault="002928F5" w:rsidP="002928F5">
      <w:pPr>
        <w:pStyle w:val="ListParagraph"/>
        <w:numPr>
          <w:ilvl w:val="0"/>
          <w:numId w:val="41"/>
        </w:numPr>
      </w:pPr>
      <w:r>
        <w:t>get value by [_get_value_xxx], xxx is the value name;</w:t>
      </w:r>
    </w:p>
    <w:p w14:paraId="342994E7" w14:textId="77777777" w:rsidR="002928F5" w:rsidRDefault="002928F5" w:rsidP="002928F5">
      <w:pPr>
        <w:pStyle w:val="ListParagraph"/>
        <w:numPr>
          <w:ilvl w:val="0"/>
          <w:numId w:val="41"/>
        </w:numPr>
      </w:pPr>
      <w:r>
        <w:t>eval judge string and get True or False;</w:t>
      </w:r>
    </w:p>
    <w:p w14:paraId="34F364C3" w14:textId="0E64E00D" w:rsidR="002928F5" w:rsidRDefault="002928F5" w:rsidP="002928F5">
      <w:pPr>
        <w:pStyle w:val="ListParagraph"/>
        <w:numPr>
          <w:ilvl w:val="0"/>
          <w:numId w:val="41"/>
        </w:numPr>
      </w:pPr>
      <w:r>
        <w:t>no blank in section name;</w:t>
      </w:r>
    </w:p>
    <w:p w14:paraId="4EF3FA82" w14:textId="50459273" w:rsidR="002928F5" w:rsidRDefault="002928F5" w:rsidP="002928F5">
      <w:pPr>
        <w:pStyle w:val="ListParagraph"/>
        <w:numPr>
          <w:ilvl w:val="0"/>
          <w:numId w:val="41"/>
        </w:numPr>
      </w:pPr>
      <w:r>
        <w:t xml:space="preserve">in order to use judge string in Python scripts, no blank </w:t>
      </w:r>
      <w:r>
        <w:rPr>
          <w:rFonts w:hint="eastAsia"/>
        </w:rPr>
        <w:t>between</w:t>
      </w:r>
      <w:r>
        <w:t xml:space="preserve"> </w:t>
      </w:r>
      <w:r w:rsidRPr="002928F5">
        <w:t>curly brace</w:t>
      </w:r>
      <w:r w:rsidR="00294875">
        <w:t>;</w:t>
      </w:r>
      <w:bookmarkStart w:id="255" w:name="_GoBack"/>
      <w:bookmarkEnd w:id="255"/>
    </w:p>
    <w:p w14:paraId="204DEEE5" w14:textId="6CAD0841" w:rsidR="002928F5" w:rsidRDefault="002928F5" w:rsidP="002928F5">
      <w:pPr>
        <w:pStyle w:val="ListParagraph"/>
        <w:numPr>
          <w:ilvl w:val="0"/>
          <w:numId w:val="41"/>
        </w:numPr>
      </w:pPr>
      <w:r>
        <w:t>Section [_get_value_xxx] valid choices are:</w:t>
      </w:r>
    </w:p>
    <w:p w14:paraId="45229F72" w14:textId="554E7D92" w:rsidR="002928F5" w:rsidRDefault="002928F5" w:rsidP="002928F5">
      <w:pPr>
        <w:pStyle w:val="ListParagraph"/>
        <w:numPr>
          <w:ilvl w:val="1"/>
          <w:numId w:val="41"/>
        </w:numPr>
      </w:pPr>
      <w:r>
        <w:t xml:space="preserve">file: specify report file name or search string </w:t>
      </w:r>
    </w:p>
    <w:p w14:paraId="776CC256" w14:textId="627823BD" w:rsidR="002928F5" w:rsidRDefault="002928F5" w:rsidP="002928F5">
      <w:pPr>
        <w:pStyle w:val="ListParagraph"/>
        <w:numPr>
          <w:ilvl w:val="1"/>
          <w:numId w:val="41"/>
        </w:numPr>
      </w:pPr>
      <w:r>
        <w:t>pattern | (pattern_1, pattern_2, …): pattern has higher priority than others. When 2 or more patterns for search value, use pattern_1, pattern_2, …</w:t>
      </w:r>
    </w:p>
    <w:p w14:paraId="2ADBB0E5" w14:textId="5EF0B5F3" w:rsidR="002928F5" w:rsidRDefault="002928F5" w:rsidP="00902225">
      <w:pPr>
        <w:pStyle w:val="ListParagraph"/>
        <w:numPr>
          <w:ilvl w:val="1"/>
          <w:numId w:val="41"/>
        </w:numPr>
      </w:pPr>
      <w:r>
        <w:t xml:space="preserve">[before_pattern_$d]: </w:t>
      </w:r>
      <w:r w:rsidR="00902225" w:rsidRPr="00902225">
        <w:t>search before_pattern_</w:t>
      </w:r>
      <w:r w:rsidR="00902225">
        <w:t>$d</w:t>
      </w:r>
      <w:r w:rsidR="00902225" w:rsidRPr="00902225">
        <w:t xml:space="preserve"> firstly, then search the pattern in </w:t>
      </w:r>
      <w:r w:rsidR="00902225">
        <w:t>$d lines. $d is an integer which is bigger than 0</w:t>
      </w:r>
    </w:p>
    <w:p w14:paraId="2370C215" w14:textId="0D393B58" w:rsidR="002928F5" w:rsidRDefault="002928F5" w:rsidP="002928F5">
      <w:pPr>
        <w:pStyle w:val="ListParagraph"/>
        <w:numPr>
          <w:ilvl w:val="1"/>
          <w:numId w:val="41"/>
        </w:numPr>
      </w:pPr>
      <w:r>
        <w:t>[default_value]</w:t>
      </w:r>
      <w:r w:rsidR="00902225">
        <w:t>: return this value when no value found in report file</w:t>
      </w:r>
    </w:p>
    <w:p w14:paraId="13535801" w14:textId="4BABB079" w:rsidR="002928F5" w:rsidRDefault="002928F5" w:rsidP="002928F5">
      <w:pPr>
        <w:pStyle w:val="ListParagraph"/>
        <w:numPr>
          <w:ilvl w:val="1"/>
          <w:numId w:val="41"/>
        </w:numPr>
      </w:pPr>
      <w:r>
        <w:t>[p_index | p_name]</w:t>
      </w:r>
      <w:r w:rsidR="00902225">
        <w:t>: regular expression settings. Used by m.group(p_index)</w:t>
      </w:r>
    </w:p>
    <w:p w14:paraId="4D91693A" w14:textId="501A6673" w:rsidR="002928F5" w:rsidRDefault="002928F5" w:rsidP="00902225">
      <w:pPr>
        <w:pStyle w:val="ListParagraph"/>
        <w:numPr>
          <w:ilvl w:val="1"/>
          <w:numId w:val="41"/>
        </w:numPr>
      </w:pPr>
      <w:r>
        <w:t>[p_flags]</w:t>
      </w:r>
      <w:r w:rsidR="00902225">
        <w:t>: regular expression settings. For example, re.I | re.X</w:t>
      </w:r>
    </w:p>
    <w:p w14:paraId="7730414B" w14:textId="77777777" w:rsidR="002928F5" w:rsidRDefault="002928F5" w:rsidP="00DD265B"/>
    <w:p w14:paraId="10867875" w14:textId="6882FA4E" w:rsidR="00DD265B" w:rsidRDefault="00DD265B" w:rsidP="00FC002B">
      <w:pPr>
        <w:pStyle w:val="Heading3"/>
      </w:pPr>
      <w:bookmarkStart w:id="256" w:name="_Toc56147773"/>
      <w:r>
        <w:t>28.3 Demo</w:t>
      </w:r>
      <w:bookmarkEnd w:id="256"/>
    </w:p>
    <w:p w14:paraId="03C96805" w14:textId="7D7D8ED9" w:rsidR="00FC002B" w:rsidRDefault="00902225" w:rsidP="00DD265B">
      <w:r>
        <w:t>[_get_value_lut_one]</w:t>
      </w:r>
    </w:p>
    <w:p w14:paraId="54DE1E68" w14:textId="350C8284" w:rsidR="00902225" w:rsidRDefault="00902225" w:rsidP="00DD265B">
      <w:r>
        <w:t>file = ./_scratch/impl1/*.mrp</w:t>
      </w:r>
    </w:p>
    <w:p w14:paraId="3BF7CCE2" w14:textId="4CF4DC43" w:rsidR="00902225" w:rsidRDefault="00902225" w:rsidP="00DD265B">
      <w:r>
        <w:t xml:space="preserve">pattern = </w:t>
      </w:r>
      <w:r w:rsidR="00041FC2" w:rsidRPr="00041FC2">
        <w:t xml:space="preserve">Number of LUT4s: </w:t>
      </w:r>
      <w:r>
        <w:t>(\d+)</w:t>
      </w:r>
    </w:p>
    <w:p w14:paraId="0424734D" w14:textId="763754EF" w:rsidR="00902225" w:rsidRDefault="00902225" w:rsidP="00DD265B">
      <w:r>
        <w:t>p_flags = re.I</w:t>
      </w:r>
    </w:p>
    <w:p w14:paraId="43C25C12" w14:textId="1252F323" w:rsidR="00902225" w:rsidRDefault="00902225" w:rsidP="00DD265B"/>
    <w:p w14:paraId="651CFB94" w14:textId="08FF03A5" w:rsidR="00902225" w:rsidRDefault="00902225" w:rsidP="00902225">
      <w:r>
        <w:t>[_get_value_</w:t>
      </w:r>
      <w:r w:rsidR="00041FC2">
        <w:t>slice_one]</w:t>
      </w:r>
    </w:p>
    <w:p w14:paraId="23EC4AC3" w14:textId="77777777" w:rsidR="00902225" w:rsidRDefault="00902225" w:rsidP="00902225">
      <w:r>
        <w:t>file = ./_scratch/impl1/*.mrp</w:t>
      </w:r>
    </w:p>
    <w:p w14:paraId="43A7CD79" w14:textId="77777777" w:rsidR="00041FC2" w:rsidRDefault="00041FC2" w:rsidP="00041FC2">
      <w:r>
        <w:t xml:space="preserve">pattern_1 = </w:t>
      </w:r>
      <w:r w:rsidRPr="00041FC2">
        <w:t xml:space="preserve">Number of slice registers: </w:t>
      </w:r>
      <w:r>
        <w:t>(\d+)</w:t>
      </w:r>
    </w:p>
    <w:p w14:paraId="17826B0F" w14:textId="42D1EA4A" w:rsidR="00041FC2" w:rsidRDefault="00041FC2" w:rsidP="00041FC2">
      <w:r>
        <w:t xml:space="preserve">pattern_2 = </w:t>
      </w:r>
      <w:r w:rsidRPr="00041FC2">
        <w:t xml:space="preserve">Number of </w:t>
      </w:r>
      <w:r>
        <w:t>SLICEs</w:t>
      </w:r>
      <w:r w:rsidRPr="00041FC2">
        <w:t xml:space="preserve">: </w:t>
      </w:r>
      <w:r>
        <w:t>(\d+)</w:t>
      </w:r>
    </w:p>
    <w:p w14:paraId="133E202A" w14:textId="76399D6C" w:rsidR="00902225" w:rsidRDefault="00902225" w:rsidP="00902225">
      <w:r>
        <w:t>p_flags = re.I</w:t>
      </w:r>
    </w:p>
    <w:p w14:paraId="5164AB2C" w14:textId="77777777" w:rsidR="00902225" w:rsidRDefault="00902225" w:rsidP="00902225"/>
    <w:p w14:paraId="760B59B7" w14:textId="7708D4A7" w:rsidR="00902225" w:rsidRDefault="00902225" w:rsidP="00902225">
      <w:r>
        <w:t>[_get_value_</w:t>
      </w:r>
      <w:r w:rsidR="00041FC2">
        <w:t>setup_slack</w:t>
      </w:r>
      <w:r>
        <w:t>]</w:t>
      </w:r>
    </w:p>
    <w:p w14:paraId="2C7DB95E" w14:textId="08FF7A2B" w:rsidR="00902225" w:rsidRDefault="00902225" w:rsidP="00902225">
      <w:r>
        <w:t>file = ./_scratch/impl1/*.</w:t>
      </w:r>
      <w:r w:rsidR="00041FC2">
        <w:t>par</w:t>
      </w:r>
    </w:p>
    <w:p w14:paraId="4BFE8BA0" w14:textId="6E19CE79" w:rsidR="00041FC2" w:rsidRDefault="00041FC2" w:rsidP="00902225">
      <w:r>
        <w:t xml:space="preserve">before_pattern_8 = </w:t>
      </w:r>
      <w:r w:rsidRPr="00041FC2">
        <w:t>All signals are completely routed.</w:t>
      </w:r>
    </w:p>
    <w:p w14:paraId="359A2B6F" w14:textId="1C83D7F5" w:rsidR="00041FC2" w:rsidRDefault="00041FC2" w:rsidP="00902225">
      <w:r>
        <w:lastRenderedPageBreak/>
        <w:t xml:space="preserve">; </w:t>
      </w:r>
      <w:r w:rsidRPr="00041FC2">
        <w:t>PAR_SUMMARY::Worst  slack&lt;setup/&lt;ns&gt;&gt; = 0.614</w:t>
      </w:r>
    </w:p>
    <w:p w14:paraId="3898E86A" w14:textId="1AD1F228" w:rsidR="00902225" w:rsidRDefault="00902225" w:rsidP="00D74247">
      <w:r>
        <w:t xml:space="preserve">pattern = </w:t>
      </w:r>
      <w:r w:rsidR="00D74247">
        <w:t>PAR_SUMMARY::Worst\s+</w:t>
      </w:r>
      <w:r w:rsidR="00041FC2" w:rsidRPr="00041FC2">
        <w:t>slack&lt;setup</w:t>
      </w:r>
      <w:r w:rsidR="00D74247">
        <w:t>.+=\s+([\d\.]+)</w:t>
      </w:r>
    </w:p>
    <w:p w14:paraId="0343A8C0" w14:textId="55AD7469" w:rsidR="00BA0EA2" w:rsidRDefault="00BA0EA2" w:rsidP="00D74247"/>
    <w:p w14:paraId="7A57D5DB" w14:textId="16B4311E" w:rsidR="00BA0EA2" w:rsidRDefault="00BA0EA2" w:rsidP="00D74247"/>
    <w:p w14:paraId="19CCF76F" w14:textId="11404670" w:rsidR="00BA0EA2" w:rsidRDefault="00BA0EA2" w:rsidP="00D74247">
      <w:r>
        <w:t>[check_value_1]</w:t>
      </w:r>
    </w:p>
    <w:p w14:paraId="69DAEA89" w14:textId="1C632B84" w:rsidR="00BA0EA2" w:rsidRDefault="00BA0EA2" w:rsidP="00D74247">
      <w:r>
        <w:t>judge = {lut_one} &gt; 899</w:t>
      </w:r>
    </w:p>
    <w:p w14:paraId="23891A6E" w14:textId="5DC7BFA2" w:rsidR="00BA0EA2" w:rsidRDefault="00BA0EA2" w:rsidP="00D74247"/>
    <w:p w14:paraId="530F833D" w14:textId="453B1AE5" w:rsidR="00BA0EA2" w:rsidRDefault="00BA0EA2" w:rsidP="00D74247">
      <w:r>
        <w:t>[check_value_2]</w:t>
      </w:r>
    </w:p>
    <w:p w14:paraId="07838DF9" w14:textId="770DFF23" w:rsidR="00BA0EA2" w:rsidRDefault="00BA0EA2" w:rsidP="00D74247">
      <w:r>
        <w:t>judge = {lut_one} &gt;= {setup_slack} * 1.8 and {slice_one} != {lut_one}</w:t>
      </w:r>
    </w:p>
    <w:p w14:paraId="5D18F5A9" w14:textId="77777777" w:rsidR="00902225" w:rsidRDefault="00902225" w:rsidP="00902225"/>
    <w:p w14:paraId="13463BF7" w14:textId="77777777" w:rsidR="00902225" w:rsidRDefault="00902225" w:rsidP="00DD265B"/>
    <w:p w14:paraId="1441A171" w14:textId="77777777" w:rsidR="00DD265B" w:rsidRPr="00DD265B" w:rsidRDefault="00DD265B" w:rsidP="00DD265B"/>
    <w:p w14:paraId="00CDD70A" w14:textId="77777777" w:rsidR="00076ECC" w:rsidRDefault="00076ECC" w:rsidP="008D5671">
      <w:pPr>
        <w:ind w:left="420"/>
      </w:pPr>
    </w:p>
    <w:p w14:paraId="558C81F5" w14:textId="77777777" w:rsidR="008D5671" w:rsidRDefault="008D5671" w:rsidP="008D5671"/>
    <w:p w14:paraId="0F9BD63A" w14:textId="28ADD662" w:rsidR="0094098A" w:rsidRDefault="008C5800" w:rsidP="008D5671">
      <w:pPr>
        <w:rPr>
          <w:rFonts w:asciiTheme="majorHAnsi" w:eastAsiaTheme="majorEastAsia" w:hAnsiTheme="majorHAnsi" w:cstheme="majorBidi"/>
          <w:b/>
          <w:bCs/>
          <w:sz w:val="26"/>
          <w:szCs w:val="26"/>
        </w:rPr>
      </w:pPr>
      <w:r>
        <w:br w:type="page"/>
      </w:r>
    </w:p>
    <w:p w14:paraId="66B728FC" w14:textId="4AC41D92" w:rsidR="007D649C" w:rsidRDefault="007D649C" w:rsidP="007D649C">
      <w:pPr>
        <w:pStyle w:val="Heading1"/>
        <w:numPr>
          <w:ilvl w:val="0"/>
          <w:numId w:val="0"/>
        </w:numPr>
        <w:ind w:left="420"/>
        <w:jc w:val="center"/>
      </w:pPr>
      <w:bookmarkStart w:id="257" w:name="_Toc56147774"/>
      <w:r>
        <w:lastRenderedPageBreak/>
        <w:t>Unified Parameters</w:t>
      </w:r>
      <w:bookmarkEnd w:id="257"/>
    </w:p>
    <w:p w14:paraId="406F8D87" w14:textId="686B8A05" w:rsidR="007D649C" w:rsidRDefault="007D649C" w:rsidP="007D649C">
      <w:pPr>
        <w:pStyle w:val="Heading2"/>
      </w:pPr>
      <w:bookmarkStart w:id="258" w:name="_Toc56147775"/>
      <w:r>
        <w:t>1 show</w:t>
      </w:r>
      <w:bookmarkEnd w:id="258"/>
    </w:p>
    <w:p w14:paraId="12955993" w14:textId="77777777" w:rsidR="007D649C" w:rsidRDefault="007D649C" w:rsidP="007D649C">
      <w:r w:rsidRPr="4B9D6414">
        <w:t>For every method, if set “show = 1”, it will show the result in the TMP web page, key checks column.</w:t>
      </w:r>
    </w:p>
    <w:p w14:paraId="069A149A" w14:textId="77777777" w:rsidR="007D649C" w:rsidRDefault="007D649C" w:rsidP="007D649C"/>
    <w:p w14:paraId="60151443" w14:textId="77777777" w:rsidR="007D649C" w:rsidRDefault="007D649C" w:rsidP="007D649C">
      <w:r w:rsidRPr="4B9D6414">
        <w:t>Example:</w:t>
      </w:r>
    </w:p>
    <w:p w14:paraId="23B730A6" w14:textId="77777777" w:rsidR="007D649C" w:rsidRDefault="007D649C" w:rsidP="007D649C">
      <w:pPr>
        <w:ind w:firstLine="420"/>
      </w:pPr>
      <w:r w:rsidRPr="4B9D6414">
        <w:t>[check_lines_1]</w:t>
      </w:r>
    </w:p>
    <w:p w14:paraId="45D20FC5" w14:textId="77777777" w:rsidR="007D649C" w:rsidRDefault="007D649C" w:rsidP="007D649C">
      <w:pPr>
        <w:ind w:firstLine="420"/>
      </w:pPr>
      <w:r>
        <w:t>…</w:t>
      </w:r>
    </w:p>
    <w:p w14:paraId="26B3CCA3" w14:textId="77777777" w:rsidR="007D649C" w:rsidRDefault="007D649C" w:rsidP="007D649C">
      <w:pPr>
        <w:ind w:firstLine="420"/>
      </w:pPr>
      <w:r>
        <w:t>s</w:t>
      </w:r>
      <w:r w:rsidRPr="4B9D6414">
        <w:t>how = 1</w:t>
      </w:r>
      <w:r>
        <w:t xml:space="preserve"> (default is 0)</w:t>
      </w:r>
    </w:p>
    <w:p w14:paraId="5ABE5B69" w14:textId="0E84EB4E" w:rsidR="007D649C" w:rsidRDefault="007D649C" w:rsidP="007D649C">
      <w:pPr>
        <w:pStyle w:val="Heading2"/>
      </w:pPr>
      <w:bookmarkStart w:id="259" w:name="_Toc56147776"/>
      <w:r>
        <w:t>2 cr_note</w:t>
      </w:r>
      <w:bookmarkEnd w:id="259"/>
    </w:p>
    <w:p w14:paraId="53C5AEF3" w14:textId="77777777" w:rsidR="007D649C" w:rsidRDefault="007D649C" w:rsidP="007D649C">
      <w:r>
        <w:t>cr_note can apply to every individual section now. The cr will be checked unless cr_status = 0 .</w:t>
      </w:r>
    </w:p>
    <w:p w14:paraId="61D57804" w14:textId="77777777" w:rsidR="007D649C" w:rsidRDefault="007D649C" w:rsidP="007D649C"/>
    <w:p w14:paraId="556A2631" w14:textId="77777777" w:rsidR="007D649C" w:rsidRDefault="007D649C" w:rsidP="007D649C">
      <w:r>
        <w:t>Example:</w:t>
      </w:r>
    </w:p>
    <w:p w14:paraId="6447FF7D" w14:textId="77777777" w:rsidR="007D649C" w:rsidRDefault="007D649C" w:rsidP="007D649C">
      <w:r>
        <w:tab/>
        <w:t>[check_lines_1]</w:t>
      </w:r>
    </w:p>
    <w:p w14:paraId="39214882" w14:textId="77777777" w:rsidR="007D649C" w:rsidRDefault="007D649C" w:rsidP="007D649C">
      <w:r>
        <w:tab/>
        <w:t>…</w:t>
      </w:r>
    </w:p>
    <w:p w14:paraId="4CE784DC" w14:textId="77777777" w:rsidR="007D649C" w:rsidRDefault="007D649C" w:rsidP="007D649C">
      <w:r>
        <w:tab/>
        <w:t>cr_note = DNG-xxx</w:t>
      </w:r>
    </w:p>
    <w:p w14:paraId="68E0B965" w14:textId="77777777" w:rsidR="007D649C" w:rsidRPr="001667E4" w:rsidRDefault="007D649C" w:rsidP="007D649C">
      <w:r>
        <w:tab/>
        <w:t>cr_status = 1 (default)</w:t>
      </w:r>
    </w:p>
    <w:p w14:paraId="60AF4ED1" w14:textId="77777777" w:rsidR="007D649C" w:rsidRPr="007D649C" w:rsidRDefault="007D649C" w:rsidP="007D649C"/>
    <w:sectPr w:rsidR="007D649C" w:rsidRPr="007D64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429"/>
    <w:multiLevelType w:val="hybridMultilevel"/>
    <w:tmpl w:val="03E249D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77721"/>
    <w:multiLevelType w:val="hybridMultilevel"/>
    <w:tmpl w:val="E6F84D10"/>
    <w:lvl w:ilvl="0" w:tplc="7B9EFAD2">
      <w:start w:val="1"/>
      <w:numFmt w:val="decimal"/>
      <w:pStyle w:val="figure"/>
      <w:lvlText w:val="Figur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37D33"/>
    <w:multiLevelType w:val="hybridMultilevel"/>
    <w:tmpl w:val="B65216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A237828"/>
    <w:multiLevelType w:val="hybridMultilevel"/>
    <w:tmpl w:val="AC0862A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BFE1591"/>
    <w:multiLevelType w:val="multilevel"/>
    <w:tmpl w:val="63F2AD2A"/>
    <w:lvl w:ilvl="0">
      <w:start w:val="1"/>
      <w:numFmt w:val="decimal"/>
      <w:pStyle w:val="Heading1"/>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4226BB"/>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966BC"/>
    <w:multiLevelType w:val="hybridMultilevel"/>
    <w:tmpl w:val="12FED742"/>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954218"/>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6251ED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E97016"/>
    <w:multiLevelType w:val="hybridMultilevel"/>
    <w:tmpl w:val="973E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1492"/>
    <w:multiLevelType w:val="hybridMultilevel"/>
    <w:tmpl w:val="95D45646"/>
    <w:lvl w:ilvl="0" w:tplc="39E8DB6E">
      <w:start w:val="23"/>
      <w:numFmt w:val="bullet"/>
      <w:lvlText w:val=""/>
      <w:lvlJc w:val="left"/>
      <w:pPr>
        <w:ind w:left="885" w:hanging="360"/>
      </w:pPr>
      <w:rPr>
        <w:rFonts w:ascii="Wingdings" w:eastAsiaTheme="minorEastAsia" w:hAnsi="Wingding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EEA7963"/>
    <w:multiLevelType w:val="hybridMultilevel"/>
    <w:tmpl w:val="AC8E38EE"/>
    <w:lvl w:ilvl="0" w:tplc="F0FEEE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D20EC9"/>
    <w:multiLevelType w:val="hybridMultilevel"/>
    <w:tmpl w:val="D90C4A68"/>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883F2F"/>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ED424F"/>
    <w:multiLevelType w:val="hybridMultilevel"/>
    <w:tmpl w:val="342CCB3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5A16D8"/>
    <w:multiLevelType w:val="hybridMultilevel"/>
    <w:tmpl w:val="1EAE61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87235"/>
    <w:multiLevelType w:val="hybridMultilevel"/>
    <w:tmpl w:val="59F8F00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830CA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6E26C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274837"/>
    <w:multiLevelType w:val="hybridMultilevel"/>
    <w:tmpl w:val="EB0026B2"/>
    <w:lvl w:ilvl="0" w:tplc="FFFFFFFF">
      <w:start w:val="1"/>
      <w:numFmt w:val="lowerLetter"/>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AC7CA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36119B"/>
    <w:multiLevelType w:val="hybridMultilevel"/>
    <w:tmpl w:val="B49EB752"/>
    <w:lvl w:ilvl="0" w:tplc="CA76C00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516600AA"/>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690161"/>
    <w:multiLevelType w:val="hybridMultilevel"/>
    <w:tmpl w:val="8E6A05AC"/>
    <w:lvl w:ilvl="0" w:tplc="CF629A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B72E5"/>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054707"/>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6F57C8"/>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D0139F"/>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853AD1"/>
    <w:multiLevelType w:val="hybridMultilevel"/>
    <w:tmpl w:val="EDE2983E"/>
    <w:lvl w:ilvl="0" w:tplc="F984CC86">
      <w:start w:val="1"/>
      <w:numFmt w:val="decimal"/>
      <w:pStyle w:val="table"/>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F5A01"/>
    <w:multiLevelType w:val="hybridMultilevel"/>
    <w:tmpl w:val="3FBEC88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B77F00"/>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F734E7B"/>
    <w:multiLevelType w:val="hybridMultilevel"/>
    <w:tmpl w:val="1818ABA6"/>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0CC234E"/>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17C90"/>
    <w:multiLevelType w:val="hybridMultilevel"/>
    <w:tmpl w:val="CA26BC64"/>
    <w:lvl w:ilvl="0" w:tplc="39E8DB6E">
      <w:start w:val="23"/>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4" w15:restartNumberingAfterBreak="0">
    <w:nsid w:val="7B28743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AC78D4"/>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8"/>
  </w:num>
  <w:num w:numId="2">
    <w:abstractNumId w:val="1"/>
  </w:num>
  <w:num w:numId="3">
    <w:abstractNumId w:val="11"/>
  </w:num>
  <w:num w:numId="4">
    <w:abstractNumId w:val="4"/>
  </w:num>
  <w:num w:numId="5">
    <w:abstractNumId w:val="21"/>
  </w:num>
  <w:num w:numId="6">
    <w:abstractNumId w:val="19"/>
  </w:num>
  <w:num w:numId="7">
    <w:abstractNumId w:val="0"/>
  </w:num>
  <w:num w:numId="8">
    <w:abstractNumId w:val="29"/>
  </w:num>
  <w:num w:numId="9">
    <w:abstractNumId w:val="6"/>
  </w:num>
  <w:num w:numId="10">
    <w:abstractNumId w:val="12"/>
  </w:num>
  <w:num w:numId="11">
    <w:abstractNumId w:val="13"/>
  </w:num>
  <w:num w:numId="12">
    <w:abstractNumId w:val="31"/>
  </w:num>
  <w:num w:numId="13">
    <w:abstractNumId w:val="16"/>
  </w:num>
  <w:num w:numId="14">
    <w:abstractNumId w:val="8"/>
  </w:num>
  <w:num w:numId="15">
    <w:abstractNumId w:val="14"/>
  </w:num>
  <w:num w:numId="16">
    <w:abstractNumId w:val="8"/>
    <w:lvlOverride w:ilvl="0">
      <w:lvl w:ilvl="0" w:tplc="7DE4F5C4">
        <w:start w:val="1"/>
        <w:numFmt w:val="lowerLetter"/>
        <w:lvlText w:val="%1)"/>
        <w:lvlJc w:val="left"/>
        <w:pPr>
          <w:ind w:left="420" w:hanging="42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7">
    <w:abstractNumId w:val="27"/>
  </w:num>
  <w:num w:numId="18">
    <w:abstractNumId w:val="24"/>
  </w:num>
  <w:num w:numId="19">
    <w:abstractNumId w:val="26"/>
  </w:num>
  <w:num w:numId="20">
    <w:abstractNumId w:val="17"/>
  </w:num>
  <w:num w:numId="21">
    <w:abstractNumId w:val="25"/>
  </w:num>
  <w:num w:numId="22">
    <w:abstractNumId w:val="22"/>
  </w:num>
  <w:num w:numId="23">
    <w:abstractNumId w:val="34"/>
  </w:num>
  <w:num w:numId="24">
    <w:abstractNumId w:val="18"/>
  </w:num>
  <w:num w:numId="25">
    <w:abstractNumId w:val="20"/>
  </w:num>
  <w:num w:numId="26">
    <w:abstractNumId w:val="4"/>
    <w:lvlOverride w:ilvl="0">
      <w:startOverride w:val="4"/>
    </w:lvlOverride>
    <w:lvlOverride w:ilvl="1">
      <w:startOverride w:val="2"/>
    </w:lvlOverride>
  </w:num>
  <w:num w:numId="27">
    <w:abstractNumId w:val="4"/>
    <w:lvlOverride w:ilvl="0">
      <w:startOverride w:val="4"/>
    </w:lvlOverride>
    <w:lvlOverride w:ilvl="1">
      <w:startOverride w:val="3"/>
    </w:lvlOverride>
  </w:num>
  <w:num w:numId="28">
    <w:abstractNumId w:val="4"/>
    <w:lvlOverride w:ilvl="0">
      <w:startOverride w:val="5"/>
    </w:lvlOverride>
    <w:lvlOverride w:ilvl="1">
      <w:startOverride w:val="3"/>
    </w:lvlOverride>
  </w:num>
  <w:num w:numId="29">
    <w:abstractNumId w:val="4"/>
  </w:num>
  <w:num w:numId="30">
    <w:abstractNumId w:val="33"/>
  </w:num>
  <w:num w:numId="31">
    <w:abstractNumId w:val="10"/>
  </w:num>
  <w:num w:numId="32">
    <w:abstractNumId w:val="35"/>
  </w:num>
  <w:num w:numId="33">
    <w:abstractNumId w:val="30"/>
  </w:num>
  <w:num w:numId="34">
    <w:abstractNumId w:val="7"/>
  </w:num>
  <w:num w:numId="35">
    <w:abstractNumId w:val="2"/>
  </w:num>
  <w:num w:numId="36">
    <w:abstractNumId w:val="3"/>
  </w:num>
  <w:num w:numId="37">
    <w:abstractNumId w:val="5"/>
  </w:num>
  <w:num w:numId="38">
    <w:abstractNumId w:val="23"/>
  </w:num>
  <w:num w:numId="39">
    <w:abstractNumId w:val="32"/>
  </w:num>
  <w:num w:numId="40">
    <w:abstractNumId w:val="9"/>
  </w:num>
  <w:num w:numId="41">
    <w:abstractNumId w:val="15"/>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on Wang">
    <w15:presenceInfo w15:providerId="AD" w15:userId="S-1-5-21-488209771-1784051945-618671499-20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68"/>
    <w:rsid w:val="0000052C"/>
    <w:rsid w:val="0000275B"/>
    <w:rsid w:val="00003620"/>
    <w:rsid w:val="0000641C"/>
    <w:rsid w:val="0000775C"/>
    <w:rsid w:val="000109AA"/>
    <w:rsid w:val="000111F9"/>
    <w:rsid w:val="00011533"/>
    <w:rsid w:val="00011BB4"/>
    <w:rsid w:val="000211E8"/>
    <w:rsid w:val="00026CD3"/>
    <w:rsid w:val="00027AB7"/>
    <w:rsid w:val="00027F7C"/>
    <w:rsid w:val="000329B1"/>
    <w:rsid w:val="000356A9"/>
    <w:rsid w:val="00036566"/>
    <w:rsid w:val="00036F54"/>
    <w:rsid w:val="0003766E"/>
    <w:rsid w:val="00040783"/>
    <w:rsid w:val="00040809"/>
    <w:rsid w:val="00041FC2"/>
    <w:rsid w:val="000427C8"/>
    <w:rsid w:val="00042D80"/>
    <w:rsid w:val="00046238"/>
    <w:rsid w:val="00047ABF"/>
    <w:rsid w:val="000514B9"/>
    <w:rsid w:val="0005452E"/>
    <w:rsid w:val="00060315"/>
    <w:rsid w:val="00060C38"/>
    <w:rsid w:val="00061B86"/>
    <w:rsid w:val="00061E13"/>
    <w:rsid w:val="00062336"/>
    <w:rsid w:val="000647F0"/>
    <w:rsid w:val="000648AF"/>
    <w:rsid w:val="000662BE"/>
    <w:rsid w:val="00070868"/>
    <w:rsid w:val="00071AD6"/>
    <w:rsid w:val="00072C2C"/>
    <w:rsid w:val="00074DF8"/>
    <w:rsid w:val="000755F3"/>
    <w:rsid w:val="000765D3"/>
    <w:rsid w:val="000766E0"/>
    <w:rsid w:val="00076ECC"/>
    <w:rsid w:val="0007780E"/>
    <w:rsid w:val="000811DE"/>
    <w:rsid w:val="000823FC"/>
    <w:rsid w:val="00082860"/>
    <w:rsid w:val="000832DA"/>
    <w:rsid w:val="0008342F"/>
    <w:rsid w:val="00084952"/>
    <w:rsid w:val="0009296D"/>
    <w:rsid w:val="000929CC"/>
    <w:rsid w:val="00093555"/>
    <w:rsid w:val="0009356F"/>
    <w:rsid w:val="00096E44"/>
    <w:rsid w:val="000A2415"/>
    <w:rsid w:val="000A2800"/>
    <w:rsid w:val="000A2868"/>
    <w:rsid w:val="000A549D"/>
    <w:rsid w:val="000A58E4"/>
    <w:rsid w:val="000A610E"/>
    <w:rsid w:val="000A6FAB"/>
    <w:rsid w:val="000A73E7"/>
    <w:rsid w:val="000B0957"/>
    <w:rsid w:val="000B1306"/>
    <w:rsid w:val="000B20B8"/>
    <w:rsid w:val="000B3EBE"/>
    <w:rsid w:val="000C0E22"/>
    <w:rsid w:val="000C14DE"/>
    <w:rsid w:val="000C3B61"/>
    <w:rsid w:val="000C48C4"/>
    <w:rsid w:val="000C52A4"/>
    <w:rsid w:val="000D2FDF"/>
    <w:rsid w:val="000D3F4F"/>
    <w:rsid w:val="000D4861"/>
    <w:rsid w:val="000D57B1"/>
    <w:rsid w:val="000D61FE"/>
    <w:rsid w:val="000D7176"/>
    <w:rsid w:val="000E3598"/>
    <w:rsid w:val="000E57F0"/>
    <w:rsid w:val="000E5857"/>
    <w:rsid w:val="000E5D17"/>
    <w:rsid w:val="000E6588"/>
    <w:rsid w:val="000E7534"/>
    <w:rsid w:val="000F11F1"/>
    <w:rsid w:val="000F27AE"/>
    <w:rsid w:val="000F406C"/>
    <w:rsid w:val="000F462E"/>
    <w:rsid w:val="00101295"/>
    <w:rsid w:val="00102A33"/>
    <w:rsid w:val="001033BA"/>
    <w:rsid w:val="00104D31"/>
    <w:rsid w:val="00107976"/>
    <w:rsid w:val="00112CE1"/>
    <w:rsid w:val="00113531"/>
    <w:rsid w:val="00122810"/>
    <w:rsid w:val="001237E8"/>
    <w:rsid w:val="001241AA"/>
    <w:rsid w:val="00124983"/>
    <w:rsid w:val="00124E14"/>
    <w:rsid w:val="001256F7"/>
    <w:rsid w:val="0012666C"/>
    <w:rsid w:val="00127A8E"/>
    <w:rsid w:val="00131145"/>
    <w:rsid w:val="0013151A"/>
    <w:rsid w:val="001319A7"/>
    <w:rsid w:val="001353A7"/>
    <w:rsid w:val="00135A85"/>
    <w:rsid w:val="00137BAE"/>
    <w:rsid w:val="00137CD6"/>
    <w:rsid w:val="00142124"/>
    <w:rsid w:val="0014252F"/>
    <w:rsid w:val="00143697"/>
    <w:rsid w:val="00144963"/>
    <w:rsid w:val="00144C2A"/>
    <w:rsid w:val="001450FB"/>
    <w:rsid w:val="001459AD"/>
    <w:rsid w:val="00147AFA"/>
    <w:rsid w:val="00147C01"/>
    <w:rsid w:val="00154242"/>
    <w:rsid w:val="00155346"/>
    <w:rsid w:val="001554AF"/>
    <w:rsid w:val="0015685A"/>
    <w:rsid w:val="00156BC1"/>
    <w:rsid w:val="00157FAB"/>
    <w:rsid w:val="00161C15"/>
    <w:rsid w:val="00166358"/>
    <w:rsid w:val="001667E4"/>
    <w:rsid w:val="00171825"/>
    <w:rsid w:val="00174A3F"/>
    <w:rsid w:val="00176F2C"/>
    <w:rsid w:val="0017757A"/>
    <w:rsid w:val="00182A52"/>
    <w:rsid w:val="00184108"/>
    <w:rsid w:val="001846A7"/>
    <w:rsid w:val="00186371"/>
    <w:rsid w:val="001866AF"/>
    <w:rsid w:val="001943C8"/>
    <w:rsid w:val="001960DA"/>
    <w:rsid w:val="00197FFC"/>
    <w:rsid w:val="001A0AF9"/>
    <w:rsid w:val="001A1C9C"/>
    <w:rsid w:val="001A589A"/>
    <w:rsid w:val="001A5DEB"/>
    <w:rsid w:val="001B04C3"/>
    <w:rsid w:val="001B05A2"/>
    <w:rsid w:val="001B18B5"/>
    <w:rsid w:val="001B3D31"/>
    <w:rsid w:val="001B5609"/>
    <w:rsid w:val="001B5F6E"/>
    <w:rsid w:val="001B66F8"/>
    <w:rsid w:val="001B69A3"/>
    <w:rsid w:val="001B6AAE"/>
    <w:rsid w:val="001B7EBC"/>
    <w:rsid w:val="001C0C3A"/>
    <w:rsid w:val="001C0DAF"/>
    <w:rsid w:val="001C11BD"/>
    <w:rsid w:val="001C171F"/>
    <w:rsid w:val="001C2AE6"/>
    <w:rsid w:val="001C3578"/>
    <w:rsid w:val="001C4391"/>
    <w:rsid w:val="001C57AA"/>
    <w:rsid w:val="001C6C69"/>
    <w:rsid w:val="001C764A"/>
    <w:rsid w:val="001D2004"/>
    <w:rsid w:val="001D2388"/>
    <w:rsid w:val="001D24BA"/>
    <w:rsid w:val="001D28BC"/>
    <w:rsid w:val="001D3A41"/>
    <w:rsid w:val="001D4B57"/>
    <w:rsid w:val="001D4E52"/>
    <w:rsid w:val="001D4EEC"/>
    <w:rsid w:val="001D5250"/>
    <w:rsid w:val="001E088C"/>
    <w:rsid w:val="001E08DE"/>
    <w:rsid w:val="001E0C9E"/>
    <w:rsid w:val="001E1A12"/>
    <w:rsid w:val="001E1E50"/>
    <w:rsid w:val="001E3488"/>
    <w:rsid w:val="001E356C"/>
    <w:rsid w:val="001E3D0C"/>
    <w:rsid w:val="001E61B6"/>
    <w:rsid w:val="001E7050"/>
    <w:rsid w:val="001F017C"/>
    <w:rsid w:val="001F0A39"/>
    <w:rsid w:val="001F47F2"/>
    <w:rsid w:val="001F5313"/>
    <w:rsid w:val="001F71C5"/>
    <w:rsid w:val="001F787B"/>
    <w:rsid w:val="00200F79"/>
    <w:rsid w:val="00201A85"/>
    <w:rsid w:val="00203007"/>
    <w:rsid w:val="002032A3"/>
    <w:rsid w:val="00203983"/>
    <w:rsid w:val="00203AB8"/>
    <w:rsid w:val="002047C9"/>
    <w:rsid w:val="002075D0"/>
    <w:rsid w:val="00213464"/>
    <w:rsid w:val="00214175"/>
    <w:rsid w:val="002148BD"/>
    <w:rsid w:val="0021659C"/>
    <w:rsid w:val="0021661C"/>
    <w:rsid w:val="00216DC8"/>
    <w:rsid w:val="00217AA3"/>
    <w:rsid w:val="002202B1"/>
    <w:rsid w:val="00225B9B"/>
    <w:rsid w:val="002260A3"/>
    <w:rsid w:val="00226AB9"/>
    <w:rsid w:val="0023031C"/>
    <w:rsid w:val="00231890"/>
    <w:rsid w:val="002318D7"/>
    <w:rsid w:val="00231F9E"/>
    <w:rsid w:val="002321D3"/>
    <w:rsid w:val="00233412"/>
    <w:rsid w:val="0023574F"/>
    <w:rsid w:val="00235B16"/>
    <w:rsid w:val="00235EC4"/>
    <w:rsid w:val="00235EF2"/>
    <w:rsid w:val="00236B3F"/>
    <w:rsid w:val="002376CE"/>
    <w:rsid w:val="0024019C"/>
    <w:rsid w:val="00240887"/>
    <w:rsid w:val="002418BF"/>
    <w:rsid w:val="00242A24"/>
    <w:rsid w:val="002439CE"/>
    <w:rsid w:val="002446DA"/>
    <w:rsid w:val="002450EB"/>
    <w:rsid w:val="002451E2"/>
    <w:rsid w:val="002469B3"/>
    <w:rsid w:val="0025030E"/>
    <w:rsid w:val="00251B85"/>
    <w:rsid w:val="0025611E"/>
    <w:rsid w:val="00256C7C"/>
    <w:rsid w:val="00260677"/>
    <w:rsid w:val="002606E0"/>
    <w:rsid w:val="002607F4"/>
    <w:rsid w:val="00262F4C"/>
    <w:rsid w:val="0026462F"/>
    <w:rsid w:val="0026498C"/>
    <w:rsid w:val="00265E2B"/>
    <w:rsid w:val="002664D0"/>
    <w:rsid w:val="00266DD3"/>
    <w:rsid w:val="0026703C"/>
    <w:rsid w:val="00267EF0"/>
    <w:rsid w:val="00270C1B"/>
    <w:rsid w:val="00270F30"/>
    <w:rsid w:val="00271AD2"/>
    <w:rsid w:val="0027279A"/>
    <w:rsid w:val="0027494A"/>
    <w:rsid w:val="00274E0F"/>
    <w:rsid w:val="002755FE"/>
    <w:rsid w:val="00276816"/>
    <w:rsid w:val="00276D76"/>
    <w:rsid w:val="00276F3D"/>
    <w:rsid w:val="0028149F"/>
    <w:rsid w:val="00281CE6"/>
    <w:rsid w:val="00282EE1"/>
    <w:rsid w:val="00282FB1"/>
    <w:rsid w:val="00283613"/>
    <w:rsid w:val="002859DF"/>
    <w:rsid w:val="002862CD"/>
    <w:rsid w:val="0028736E"/>
    <w:rsid w:val="002877FE"/>
    <w:rsid w:val="00291896"/>
    <w:rsid w:val="002918E0"/>
    <w:rsid w:val="00292585"/>
    <w:rsid w:val="002928F5"/>
    <w:rsid w:val="00292989"/>
    <w:rsid w:val="00292B4D"/>
    <w:rsid w:val="00292E4F"/>
    <w:rsid w:val="00294875"/>
    <w:rsid w:val="0029496A"/>
    <w:rsid w:val="00294DA4"/>
    <w:rsid w:val="00295849"/>
    <w:rsid w:val="00295C7B"/>
    <w:rsid w:val="002965EC"/>
    <w:rsid w:val="0029671E"/>
    <w:rsid w:val="00296DF5"/>
    <w:rsid w:val="002A10E8"/>
    <w:rsid w:val="002A3566"/>
    <w:rsid w:val="002A43AB"/>
    <w:rsid w:val="002A4F51"/>
    <w:rsid w:val="002A5AC1"/>
    <w:rsid w:val="002B1ACB"/>
    <w:rsid w:val="002B1B4D"/>
    <w:rsid w:val="002B33FE"/>
    <w:rsid w:val="002B4FDA"/>
    <w:rsid w:val="002C1F3C"/>
    <w:rsid w:val="002D0475"/>
    <w:rsid w:val="002D29E9"/>
    <w:rsid w:val="002D4121"/>
    <w:rsid w:val="002D4B31"/>
    <w:rsid w:val="002D689B"/>
    <w:rsid w:val="002D7325"/>
    <w:rsid w:val="002E01F3"/>
    <w:rsid w:val="002E0716"/>
    <w:rsid w:val="002E085D"/>
    <w:rsid w:val="002E117C"/>
    <w:rsid w:val="002E143E"/>
    <w:rsid w:val="002E1CB1"/>
    <w:rsid w:val="002F069D"/>
    <w:rsid w:val="002F08A3"/>
    <w:rsid w:val="002F213B"/>
    <w:rsid w:val="002F2D46"/>
    <w:rsid w:val="002F40D1"/>
    <w:rsid w:val="002F43F5"/>
    <w:rsid w:val="002F7AB2"/>
    <w:rsid w:val="00303ABC"/>
    <w:rsid w:val="00304649"/>
    <w:rsid w:val="003077E8"/>
    <w:rsid w:val="00307A8D"/>
    <w:rsid w:val="00307D17"/>
    <w:rsid w:val="003119D9"/>
    <w:rsid w:val="003126ED"/>
    <w:rsid w:val="00313001"/>
    <w:rsid w:val="00313022"/>
    <w:rsid w:val="00313352"/>
    <w:rsid w:val="00313B8B"/>
    <w:rsid w:val="003145FB"/>
    <w:rsid w:val="00314B76"/>
    <w:rsid w:val="0031601F"/>
    <w:rsid w:val="00320FEF"/>
    <w:rsid w:val="00322486"/>
    <w:rsid w:val="00322B52"/>
    <w:rsid w:val="00322F71"/>
    <w:rsid w:val="00323204"/>
    <w:rsid w:val="00323DE4"/>
    <w:rsid w:val="00324B96"/>
    <w:rsid w:val="00324C52"/>
    <w:rsid w:val="00326027"/>
    <w:rsid w:val="00331212"/>
    <w:rsid w:val="003315B9"/>
    <w:rsid w:val="00331FED"/>
    <w:rsid w:val="00332188"/>
    <w:rsid w:val="00333794"/>
    <w:rsid w:val="00334229"/>
    <w:rsid w:val="00336202"/>
    <w:rsid w:val="00336D7B"/>
    <w:rsid w:val="00340817"/>
    <w:rsid w:val="0034227B"/>
    <w:rsid w:val="003459B2"/>
    <w:rsid w:val="00347F1E"/>
    <w:rsid w:val="00350020"/>
    <w:rsid w:val="00350302"/>
    <w:rsid w:val="00350721"/>
    <w:rsid w:val="003535F8"/>
    <w:rsid w:val="00354F16"/>
    <w:rsid w:val="00355631"/>
    <w:rsid w:val="00356063"/>
    <w:rsid w:val="003564F5"/>
    <w:rsid w:val="003619AD"/>
    <w:rsid w:val="003647D7"/>
    <w:rsid w:val="00365015"/>
    <w:rsid w:val="003657A2"/>
    <w:rsid w:val="00367359"/>
    <w:rsid w:val="00367779"/>
    <w:rsid w:val="00367BA3"/>
    <w:rsid w:val="003730F6"/>
    <w:rsid w:val="00373606"/>
    <w:rsid w:val="003751CC"/>
    <w:rsid w:val="003779A4"/>
    <w:rsid w:val="00380F6A"/>
    <w:rsid w:val="00385DB1"/>
    <w:rsid w:val="00390FB6"/>
    <w:rsid w:val="00393D5F"/>
    <w:rsid w:val="0039436C"/>
    <w:rsid w:val="00395090"/>
    <w:rsid w:val="003959F4"/>
    <w:rsid w:val="00396993"/>
    <w:rsid w:val="00397738"/>
    <w:rsid w:val="003979D7"/>
    <w:rsid w:val="003A0739"/>
    <w:rsid w:val="003A21D8"/>
    <w:rsid w:val="003A5F0E"/>
    <w:rsid w:val="003A75AF"/>
    <w:rsid w:val="003B08F3"/>
    <w:rsid w:val="003B0ED9"/>
    <w:rsid w:val="003B170B"/>
    <w:rsid w:val="003B4775"/>
    <w:rsid w:val="003B5486"/>
    <w:rsid w:val="003B64D6"/>
    <w:rsid w:val="003C045B"/>
    <w:rsid w:val="003C269E"/>
    <w:rsid w:val="003C2C45"/>
    <w:rsid w:val="003C30C4"/>
    <w:rsid w:val="003C4AAC"/>
    <w:rsid w:val="003C5BC7"/>
    <w:rsid w:val="003C5C49"/>
    <w:rsid w:val="003C6A73"/>
    <w:rsid w:val="003D1377"/>
    <w:rsid w:val="003D2711"/>
    <w:rsid w:val="003D3B8F"/>
    <w:rsid w:val="003D3BF5"/>
    <w:rsid w:val="003D4659"/>
    <w:rsid w:val="003D468C"/>
    <w:rsid w:val="003D4851"/>
    <w:rsid w:val="003D5279"/>
    <w:rsid w:val="003D6283"/>
    <w:rsid w:val="003D74BC"/>
    <w:rsid w:val="003D7BEE"/>
    <w:rsid w:val="003E04AB"/>
    <w:rsid w:val="003E1F5B"/>
    <w:rsid w:val="003E345D"/>
    <w:rsid w:val="003E3ABC"/>
    <w:rsid w:val="003E4403"/>
    <w:rsid w:val="003E5C7E"/>
    <w:rsid w:val="003E60D2"/>
    <w:rsid w:val="003F05BB"/>
    <w:rsid w:val="003F1C41"/>
    <w:rsid w:val="003F4985"/>
    <w:rsid w:val="003F5D4B"/>
    <w:rsid w:val="003F6AD8"/>
    <w:rsid w:val="003F76BD"/>
    <w:rsid w:val="004000B2"/>
    <w:rsid w:val="004010DA"/>
    <w:rsid w:val="0040260B"/>
    <w:rsid w:val="00402D7F"/>
    <w:rsid w:val="00403607"/>
    <w:rsid w:val="00403D81"/>
    <w:rsid w:val="00404590"/>
    <w:rsid w:val="00405A4B"/>
    <w:rsid w:val="00405A6C"/>
    <w:rsid w:val="00406B4E"/>
    <w:rsid w:val="004074C6"/>
    <w:rsid w:val="004078FA"/>
    <w:rsid w:val="00410E7B"/>
    <w:rsid w:val="00411D47"/>
    <w:rsid w:val="004127AC"/>
    <w:rsid w:val="00412CD1"/>
    <w:rsid w:val="00412E1C"/>
    <w:rsid w:val="004131B2"/>
    <w:rsid w:val="0041353A"/>
    <w:rsid w:val="00414412"/>
    <w:rsid w:val="00417E43"/>
    <w:rsid w:val="00420D54"/>
    <w:rsid w:val="00421DB9"/>
    <w:rsid w:val="004228B9"/>
    <w:rsid w:val="00423D5E"/>
    <w:rsid w:val="00425382"/>
    <w:rsid w:val="00425F5F"/>
    <w:rsid w:val="00427435"/>
    <w:rsid w:val="00430C41"/>
    <w:rsid w:val="00430C6D"/>
    <w:rsid w:val="004315BC"/>
    <w:rsid w:val="00432151"/>
    <w:rsid w:val="004337ED"/>
    <w:rsid w:val="00433F58"/>
    <w:rsid w:val="00435E2E"/>
    <w:rsid w:val="004363B5"/>
    <w:rsid w:val="00437E86"/>
    <w:rsid w:val="0044088F"/>
    <w:rsid w:val="0044122A"/>
    <w:rsid w:val="00441C37"/>
    <w:rsid w:val="004426D0"/>
    <w:rsid w:val="00444D22"/>
    <w:rsid w:val="004452D0"/>
    <w:rsid w:val="004456A2"/>
    <w:rsid w:val="00446177"/>
    <w:rsid w:val="004471D4"/>
    <w:rsid w:val="00447B1D"/>
    <w:rsid w:val="00450710"/>
    <w:rsid w:val="00450E39"/>
    <w:rsid w:val="00452C22"/>
    <w:rsid w:val="00452D78"/>
    <w:rsid w:val="00453535"/>
    <w:rsid w:val="00461B14"/>
    <w:rsid w:val="004626CA"/>
    <w:rsid w:val="004637A6"/>
    <w:rsid w:val="0046384C"/>
    <w:rsid w:val="00463EDC"/>
    <w:rsid w:val="004641C7"/>
    <w:rsid w:val="00464DDA"/>
    <w:rsid w:val="0046585E"/>
    <w:rsid w:val="0046679D"/>
    <w:rsid w:val="00467164"/>
    <w:rsid w:val="004679E5"/>
    <w:rsid w:val="00470199"/>
    <w:rsid w:val="00471331"/>
    <w:rsid w:val="0047173C"/>
    <w:rsid w:val="004734F8"/>
    <w:rsid w:val="00473578"/>
    <w:rsid w:val="00474565"/>
    <w:rsid w:val="004801B5"/>
    <w:rsid w:val="004811D8"/>
    <w:rsid w:val="00481C85"/>
    <w:rsid w:val="004831F4"/>
    <w:rsid w:val="00483991"/>
    <w:rsid w:val="00487924"/>
    <w:rsid w:val="00487BBA"/>
    <w:rsid w:val="004928A7"/>
    <w:rsid w:val="00492FC5"/>
    <w:rsid w:val="00494F23"/>
    <w:rsid w:val="004A0E2D"/>
    <w:rsid w:val="004A3E0D"/>
    <w:rsid w:val="004A6231"/>
    <w:rsid w:val="004A626D"/>
    <w:rsid w:val="004A659E"/>
    <w:rsid w:val="004A7C0C"/>
    <w:rsid w:val="004B08AD"/>
    <w:rsid w:val="004B1FC2"/>
    <w:rsid w:val="004B27FB"/>
    <w:rsid w:val="004B2A43"/>
    <w:rsid w:val="004B2D53"/>
    <w:rsid w:val="004B497B"/>
    <w:rsid w:val="004B5637"/>
    <w:rsid w:val="004B5B25"/>
    <w:rsid w:val="004B6AB1"/>
    <w:rsid w:val="004B7448"/>
    <w:rsid w:val="004C0102"/>
    <w:rsid w:val="004C44A5"/>
    <w:rsid w:val="004C730F"/>
    <w:rsid w:val="004D0835"/>
    <w:rsid w:val="004D29E9"/>
    <w:rsid w:val="004D3828"/>
    <w:rsid w:val="004E0018"/>
    <w:rsid w:val="004E10DA"/>
    <w:rsid w:val="004E37A0"/>
    <w:rsid w:val="004E48C5"/>
    <w:rsid w:val="004E5302"/>
    <w:rsid w:val="004E54DB"/>
    <w:rsid w:val="004E59C1"/>
    <w:rsid w:val="004E6BDA"/>
    <w:rsid w:val="004F115A"/>
    <w:rsid w:val="004F154D"/>
    <w:rsid w:val="004F1A8F"/>
    <w:rsid w:val="004F3115"/>
    <w:rsid w:val="004F4F6F"/>
    <w:rsid w:val="004F62E7"/>
    <w:rsid w:val="004F7A3F"/>
    <w:rsid w:val="005000E3"/>
    <w:rsid w:val="00500A40"/>
    <w:rsid w:val="00502A29"/>
    <w:rsid w:val="00506268"/>
    <w:rsid w:val="00510476"/>
    <w:rsid w:val="00511375"/>
    <w:rsid w:val="00512E3E"/>
    <w:rsid w:val="00515414"/>
    <w:rsid w:val="005156C5"/>
    <w:rsid w:val="00521297"/>
    <w:rsid w:val="00521FD4"/>
    <w:rsid w:val="00523D94"/>
    <w:rsid w:val="005258C0"/>
    <w:rsid w:val="005259A4"/>
    <w:rsid w:val="00532113"/>
    <w:rsid w:val="00532B47"/>
    <w:rsid w:val="00537449"/>
    <w:rsid w:val="00537591"/>
    <w:rsid w:val="005400BC"/>
    <w:rsid w:val="005420F0"/>
    <w:rsid w:val="005447C8"/>
    <w:rsid w:val="00552FBE"/>
    <w:rsid w:val="00556388"/>
    <w:rsid w:val="005579D3"/>
    <w:rsid w:val="00561CCA"/>
    <w:rsid w:val="00564C88"/>
    <w:rsid w:val="0056507F"/>
    <w:rsid w:val="00565CC8"/>
    <w:rsid w:val="00572112"/>
    <w:rsid w:val="005734D9"/>
    <w:rsid w:val="00574471"/>
    <w:rsid w:val="00574BF4"/>
    <w:rsid w:val="00576332"/>
    <w:rsid w:val="005805EE"/>
    <w:rsid w:val="00581BF8"/>
    <w:rsid w:val="00581D14"/>
    <w:rsid w:val="005823EC"/>
    <w:rsid w:val="00583152"/>
    <w:rsid w:val="0058572A"/>
    <w:rsid w:val="005908B0"/>
    <w:rsid w:val="00590F56"/>
    <w:rsid w:val="00591CC3"/>
    <w:rsid w:val="00593478"/>
    <w:rsid w:val="00593EBB"/>
    <w:rsid w:val="00596010"/>
    <w:rsid w:val="00596EF0"/>
    <w:rsid w:val="005A07C8"/>
    <w:rsid w:val="005A1A66"/>
    <w:rsid w:val="005A3920"/>
    <w:rsid w:val="005A3CC2"/>
    <w:rsid w:val="005A40C5"/>
    <w:rsid w:val="005A4EEC"/>
    <w:rsid w:val="005A7829"/>
    <w:rsid w:val="005B1144"/>
    <w:rsid w:val="005B254A"/>
    <w:rsid w:val="005B276D"/>
    <w:rsid w:val="005B3EAC"/>
    <w:rsid w:val="005B511F"/>
    <w:rsid w:val="005B5D52"/>
    <w:rsid w:val="005B7FF1"/>
    <w:rsid w:val="005C2259"/>
    <w:rsid w:val="005C295B"/>
    <w:rsid w:val="005C33D2"/>
    <w:rsid w:val="005C39C9"/>
    <w:rsid w:val="005C4851"/>
    <w:rsid w:val="005C4F3A"/>
    <w:rsid w:val="005C682D"/>
    <w:rsid w:val="005C6ACB"/>
    <w:rsid w:val="005C7FF4"/>
    <w:rsid w:val="005D11A0"/>
    <w:rsid w:val="005D30D9"/>
    <w:rsid w:val="005D4AFE"/>
    <w:rsid w:val="005D64F3"/>
    <w:rsid w:val="005D6FFE"/>
    <w:rsid w:val="005D7030"/>
    <w:rsid w:val="005E0C58"/>
    <w:rsid w:val="005E1EB8"/>
    <w:rsid w:val="005E4846"/>
    <w:rsid w:val="005F0723"/>
    <w:rsid w:val="005F1345"/>
    <w:rsid w:val="005F1C39"/>
    <w:rsid w:val="005F39BF"/>
    <w:rsid w:val="005F536B"/>
    <w:rsid w:val="005F5CA3"/>
    <w:rsid w:val="005F702E"/>
    <w:rsid w:val="00600516"/>
    <w:rsid w:val="006021FF"/>
    <w:rsid w:val="00603559"/>
    <w:rsid w:val="00605205"/>
    <w:rsid w:val="006052D5"/>
    <w:rsid w:val="006053FC"/>
    <w:rsid w:val="00605430"/>
    <w:rsid w:val="00605644"/>
    <w:rsid w:val="006064DE"/>
    <w:rsid w:val="006100AA"/>
    <w:rsid w:val="006115F3"/>
    <w:rsid w:val="00611824"/>
    <w:rsid w:val="006160F5"/>
    <w:rsid w:val="00616A3F"/>
    <w:rsid w:val="00620FAE"/>
    <w:rsid w:val="00622AA9"/>
    <w:rsid w:val="00622F91"/>
    <w:rsid w:val="00623521"/>
    <w:rsid w:val="00623C80"/>
    <w:rsid w:val="00624F3C"/>
    <w:rsid w:val="00626030"/>
    <w:rsid w:val="00626976"/>
    <w:rsid w:val="00633697"/>
    <w:rsid w:val="006357D4"/>
    <w:rsid w:val="006404E0"/>
    <w:rsid w:val="006438F8"/>
    <w:rsid w:val="00643F34"/>
    <w:rsid w:val="006448B0"/>
    <w:rsid w:val="00647748"/>
    <w:rsid w:val="006509E9"/>
    <w:rsid w:val="00650C9D"/>
    <w:rsid w:val="00652097"/>
    <w:rsid w:val="006522FB"/>
    <w:rsid w:val="0065268C"/>
    <w:rsid w:val="006526D9"/>
    <w:rsid w:val="00654036"/>
    <w:rsid w:val="006557B2"/>
    <w:rsid w:val="006558D2"/>
    <w:rsid w:val="00655940"/>
    <w:rsid w:val="006559DC"/>
    <w:rsid w:val="006563B4"/>
    <w:rsid w:val="006563C7"/>
    <w:rsid w:val="0065697B"/>
    <w:rsid w:val="006575AD"/>
    <w:rsid w:val="00663A02"/>
    <w:rsid w:val="00663EC7"/>
    <w:rsid w:val="00665DA8"/>
    <w:rsid w:val="00670246"/>
    <w:rsid w:val="0067100E"/>
    <w:rsid w:val="006713F7"/>
    <w:rsid w:val="00675139"/>
    <w:rsid w:val="006758CF"/>
    <w:rsid w:val="00676882"/>
    <w:rsid w:val="00676D73"/>
    <w:rsid w:val="0067750B"/>
    <w:rsid w:val="00677AFE"/>
    <w:rsid w:val="00682812"/>
    <w:rsid w:val="0069061C"/>
    <w:rsid w:val="00692269"/>
    <w:rsid w:val="006925D3"/>
    <w:rsid w:val="00693850"/>
    <w:rsid w:val="00694630"/>
    <w:rsid w:val="00695DC0"/>
    <w:rsid w:val="0069628C"/>
    <w:rsid w:val="00696B97"/>
    <w:rsid w:val="006A063F"/>
    <w:rsid w:val="006A1B03"/>
    <w:rsid w:val="006A24AC"/>
    <w:rsid w:val="006A25BC"/>
    <w:rsid w:val="006A2C82"/>
    <w:rsid w:val="006A6D48"/>
    <w:rsid w:val="006B103A"/>
    <w:rsid w:val="006B1F1D"/>
    <w:rsid w:val="006B206D"/>
    <w:rsid w:val="006B2CCA"/>
    <w:rsid w:val="006B3A00"/>
    <w:rsid w:val="006B3F22"/>
    <w:rsid w:val="006B4D9D"/>
    <w:rsid w:val="006B690B"/>
    <w:rsid w:val="006C2D7A"/>
    <w:rsid w:val="006C32A2"/>
    <w:rsid w:val="006C33AA"/>
    <w:rsid w:val="006C375A"/>
    <w:rsid w:val="006C398C"/>
    <w:rsid w:val="006C4216"/>
    <w:rsid w:val="006C5C9C"/>
    <w:rsid w:val="006C6B9C"/>
    <w:rsid w:val="006C6F2B"/>
    <w:rsid w:val="006D004F"/>
    <w:rsid w:val="006D2B34"/>
    <w:rsid w:val="006D3D72"/>
    <w:rsid w:val="006D5591"/>
    <w:rsid w:val="006D57FA"/>
    <w:rsid w:val="006D6891"/>
    <w:rsid w:val="006D7B8D"/>
    <w:rsid w:val="006D7E47"/>
    <w:rsid w:val="006E00EE"/>
    <w:rsid w:val="006E0B55"/>
    <w:rsid w:val="006E11DA"/>
    <w:rsid w:val="006E5639"/>
    <w:rsid w:val="006F0D73"/>
    <w:rsid w:val="006F19BD"/>
    <w:rsid w:val="006F23A1"/>
    <w:rsid w:val="006F2C03"/>
    <w:rsid w:val="006F39DA"/>
    <w:rsid w:val="006F4C58"/>
    <w:rsid w:val="006F6B84"/>
    <w:rsid w:val="00700492"/>
    <w:rsid w:val="00701ABA"/>
    <w:rsid w:val="007028F4"/>
    <w:rsid w:val="007048E2"/>
    <w:rsid w:val="00704A2E"/>
    <w:rsid w:val="00705D3E"/>
    <w:rsid w:val="0070605F"/>
    <w:rsid w:val="00706C62"/>
    <w:rsid w:val="00707F02"/>
    <w:rsid w:val="0071143B"/>
    <w:rsid w:val="00714825"/>
    <w:rsid w:val="0071534C"/>
    <w:rsid w:val="00716246"/>
    <w:rsid w:val="00720F9D"/>
    <w:rsid w:val="0072171E"/>
    <w:rsid w:val="00721E0F"/>
    <w:rsid w:val="0072461F"/>
    <w:rsid w:val="00724F99"/>
    <w:rsid w:val="00725D86"/>
    <w:rsid w:val="00726B38"/>
    <w:rsid w:val="00730416"/>
    <w:rsid w:val="00731D98"/>
    <w:rsid w:val="007325E9"/>
    <w:rsid w:val="00732F69"/>
    <w:rsid w:val="00733540"/>
    <w:rsid w:val="00734D07"/>
    <w:rsid w:val="00735E38"/>
    <w:rsid w:val="00737162"/>
    <w:rsid w:val="00737C0B"/>
    <w:rsid w:val="00740050"/>
    <w:rsid w:val="00740635"/>
    <w:rsid w:val="00740B7C"/>
    <w:rsid w:val="00740FF1"/>
    <w:rsid w:val="00745731"/>
    <w:rsid w:val="007513E8"/>
    <w:rsid w:val="007514C2"/>
    <w:rsid w:val="00753E14"/>
    <w:rsid w:val="00753FFB"/>
    <w:rsid w:val="00753FFD"/>
    <w:rsid w:val="00755EB7"/>
    <w:rsid w:val="0076389E"/>
    <w:rsid w:val="0076638F"/>
    <w:rsid w:val="0077035F"/>
    <w:rsid w:val="00770517"/>
    <w:rsid w:val="00771F76"/>
    <w:rsid w:val="00776300"/>
    <w:rsid w:val="00777AF2"/>
    <w:rsid w:val="00777DE5"/>
    <w:rsid w:val="0078306D"/>
    <w:rsid w:val="007841F5"/>
    <w:rsid w:val="00786356"/>
    <w:rsid w:val="0078680F"/>
    <w:rsid w:val="00787914"/>
    <w:rsid w:val="00787D20"/>
    <w:rsid w:val="0079120A"/>
    <w:rsid w:val="007941C5"/>
    <w:rsid w:val="00795237"/>
    <w:rsid w:val="007958E4"/>
    <w:rsid w:val="00795CD6"/>
    <w:rsid w:val="00795EF4"/>
    <w:rsid w:val="007971B6"/>
    <w:rsid w:val="0079736F"/>
    <w:rsid w:val="007A186D"/>
    <w:rsid w:val="007A1EBD"/>
    <w:rsid w:val="007A351B"/>
    <w:rsid w:val="007A418F"/>
    <w:rsid w:val="007A4743"/>
    <w:rsid w:val="007A6122"/>
    <w:rsid w:val="007B14E6"/>
    <w:rsid w:val="007B376A"/>
    <w:rsid w:val="007B3ADB"/>
    <w:rsid w:val="007B4A89"/>
    <w:rsid w:val="007B7AE5"/>
    <w:rsid w:val="007C00A0"/>
    <w:rsid w:val="007C1432"/>
    <w:rsid w:val="007C15E6"/>
    <w:rsid w:val="007C1A4E"/>
    <w:rsid w:val="007C209F"/>
    <w:rsid w:val="007C6069"/>
    <w:rsid w:val="007D0318"/>
    <w:rsid w:val="007D1B9B"/>
    <w:rsid w:val="007D1FD8"/>
    <w:rsid w:val="007D355D"/>
    <w:rsid w:val="007D42D8"/>
    <w:rsid w:val="007D5926"/>
    <w:rsid w:val="007D649C"/>
    <w:rsid w:val="007D71B8"/>
    <w:rsid w:val="007D727A"/>
    <w:rsid w:val="007D7863"/>
    <w:rsid w:val="007E06F8"/>
    <w:rsid w:val="007E0AC7"/>
    <w:rsid w:val="007E0C9F"/>
    <w:rsid w:val="007E2012"/>
    <w:rsid w:val="007E250B"/>
    <w:rsid w:val="007E26C3"/>
    <w:rsid w:val="007E26FD"/>
    <w:rsid w:val="007E3EE7"/>
    <w:rsid w:val="007E4A69"/>
    <w:rsid w:val="007E5D89"/>
    <w:rsid w:val="007E68F7"/>
    <w:rsid w:val="007E7729"/>
    <w:rsid w:val="007F01DF"/>
    <w:rsid w:val="007F0C20"/>
    <w:rsid w:val="007F0E1F"/>
    <w:rsid w:val="007F21BA"/>
    <w:rsid w:val="007F3CE7"/>
    <w:rsid w:val="007F46C3"/>
    <w:rsid w:val="007F4E67"/>
    <w:rsid w:val="007F4F01"/>
    <w:rsid w:val="007F5181"/>
    <w:rsid w:val="007F52BE"/>
    <w:rsid w:val="007F5837"/>
    <w:rsid w:val="007F5FCB"/>
    <w:rsid w:val="007F618C"/>
    <w:rsid w:val="007F6AF4"/>
    <w:rsid w:val="007F78C2"/>
    <w:rsid w:val="00804CBB"/>
    <w:rsid w:val="008050F1"/>
    <w:rsid w:val="00805C04"/>
    <w:rsid w:val="008075F5"/>
    <w:rsid w:val="00810600"/>
    <w:rsid w:val="00810B6A"/>
    <w:rsid w:val="00811005"/>
    <w:rsid w:val="008118BB"/>
    <w:rsid w:val="008126B5"/>
    <w:rsid w:val="00814B06"/>
    <w:rsid w:val="008176C1"/>
    <w:rsid w:val="00821E7E"/>
    <w:rsid w:val="00823254"/>
    <w:rsid w:val="008235FF"/>
    <w:rsid w:val="00824A3B"/>
    <w:rsid w:val="00825477"/>
    <w:rsid w:val="00825B48"/>
    <w:rsid w:val="00826930"/>
    <w:rsid w:val="00826C49"/>
    <w:rsid w:val="008325CA"/>
    <w:rsid w:val="00832A8D"/>
    <w:rsid w:val="00833090"/>
    <w:rsid w:val="00833275"/>
    <w:rsid w:val="008358C7"/>
    <w:rsid w:val="008360BF"/>
    <w:rsid w:val="00836CCD"/>
    <w:rsid w:val="00837D92"/>
    <w:rsid w:val="00840A2A"/>
    <w:rsid w:val="00843D18"/>
    <w:rsid w:val="008450F7"/>
    <w:rsid w:val="0084637A"/>
    <w:rsid w:val="00846486"/>
    <w:rsid w:val="00846842"/>
    <w:rsid w:val="008503C6"/>
    <w:rsid w:val="00853AF0"/>
    <w:rsid w:val="00854BC2"/>
    <w:rsid w:val="00855DD2"/>
    <w:rsid w:val="00856AD0"/>
    <w:rsid w:val="00860BC4"/>
    <w:rsid w:val="00860E65"/>
    <w:rsid w:val="00861926"/>
    <w:rsid w:val="00863E0E"/>
    <w:rsid w:val="00864182"/>
    <w:rsid w:val="008649C7"/>
    <w:rsid w:val="00864E1C"/>
    <w:rsid w:val="00865597"/>
    <w:rsid w:val="00865B00"/>
    <w:rsid w:val="008706F2"/>
    <w:rsid w:val="008732C2"/>
    <w:rsid w:val="00874C04"/>
    <w:rsid w:val="00875075"/>
    <w:rsid w:val="008754D5"/>
    <w:rsid w:val="00875D8A"/>
    <w:rsid w:val="00881985"/>
    <w:rsid w:val="00882303"/>
    <w:rsid w:val="00882E31"/>
    <w:rsid w:val="008862BD"/>
    <w:rsid w:val="00886621"/>
    <w:rsid w:val="008875A6"/>
    <w:rsid w:val="008910A6"/>
    <w:rsid w:val="008911BE"/>
    <w:rsid w:val="00895B58"/>
    <w:rsid w:val="008978A0"/>
    <w:rsid w:val="008A0ADA"/>
    <w:rsid w:val="008A68EC"/>
    <w:rsid w:val="008A70F8"/>
    <w:rsid w:val="008A7CC6"/>
    <w:rsid w:val="008B0C11"/>
    <w:rsid w:val="008B57E7"/>
    <w:rsid w:val="008B6869"/>
    <w:rsid w:val="008B69ED"/>
    <w:rsid w:val="008C0C23"/>
    <w:rsid w:val="008C1096"/>
    <w:rsid w:val="008C1FD1"/>
    <w:rsid w:val="008C20BD"/>
    <w:rsid w:val="008C2D84"/>
    <w:rsid w:val="008C4535"/>
    <w:rsid w:val="008C4CF1"/>
    <w:rsid w:val="008C5800"/>
    <w:rsid w:val="008C5E5D"/>
    <w:rsid w:val="008C6137"/>
    <w:rsid w:val="008C6FCF"/>
    <w:rsid w:val="008C713D"/>
    <w:rsid w:val="008D5330"/>
    <w:rsid w:val="008D540F"/>
    <w:rsid w:val="008D5671"/>
    <w:rsid w:val="008D56D4"/>
    <w:rsid w:val="008D7228"/>
    <w:rsid w:val="008E1D40"/>
    <w:rsid w:val="008E24EC"/>
    <w:rsid w:val="008E3309"/>
    <w:rsid w:val="008E5E78"/>
    <w:rsid w:val="008E63E0"/>
    <w:rsid w:val="008F0064"/>
    <w:rsid w:val="008F0D26"/>
    <w:rsid w:val="008F17D0"/>
    <w:rsid w:val="008F232F"/>
    <w:rsid w:val="008F275B"/>
    <w:rsid w:val="008F497F"/>
    <w:rsid w:val="008F64C4"/>
    <w:rsid w:val="008F7AB1"/>
    <w:rsid w:val="00902225"/>
    <w:rsid w:val="00902719"/>
    <w:rsid w:val="00906473"/>
    <w:rsid w:val="00907490"/>
    <w:rsid w:val="00907FCD"/>
    <w:rsid w:val="00912064"/>
    <w:rsid w:val="00912818"/>
    <w:rsid w:val="00914C6D"/>
    <w:rsid w:val="0091581D"/>
    <w:rsid w:val="00916607"/>
    <w:rsid w:val="00916AC5"/>
    <w:rsid w:val="00917215"/>
    <w:rsid w:val="00917E4E"/>
    <w:rsid w:val="0092138B"/>
    <w:rsid w:val="009227B3"/>
    <w:rsid w:val="00922993"/>
    <w:rsid w:val="00922A33"/>
    <w:rsid w:val="00922C5A"/>
    <w:rsid w:val="00923B28"/>
    <w:rsid w:val="00927896"/>
    <w:rsid w:val="00931476"/>
    <w:rsid w:val="00932F3E"/>
    <w:rsid w:val="009331C7"/>
    <w:rsid w:val="009361EC"/>
    <w:rsid w:val="00937306"/>
    <w:rsid w:val="00937E9F"/>
    <w:rsid w:val="00937F19"/>
    <w:rsid w:val="0094098A"/>
    <w:rsid w:val="0094098D"/>
    <w:rsid w:val="00941520"/>
    <w:rsid w:val="00942B92"/>
    <w:rsid w:val="009431EE"/>
    <w:rsid w:val="00943DF4"/>
    <w:rsid w:val="0094407D"/>
    <w:rsid w:val="009473E8"/>
    <w:rsid w:val="00947CCE"/>
    <w:rsid w:val="00950854"/>
    <w:rsid w:val="00952953"/>
    <w:rsid w:val="009541D1"/>
    <w:rsid w:val="00954998"/>
    <w:rsid w:val="009573F5"/>
    <w:rsid w:val="00960101"/>
    <w:rsid w:val="00960D33"/>
    <w:rsid w:val="009620A6"/>
    <w:rsid w:val="00962FEF"/>
    <w:rsid w:val="00963363"/>
    <w:rsid w:val="009639A4"/>
    <w:rsid w:val="0096439D"/>
    <w:rsid w:val="009656DB"/>
    <w:rsid w:val="00966E85"/>
    <w:rsid w:val="009678DD"/>
    <w:rsid w:val="00970564"/>
    <w:rsid w:val="009715FE"/>
    <w:rsid w:val="0097185E"/>
    <w:rsid w:val="00971E13"/>
    <w:rsid w:val="00972135"/>
    <w:rsid w:val="009722B6"/>
    <w:rsid w:val="0097241C"/>
    <w:rsid w:val="009730FD"/>
    <w:rsid w:val="009748ED"/>
    <w:rsid w:val="009756A8"/>
    <w:rsid w:val="00977C93"/>
    <w:rsid w:val="00977E9E"/>
    <w:rsid w:val="00980343"/>
    <w:rsid w:val="00980FB8"/>
    <w:rsid w:val="0098128D"/>
    <w:rsid w:val="00981DE2"/>
    <w:rsid w:val="00982450"/>
    <w:rsid w:val="00982D40"/>
    <w:rsid w:val="00984C07"/>
    <w:rsid w:val="00986BFF"/>
    <w:rsid w:val="00991B4F"/>
    <w:rsid w:val="00995377"/>
    <w:rsid w:val="00995816"/>
    <w:rsid w:val="00995A9A"/>
    <w:rsid w:val="00996A8D"/>
    <w:rsid w:val="009A0583"/>
    <w:rsid w:val="009A0738"/>
    <w:rsid w:val="009A0BE5"/>
    <w:rsid w:val="009A2DF9"/>
    <w:rsid w:val="009A44BA"/>
    <w:rsid w:val="009A4F58"/>
    <w:rsid w:val="009A6D0C"/>
    <w:rsid w:val="009A722A"/>
    <w:rsid w:val="009B3567"/>
    <w:rsid w:val="009B60CB"/>
    <w:rsid w:val="009B725E"/>
    <w:rsid w:val="009C17F5"/>
    <w:rsid w:val="009C1C36"/>
    <w:rsid w:val="009C2835"/>
    <w:rsid w:val="009C2FF5"/>
    <w:rsid w:val="009C3220"/>
    <w:rsid w:val="009C56C2"/>
    <w:rsid w:val="009C73CE"/>
    <w:rsid w:val="009C74DB"/>
    <w:rsid w:val="009C7BC2"/>
    <w:rsid w:val="009D05CB"/>
    <w:rsid w:val="009D098F"/>
    <w:rsid w:val="009D4A44"/>
    <w:rsid w:val="009D4DE7"/>
    <w:rsid w:val="009D5677"/>
    <w:rsid w:val="009D56BE"/>
    <w:rsid w:val="009D6E12"/>
    <w:rsid w:val="009D70AE"/>
    <w:rsid w:val="009E1AB9"/>
    <w:rsid w:val="009E4235"/>
    <w:rsid w:val="009E479B"/>
    <w:rsid w:val="009E50B0"/>
    <w:rsid w:val="009E51D6"/>
    <w:rsid w:val="009E6B2A"/>
    <w:rsid w:val="009E6D1F"/>
    <w:rsid w:val="009F02B5"/>
    <w:rsid w:val="009F057D"/>
    <w:rsid w:val="009F4B5D"/>
    <w:rsid w:val="009F4F51"/>
    <w:rsid w:val="009F53DF"/>
    <w:rsid w:val="009F5711"/>
    <w:rsid w:val="009F6255"/>
    <w:rsid w:val="009F7A7A"/>
    <w:rsid w:val="00A00AD1"/>
    <w:rsid w:val="00A04020"/>
    <w:rsid w:val="00A070E4"/>
    <w:rsid w:val="00A107A2"/>
    <w:rsid w:val="00A10C11"/>
    <w:rsid w:val="00A10CA7"/>
    <w:rsid w:val="00A111BB"/>
    <w:rsid w:val="00A11A7F"/>
    <w:rsid w:val="00A12201"/>
    <w:rsid w:val="00A136F2"/>
    <w:rsid w:val="00A137E2"/>
    <w:rsid w:val="00A14AA7"/>
    <w:rsid w:val="00A15210"/>
    <w:rsid w:val="00A158CA"/>
    <w:rsid w:val="00A16A3A"/>
    <w:rsid w:val="00A20B96"/>
    <w:rsid w:val="00A211D9"/>
    <w:rsid w:val="00A217DE"/>
    <w:rsid w:val="00A25518"/>
    <w:rsid w:val="00A27557"/>
    <w:rsid w:val="00A34A79"/>
    <w:rsid w:val="00A36468"/>
    <w:rsid w:val="00A36C04"/>
    <w:rsid w:val="00A37D6A"/>
    <w:rsid w:val="00A442BA"/>
    <w:rsid w:val="00A4607F"/>
    <w:rsid w:val="00A5050A"/>
    <w:rsid w:val="00A514A7"/>
    <w:rsid w:val="00A51567"/>
    <w:rsid w:val="00A52D58"/>
    <w:rsid w:val="00A53655"/>
    <w:rsid w:val="00A536FB"/>
    <w:rsid w:val="00A55DC1"/>
    <w:rsid w:val="00A56DE5"/>
    <w:rsid w:val="00A56E7D"/>
    <w:rsid w:val="00A57206"/>
    <w:rsid w:val="00A60401"/>
    <w:rsid w:val="00A60A6F"/>
    <w:rsid w:val="00A60E72"/>
    <w:rsid w:val="00A614A4"/>
    <w:rsid w:val="00A62AB4"/>
    <w:rsid w:val="00A6344C"/>
    <w:rsid w:val="00A65B38"/>
    <w:rsid w:val="00A66169"/>
    <w:rsid w:val="00A665BE"/>
    <w:rsid w:val="00A66DCE"/>
    <w:rsid w:val="00A67875"/>
    <w:rsid w:val="00A706B1"/>
    <w:rsid w:val="00A708B2"/>
    <w:rsid w:val="00A70A53"/>
    <w:rsid w:val="00A722F0"/>
    <w:rsid w:val="00A73BB8"/>
    <w:rsid w:val="00A73C7F"/>
    <w:rsid w:val="00A74A7A"/>
    <w:rsid w:val="00A74F44"/>
    <w:rsid w:val="00A76B26"/>
    <w:rsid w:val="00A76BE2"/>
    <w:rsid w:val="00A816D4"/>
    <w:rsid w:val="00A81E8E"/>
    <w:rsid w:val="00A82E6F"/>
    <w:rsid w:val="00A83F70"/>
    <w:rsid w:val="00A84C0A"/>
    <w:rsid w:val="00A84C50"/>
    <w:rsid w:val="00A8514F"/>
    <w:rsid w:val="00A862A0"/>
    <w:rsid w:val="00A87427"/>
    <w:rsid w:val="00A91452"/>
    <w:rsid w:val="00A953F5"/>
    <w:rsid w:val="00A9553F"/>
    <w:rsid w:val="00A96A6E"/>
    <w:rsid w:val="00A96F90"/>
    <w:rsid w:val="00AA039E"/>
    <w:rsid w:val="00AA0650"/>
    <w:rsid w:val="00AA067D"/>
    <w:rsid w:val="00AA1362"/>
    <w:rsid w:val="00AA1BF1"/>
    <w:rsid w:val="00AA1D3C"/>
    <w:rsid w:val="00AA1E9B"/>
    <w:rsid w:val="00AA313E"/>
    <w:rsid w:val="00AA3411"/>
    <w:rsid w:val="00AA3D74"/>
    <w:rsid w:val="00AA4AD0"/>
    <w:rsid w:val="00AA661F"/>
    <w:rsid w:val="00AA72EB"/>
    <w:rsid w:val="00AA74AF"/>
    <w:rsid w:val="00AB1A52"/>
    <w:rsid w:val="00AB3374"/>
    <w:rsid w:val="00AB3637"/>
    <w:rsid w:val="00AB496F"/>
    <w:rsid w:val="00AB6DF8"/>
    <w:rsid w:val="00AC082B"/>
    <w:rsid w:val="00AC08B0"/>
    <w:rsid w:val="00AC10B5"/>
    <w:rsid w:val="00AC162B"/>
    <w:rsid w:val="00AC25D6"/>
    <w:rsid w:val="00AC70AA"/>
    <w:rsid w:val="00AD36F1"/>
    <w:rsid w:val="00AD3B13"/>
    <w:rsid w:val="00AD45DB"/>
    <w:rsid w:val="00AD5131"/>
    <w:rsid w:val="00AD5519"/>
    <w:rsid w:val="00AD5F7F"/>
    <w:rsid w:val="00AD6976"/>
    <w:rsid w:val="00AD6B4A"/>
    <w:rsid w:val="00AD7512"/>
    <w:rsid w:val="00AE120A"/>
    <w:rsid w:val="00AE26BC"/>
    <w:rsid w:val="00AE2DBB"/>
    <w:rsid w:val="00AE33D1"/>
    <w:rsid w:val="00AE37A9"/>
    <w:rsid w:val="00AE5F87"/>
    <w:rsid w:val="00AE63B0"/>
    <w:rsid w:val="00AF1CBC"/>
    <w:rsid w:val="00AF2FAB"/>
    <w:rsid w:val="00AF3E5D"/>
    <w:rsid w:val="00B0096D"/>
    <w:rsid w:val="00B00A62"/>
    <w:rsid w:val="00B00D25"/>
    <w:rsid w:val="00B01554"/>
    <w:rsid w:val="00B01704"/>
    <w:rsid w:val="00B01746"/>
    <w:rsid w:val="00B01A09"/>
    <w:rsid w:val="00B07490"/>
    <w:rsid w:val="00B10D99"/>
    <w:rsid w:val="00B11D50"/>
    <w:rsid w:val="00B15406"/>
    <w:rsid w:val="00B15CF7"/>
    <w:rsid w:val="00B166F6"/>
    <w:rsid w:val="00B16A72"/>
    <w:rsid w:val="00B16E90"/>
    <w:rsid w:val="00B176EE"/>
    <w:rsid w:val="00B1794A"/>
    <w:rsid w:val="00B21B69"/>
    <w:rsid w:val="00B21DA5"/>
    <w:rsid w:val="00B21FE9"/>
    <w:rsid w:val="00B2312E"/>
    <w:rsid w:val="00B23BC4"/>
    <w:rsid w:val="00B24226"/>
    <w:rsid w:val="00B25291"/>
    <w:rsid w:val="00B252C4"/>
    <w:rsid w:val="00B25C2A"/>
    <w:rsid w:val="00B26747"/>
    <w:rsid w:val="00B3359E"/>
    <w:rsid w:val="00B33828"/>
    <w:rsid w:val="00B35751"/>
    <w:rsid w:val="00B402B2"/>
    <w:rsid w:val="00B40BD7"/>
    <w:rsid w:val="00B411F1"/>
    <w:rsid w:val="00B42D4C"/>
    <w:rsid w:val="00B45629"/>
    <w:rsid w:val="00B45E90"/>
    <w:rsid w:val="00B47417"/>
    <w:rsid w:val="00B47521"/>
    <w:rsid w:val="00B50F85"/>
    <w:rsid w:val="00B50FCA"/>
    <w:rsid w:val="00B514A5"/>
    <w:rsid w:val="00B51518"/>
    <w:rsid w:val="00B51BDA"/>
    <w:rsid w:val="00B5293B"/>
    <w:rsid w:val="00B53B14"/>
    <w:rsid w:val="00B549C3"/>
    <w:rsid w:val="00B57F10"/>
    <w:rsid w:val="00B6034F"/>
    <w:rsid w:val="00B60E1B"/>
    <w:rsid w:val="00B61FC0"/>
    <w:rsid w:val="00B62AB0"/>
    <w:rsid w:val="00B62F7E"/>
    <w:rsid w:val="00B634EC"/>
    <w:rsid w:val="00B64078"/>
    <w:rsid w:val="00B6756A"/>
    <w:rsid w:val="00B7362F"/>
    <w:rsid w:val="00B74D35"/>
    <w:rsid w:val="00B74FB7"/>
    <w:rsid w:val="00B7693A"/>
    <w:rsid w:val="00B80958"/>
    <w:rsid w:val="00B8576D"/>
    <w:rsid w:val="00B87873"/>
    <w:rsid w:val="00B908A6"/>
    <w:rsid w:val="00B96A42"/>
    <w:rsid w:val="00B96EEE"/>
    <w:rsid w:val="00B97B6C"/>
    <w:rsid w:val="00B97BDB"/>
    <w:rsid w:val="00BA07F5"/>
    <w:rsid w:val="00BA0C7F"/>
    <w:rsid w:val="00BA0EA2"/>
    <w:rsid w:val="00BA2078"/>
    <w:rsid w:val="00BA3B5D"/>
    <w:rsid w:val="00BA57F8"/>
    <w:rsid w:val="00BA5AB4"/>
    <w:rsid w:val="00BA6C3E"/>
    <w:rsid w:val="00BA6D76"/>
    <w:rsid w:val="00BA750C"/>
    <w:rsid w:val="00BA7CF4"/>
    <w:rsid w:val="00BB016D"/>
    <w:rsid w:val="00BB0527"/>
    <w:rsid w:val="00BB0914"/>
    <w:rsid w:val="00BB0D25"/>
    <w:rsid w:val="00BB0FF7"/>
    <w:rsid w:val="00BB1F86"/>
    <w:rsid w:val="00BB361B"/>
    <w:rsid w:val="00BB3775"/>
    <w:rsid w:val="00BB4302"/>
    <w:rsid w:val="00BB444B"/>
    <w:rsid w:val="00BB55AA"/>
    <w:rsid w:val="00BB6C88"/>
    <w:rsid w:val="00BB732D"/>
    <w:rsid w:val="00BC0276"/>
    <w:rsid w:val="00BC2864"/>
    <w:rsid w:val="00BC4B52"/>
    <w:rsid w:val="00BC789D"/>
    <w:rsid w:val="00BC7B6B"/>
    <w:rsid w:val="00BD0215"/>
    <w:rsid w:val="00BD2199"/>
    <w:rsid w:val="00BD5027"/>
    <w:rsid w:val="00BD5A21"/>
    <w:rsid w:val="00BD611E"/>
    <w:rsid w:val="00BD7138"/>
    <w:rsid w:val="00BE01FB"/>
    <w:rsid w:val="00BE0380"/>
    <w:rsid w:val="00BE063F"/>
    <w:rsid w:val="00BE09F4"/>
    <w:rsid w:val="00BE0B99"/>
    <w:rsid w:val="00BE0FAA"/>
    <w:rsid w:val="00BE20BB"/>
    <w:rsid w:val="00BE2A26"/>
    <w:rsid w:val="00BE2B75"/>
    <w:rsid w:val="00BE306E"/>
    <w:rsid w:val="00BE309B"/>
    <w:rsid w:val="00BE5433"/>
    <w:rsid w:val="00BE574D"/>
    <w:rsid w:val="00BE6743"/>
    <w:rsid w:val="00BE6D2B"/>
    <w:rsid w:val="00BF3F8B"/>
    <w:rsid w:val="00BF7600"/>
    <w:rsid w:val="00BF7631"/>
    <w:rsid w:val="00C0124D"/>
    <w:rsid w:val="00C04030"/>
    <w:rsid w:val="00C04B64"/>
    <w:rsid w:val="00C05AAB"/>
    <w:rsid w:val="00C05AF5"/>
    <w:rsid w:val="00C05FFC"/>
    <w:rsid w:val="00C127F7"/>
    <w:rsid w:val="00C135F5"/>
    <w:rsid w:val="00C13BA2"/>
    <w:rsid w:val="00C15F4E"/>
    <w:rsid w:val="00C235E2"/>
    <w:rsid w:val="00C23C96"/>
    <w:rsid w:val="00C25A5E"/>
    <w:rsid w:val="00C27C35"/>
    <w:rsid w:val="00C34972"/>
    <w:rsid w:val="00C4061C"/>
    <w:rsid w:val="00C44131"/>
    <w:rsid w:val="00C44312"/>
    <w:rsid w:val="00C45696"/>
    <w:rsid w:val="00C45AF1"/>
    <w:rsid w:val="00C45F57"/>
    <w:rsid w:val="00C46618"/>
    <w:rsid w:val="00C46EBC"/>
    <w:rsid w:val="00C46EDC"/>
    <w:rsid w:val="00C50273"/>
    <w:rsid w:val="00C52992"/>
    <w:rsid w:val="00C53AC3"/>
    <w:rsid w:val="00C544C6"/>
    <w:rsid w:val="00C56C72"/>
    <w:rsid w:val="00C57322"/>
    <w:rsid w:val="00C63FEE"/>
    <w:rsid w:val="00C64E6A"/>
    <w:rsid w:val="00C6615D"/>
    <w:rsid w:val="00C671DC"/>
    <w:rsid w:val="00C706BD"/>
    <w:rsid w:val="00C71A14"/>
    <w:rsid w:val="00C72904"/>
    <w:rsid w:val="00C74AEB"/>
    <w:rsid w:val="00C75CFC"/>
    <w:rsid w:val="00C75E37"/>
    <w:rsid w:val="00C761FC"/>
    <w:rsid w:val="00C76C8C"/>
    <w:rsid w:val="00C76D35"/>
    <w:rsid w:val="00C778D8"/>
    <w:rsid w:val="00C814CA"/>
    <w:rsid w:val="00C82615"/>
    <w:rsid w:val="00C83EC1"/>
    <w:rsid w:val="00C84E22"/>
    <w:rsid w:val="00C864AA"/>
    <w:rsid w:val="00C95D48"/>
    <w:rsid w:val="00CA2BB6"/>
    <w:rsid w:val="00CA5F70"/>
    <w:rsid w:val="00CA65D1"/>
    <w:rsid w:val="00CB22A0"/>
    <w:rsid w:val="00CB32DB"/>
    <w:rsid w:val="00CC1B9C"/>
    <w:rsid w:val="00CC2B1B"/>
    <w:rsid w:val="00CC6084"/>
    <w:rsid w:val="00CC6654"/>
    <w:rsid w:val="00CC6C1E"/>
    <w:rsid w:val="00CC7FF9"/>
    <w:rsid w:val="00CD0116"/>
    <w:rsid w:val="00CD11B9"/>
    <w:rsid w:val="00CD40FB"/>
    <w:rsid w:val="00CD5ADE"/>
    <w:rsid w:val="00CD5EAC"/>
    <w:rsid w:val="00CE2C97"/>
    <w:rsid w:val="00CE48FF"/>
    <w:rsid w:val="00CE4B4F"/>
    <w:rsid w:val="00CE502A"/>
    <w:rsid w:val="00CE6D20"/>
    <w:rsid w:val="00CE71FD"/>
    <w:rsid w:val="00CF166A"/>
    <w:rsid w:val="00CF1CF4"/>
    <w:rsid w:val="00CF2026"/>
    <w:rsid w:val="00CF34DC"/>
    <w:rsid w:val="00CF38FE"/>
    <w:rsid w:val="00CF42DB"/>
    <w:rsid w:val="00CF49D0"/>
    <w:rsid w:val="00CF5823"/>
    <w:rsid w:val="00D009C5"/>
    <w:rsid w:val="00D00B61"/>
    <w:rsid w:val="00D02606"/>
    <w:rsid w:val="00D042C4"/>
    <w:rsid w:val="00D05F18"/>
    <w:rsid w:val="00D060A3"/>
    <w:rsid w:val="00D064B4"/>
    <w:rsid w:val="00D06A0B"/>
    <w:rsid w:val="00D10D78"/>
    <w:rsid w:val="00D12193"/>
    <w:rsid w:val="00D1292E"/>
    <w:rsid w:val="00D14455"/>
    <w:rsid w:val="00D20AC9"/>
    <w:rsid w:val="00D20DD0"/>
    <w:rsid w:val="00D213DB"/>
    <w:rsid w:val="00D21417"/>
    <w:rsid w:val="00D24944"/>
    <w:rsid w:val="00D251BF"/>
    <w:rsid w:val="00D259EB"/>
    <w:rsid w:val="00D30946"/>
    <w:rsid w:val="00D332BC"/>
    <w:rsid w:val="00D33362"/>
    <w:rsid w:val="00D35468"/>
    <w:rsid w:val="00D3575B"/>
    <w:rsid w:val="00D378AF"/>
    <w:rsid w:val="00D41525"/>
    <w:rsid w:val="00D431E4"/>
    <w:rsid w:val="00D440A4"/>
    <w:rsid w:val="00D45898"/>
    <w:rsid w:val="00D464C4"/>
    <w:rsid w:val="00D46961"/>
    <w:rsid w:val="00D46A9D"/>
    <w:rsid w:val="00D52C03"/>
    <w:rsid w:val="00D538B9"/>
    <w:rsid w:val="00D5461A"/>
    <w:rsid w:val="00D5584B"/>
    <w:rsid w:val="00D600CE"/>
    <w:rsid w:val="00D63024"/>
    <w:rsid w:val="00D6342F"/>
    <w:rsid w:val="00D6399A"/>
    <w:rsid w:val="00D657A8"/>
    <w:rsid w:val="00D67C80"/>
    <w:rsid w:val="00D71B93"/>
    <w:rsid w:val="00D71E34"/>
    <w:rsid w:val="00D72E93"/>
    <w:rsid w:val="00D74247"/>
    <w:rsid w:val="00D746B7"/>
    <w:rsid w:val="00D76437"/>
    <w:rsid w:val="00D769F1"/>
    <w:rsid w:val="00D77792"/>
    <w:rsid w:val="00D779D5"/>
    <w:rsid w:val="00D81663"/>
    <w:rsid w:val="00D819F5"/>
    <w:rsid w:val="00D81A0D"/>
    <w:rsid w:val="00D8200E"/>
    <w:rsid w:val="00D82433"/>
    <w:rsid w:val="00D82884"/>
    <w:rsid w:val="00D83228"/>
    <w:rsid w:val="00D837EB"/>
    <w:rsid w:val="00D83E3B"/>
    <w:rsid w:val="00D84949"/>
    <w:rsid w:val="00D85AC1"/>
    <w:rsid w:val="00D87163"/>
    <w:rsid w:val="00D9148F"/>
    <w:rsid w:val="00D92D88"/>
    <w:rsid w:val="00D930F4"/>
    <w:rsid w:val="00D94108"/>
    <w:rsid w:val="00D94138"/>
    <w:rsid w:val="00D94B5A"/>
    <w:rsid w:val="00D95A06"/>
    <w:rsid w:val="00D97DCA"/>
    <w:rsid w:val="00DA0284"/>
    <w:rsid w:val="00DA0886"/>
    <w:rsid w:val="00DA1E99"/>
    <w:rsid w:val="00DA2AB8"/>
    <w:rsid w:val="00DA31B3"/>
    <w:rsid w:val="00DA4DE5"/>
    <w:rsid w:val="00DA5437"/>
    <w:rsid w:val="00DA6474"/>
    <w:rsid w:val="00DA68F9"/>
    <w:rsid w:val="00DA77B9"/>
    <w:rsid w:val="00DB2157"/>
    <w:rsid w:val="00DB3CF1"/>
    <w:rsid w:val="00DB3FBD"/>
    <w:rsid w:val="00DB6CC2"/>
    <w:rsid w:val="00DB75B4"/>
    <w:rsid w:val="00DB766F"/>
    <w:rsid w:val="00DC06FF"/>
    <w:rsid w:val="00DC2EA4"/>
    <w:rsid w:val="00DC468F"/>
    <w:rsid w:val="00DC6872"/>
    <w:rsid w:val="00DC6B95"/>
    <w:rsid w:val="00DC751A"/>
    <w:rsid w:val="00DC7BDF"/>
    <w:rsid w:val="00DD0342"/>
    <w:rsid w:val="00DD0A25"/>
    <w:rsid w:val="00DD0C49"/>
    <w:rsid w:val="00DD12CF"/>
    <w:rsid w:val="00DD1CB9"/>
    <w:rsid w:val="00DD20A5"/>
    <w:rsid w:val="00DD265B"/>
    <w:rsid w:val="00DD3795"/>
    <w:rsid w:val="00DD4109"/>
    <w:rsid w:val="00DD481E"/>
    <w:rsid w:val="00DD5300"/>
    <w:rsid w:val="00DD586B"/>
    <w:rsid w:val="00DD5B94"/>
    <w:rsid w:val="00DD5E51"/>
    <w:rsid w:val="00DD6CE2"/>
    <w:rsid w:val="00DD79CE"/>
    <w:rsid w:val="00DE17CD"/>
    <w:rsid w:val="00DE6BDB"/>
    <w:rsid w:val="00DE6FAC"/>
    <w:rsid w:val="00DE774F"/>
    <w:rsid w:val="00DE7855"/>
    <w:rsid w:val="00DF0613"/>
    <w:rsid w:val="00DF717A"/>
    <w:rsid w:val="00E004CC"/>
    <w:rsid w:val="00E011FA"/>
    <w:rsid w:val="00E0152A"/>
    <w:rsid w:val="00E0456D"/>
    <w:rsid w:val="00E0547B"/>
    <w:rsid w:val="00E05DC9"/>
    <w:rsid w:val="00E05ED9"/>
    <w:rsid w:val="00E0688B"/>
    <w:rsid w:val="00E0732E"/>
    <w:rsid w:val="00E10AEE"/>
    <w:rsid w:val="00E11F4A"/>
    <w:rsid w:val="00E127B9"/>
    <w:rsid w:val="00E13834"/>
    <w:rsid w:val="00E13CB8"/>
    <w:rsid w:val="00E13D4C"/>
    <w:rsid w:val="00E14F32"/>
    <w:rsid w:val="00E16939"/>
    <w:rsid w:val="00E20F9B"/>
    <w:rsid w:val="00E20FAC"/>
    <w:rsid w:val="00E213C2"/>
    <w:rsid w:val="00E216A7"/>
    <w:rsid w:val="00E219F0"/>
    <w:rsid w:val="00E22273"/>
    <w:rsid w:val="00E224FF"/>
    <w:rsid w:val="00E225FA"/>
    <w:rsid w:val="00E22C53"/>
    <w:rsid w:val="00E232E4"/>
    <w:rsid w:val="00E235FA"/>
    <w:rsid w:val="00E245DA"/>
    <w:rsid w:val="00E26746"/>
    <w:rsid w:val="00E26B2D"/>
    <w:rsid w:val="00E27F74"/>
    <w:rsid w:val="00E306A6"/>
    <w:rsid w:val="00E315AD"/>
    <w:rsid w:val="00E321B9"/>
    <w:rsid w:val="00E341B2"/>
    <w:rsid w:val="00E35041"/>
    <w:rsid w:val="00E36774"/>
    <w:rsid w:val="00E428C3"/>
    <w:rsid w:val="00E43660"/>
    <w:rsid w:val="00E44DBF"/>
    <w:rsid w:val="00E453A2"/>
    <w:rsid w:val="00E4662E"/>
    <w:rsid w:val="00E5066E"/>
    <w:rsid w:val="00E532F5"/>
    <w:rsid w:val="00E5415E"/>
    <w:rsid w:val="00E546C9"/>
    <w:rsid w:val="00E54E08"/>
    <w:rsid w:val="00E562DD"/>
    <w:rsid w:val="00E5738B"/>
    <w:rsid w:val="00E577D6"/>
    <w:rsid w:val="00E60076"/>
    <w:rsid w:val="00E61829"/>
    <w:rsid w:val="00E61C46"/>
    <w:rsid w:val="00E6258D"/>
    <w:rsid w:val="00E6344D"/>
    <w:rsid w:val="00E63981"/>
    <w:rsid w:val="00E65D97"/>
    <w:rsid w:val="00E67322"/>
    <w:rsid w:val="00E6741B"/>
    <w:rsid w:val="00E67927"/>
    <w:rsid w:val="00E70648"/>
    <w:rsid w:val="00E70E51"/>
    <w:rsid w:val="00E731EF"/>
    <w:rsid w:val="00E74F64"/>
    <w:rsid w:val="00E7579B"/>
    <w:rsid w:val="00E75C8F"/>
    <w:rsid w:val="00E7634E"/>
    <w:rsid w:val="00E76743"/>
    <w:rsid w:val="00E801F3"/>
    <w:rsid w:val="00E84A6B"/>
    <w:rsid w:val="00E86354"/>
    <w:rsid w:val="00E878FC"/>
    <w:rsid w:val="00E90F07"/>
    <w:rsid w:val="00E9592E"/>
    <w:rsid w:val="00E96532"/>
    <w:rsid w:val="00E96D27"/>
    <w:rsid w:val="00EA067D"/>
    <w:rsid w:val="00EA0B33"/>
    <w:rsid w:val="00EA0B7A"/>
    <w:rsid w:val="00EA3F33"/>
    <w:rsid w:val="00EA446D"/>
    <w:rsid w:val="00EA6032"/>
    <w:rsid w:val="00EA722C"/>
    <w:rsid w:val="00EB0A15"/>
    <w:rsid w:val="00EB2454"/>
    <w:rsid w:val="00EB3B3C"/>
    <w:rsid w:val="00EB5D35"/>
    <w:rsid w:val="00EB5E1B"/>
    <w:rsid w:val="00EC0646"/>
    <w:rsid w:val="00EC1B65"/>
    <w:rsid w:val="00EC27D6"/>
    <w:rsid w:val="00EC4342"/>
    <w:rsid w:val="00EC64F7"/>
    <w:rsid w:val="00EC6C9D"/>
    <w:rsid w:val="00EC7C71"/>
    <w:rsid w:val="00ED0BDD"/>
    <w:rsid w:val="00ED19F8"/>
    <w:rsid w:val="00ED7DD1"/>
    <w:rsid w:val="00EE2618"/>
    <w:rsid w:val="00EE31D0"/>
    <w:rsid w:val="00EE39D1"/>
    <w:rsid w:val="00EE3F32"/>
    <w:rsid w:val="00EE5811"/>
    <w:rsid w:val="00EF037E"/>
    <w:rsid w:val="00EF0ACB"/>
    <w:rsid w:val="00EF0F76"/>
    <w:rsid w:val="00EF1CAE"/>
    <w:rsid w:val="00EF59E3"/>
    <w:rsid w:val="00EF662A"/>
    <w:rsid w:val="00EF6DEB"/>
    <w:rsid w:val="00F00A80"/>
    <w:rsid w:val="00F02A06"/>
    <w:rsid w:val="00F02A1B"/>
    <w:rsid w:val="00F03C94"/>
    <w:rsid w:val="00F06937"/>
    <w:rsid w:val="00F06DEF"/>
    <w:rsid w:val="00F10DF2"/>
    <w:rsid w:val="00F12860"/>
    <w:rsid w:val="00F16469"/>
    <w:rsid w:val="00F2145D"/>
    <w:rsid w:val="00F230CB"/>
    <w:rsid w:val="00F24278"/>
    <w:rsid w:val="00F24967"/>
    <w:rsid w:val="00F26333"/>
    <w:rsid w:val="00F268A1"/>
    <w:rsid w:val="00F30399"/>
    <w:rsid w:val="00F303D3"/>
    <w:rsid w:val="00F30C92"/>
    <w:rsid w:val="00F30CA2"/>
    <w:rsid w:val="00F31EFB"/>
    <w:rsid w:val="00F320F1"/>
    <w:rsid w:val="00F33579"/>
    <w:rsid w:val="00F340A2"/>
    <w:rsid w:val="00F35D01"/>
    <w:rsid w:val="00F37DC3"/>
    <w:rsid w:val="00F42A43"/>
    <w:rsid w:val="00F434B7"/>
    <w:rsid w:val="00F45B6D"/>
    <w:rsid w:val="00F47AB5"/>
    <w:rsid w:val="00F51654"/>
    <w:rsid w:val="00F530BB"/>
    <w:rsid w:val="00F5498B"/>
    <w:rsid w:val="00F54F51"/>
    <w:rsid w:val="00F565F3"/>
    <w:rsid w:val="00F57848"/>
    <w:rsid w:val="00F603CC"/>
    <w:rsid w:val="00F622F7"/>
    <w:rsid w:val="00F62949"/>
    <w:rsid w:val="00F62E2E"/>
    <w:rsid w:val="00F64664"/>
    <w:rsid w:val="00F668D2"/>
    <w:rsid w:val="00F67CC2"/>
    <w:rsid w:val="00F721FE"/>
    <w:rsid w:val="00F74B44"/>
    <w:rsid w:val="00F75200"/>
    <w:rsid w:val="00F7532D"/>
    <w:rsid w:val="00F76884"/>
    <w:rsid w:val="00F76C90"/>
    <w:rsid w:val="00F806D6"/>
    <w:rsid w:val="00F81AAE"/>
    <w:rsid w:val="00F8255E"/>
    <w:rsid w:val="00F83133"/>
    <w:rsid w:val="00F84CA2"/>
    <w:rsid w:val="00F85F44"/>
    <w:rsid w:val="00F86A79"/>
    <w:rsid w:val="00F87110"/>
    <w:rsid w:val="00F90506"/>
    <w:rsid w:val="00F940D0"/>
    <w:rsid w:val="00F96392"/>
    <w:rsid w:val="00F96605"/>
    <w:rsid w:val="00FA1055"/>
    <w:rsid w:val="00FA2CB0"/>
    <w:rsid w:val="00FA3861"/>
    <w:rsid w:val="00FA3A58"/>
    <w:rsid w:val="00FA49A5"/>
    <w:rsid w:val="00FA6529"/>
    <w:rsid w:val="00FA68AD"/>
    <w:rsid w:val="00FB13CF"/>
    <w:rsid w:val="00FB3190"/>
    <w:rsid w:val="00FB3C1C"/>
    <w:rsid w:val="00FB4242"/>
    <w:rsid w:val="00FB470C"/>
    <w:rsid w:val="00FB5F28"/>
    <w:rsid w:val="00FB6129"/>
    <w:rsid w:val="00FB707F"/>
    <w:rsid w:val="00FB7B09"/>
    <w:rsid w:val="00FC002B"/>
    <w:rsid w:val="00FC0702"/>
    <w:rsid w:val="00FC1E19"/>
    <w:rsid w:val="00FC1FA7"/>
    <w:rsid w:val="00FC2CED"/>
    <w:rsid w:val="00FC53C3"/>
    <w:rsid w:val="00FC645B"/>
    <w:rsid w:val="00FC7045"/>
    <w:rsid w:val="00FC74C8"/>
    <w:rsid w:val="00FD0DA6"/>
    <w:rsid w:val="00FD12DB"/>
    <w:rsid w:val="00FD2CFF"/>
    <w:rsid w:val="00FD3250"/>
    <w:rsid w:val="00FD361D"/>
    <w:rsid w:val="00FD4A33"/>
    <w:rsid w:val="00FD5B3E"/>
    <w:rsid w:val="00FD5F14"/>
    <w:rsid w:val="00FD7405"/>
    <w:rsid w:val="00FD753F"/>
    <w:rsid w:val="00FD7E0A"/>
    <w:rsid w:val="00FE3CD0"/>
    <w:rsid w:val="00FE3FAB"/>
    <w:rsid w:val="00FE67A6"/>
    <w:rsid w:val="00FE6E90"/>
    <w:rsid w:val="00FE7E01"/>
    <w:rsid w:val="00FF0345"/>
    <w:rsid w:val="00FF2494"/>
    <w:rsid w:val="00FF2EA5"/>
    <w:rsid w:val="00FF62FA"/>
    <w:rsid w:val="00FF7F5A"/>
    <w:rsid w:val="063AEB24"/>
    <w:rsid w:val="122F4996"/>
    <w:rsid w:val="3E308C56"/>
    <w:rsid w:val="4B9D6414"/>
    <w:rsid w:val="5F790200"/>
    <w:rsid w:val="7F41C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B71A"/>
  <w15:docId w15:val="{0EDACC0E-5CF2-47D3-A621-D7965B74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CD"/>
    <w:pPr>
      <w:spacing w:after="0" w:line="240" w:lineRule="auto"/>
    </w:pPr>
  </w:style>
  <w:style w:type="paragraph" w:styleId="Heading1">
    <w:name w:val="heading 1"/>
    <w:basedOn w:val="Normal"/>
    <w:next w:val="Normal"/>
    <w:link w:val="Heading1Char"/>
    <w:uiPriority w:val="9"/>
    <w:qFormat/>
    <w:rsid w:val="003564F5"/>
    <w:pPr>
      <w:numPr>
        <w:numId w:val="4"/>
      </w:num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E7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14F32"/>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C4F3A"/>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564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E78"/>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14F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C4F3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qFormat/>
    <w:rsid w:val="001319A7"/>
    <w:pPr>
      <w:numPr>
        <w:numId w:val="2"/>
      </w:num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TOC1">
    <w:name w:val="toc 1"/>
    <w:basedOn w:val="Normal"/>
    <w:next w:val="Normal"/>
    <w:autoRedefine/>
    <w:uiPriority w:val="39"/>
    <w:unhideWhenUsed/>
    <w:rsid w:val="00EB2454"/>
    <w:pPr>
      <w:spacing w:after="100"/>
    </w:pPr>
  </w:style>
  <w:style w:type="paragraph" w:styleId="TOC2">
    <w:name w:val="toc 2"/>
    <w:basedOn w:val="Normal"/>
    <w:next w:val="Normal"/>
    <w:autoRedefine/>
    <w:uiPriority w:val="39"/>
    <w:unhideWhenUsed/>
    <w:rsid w:val="00EB2454"/>
    <w:pPr>
      <w:spacing w:after="100"/>
      <w:ind w:left="220"/>
    </w:pPr>
  </w:style>
  <w:style w:type="table" w:styleId="TableGrid">
    <w:name w:val="Table Grid"/>
    <w:basedOn w:val="TableNormal"/>
    <w:uiPriority w:val="59"/>
    <w:rsid w:val="00A7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next w:val="Normal"/>
    <w:qFormat/>
    <w:rsid w:val="001319A7"/>
    <w:pPr>
      <w:numPr>
        <w:numId w:val="1"/>
      </w:numPr>
      <w:jc w:val="center"/>
    </w:pPr>
  </w:style>
  <w:style w:type="paragraph" w:styleId="TOC3">
    <w:name w:val="toc 3"/>
    <w:basedOn w:val="Normal"/>
    <w:next w:val="Normal"/>
    <w:autoRedefine/>
    <w:uiPriority w:val="39"/>
    <w:unhideWhenUsed/>
    <w:rsid w:val="002A5AC1"/>
    <w:pPr>
      <w:spacing w:after="100"/>
      <w:ind w:left="440"/>
    </w:pPr>
  </w:style>
  <w:style w:type="paragraph" w:styleId="TOC4">
    <w:name w:val="toc 4"/>
    <w:basedOn w:val="Normal"/>
    <w:next w:val="Normal"/>
    <w:autoRedefine/>
    <w:uiPriority w:val="39"/>
    <w:unhideWhenUsed/>
    <w:rsid w:val="00BE2B75"/>
    <w:pPr>
      <w:spacing w:after="100" w:line="276" w:lineRule="auto"/>
      <w:ind w:left="660"/>
    </w:pPr>
  </w:style>
  <w:style w:type="paragraph" w:styleId="TOC5">
    <w:name w:val="toc 5"/>
    <w:basedOn w:val="Normal"/>
    <w:next w:val="Normal"/>
    <w:autoRedefine/>
    <w:uiPriority w:val="39"/>
    <w:unhideWhenUsed/>
    <w:rsid w:val="00BE2B75"/>
    <w:pPr>
      <w:spacing w:after="100" w:line="276" w:lineRule="auto"/>
      <w:ind w:left="880"/>
    </w:pPr>
  </w:style>
  <w:style w:type="paragraph" w:styleId="TOC6">
    <w:name w:val="toc 6"/>
    <w:basedOn w:val="Normal"/>
    <w:next w:val="Normal"/>
    <w:autoRedefine/>
    <w:uiPriority w:val="39"/>
    <w:unhideWhenUsed/>
    <w:rsid w:val="00BE2B75"/>
    <w:pPr>
      <w:spacing w:after="100" w:line="276" w:lineRule="auto"/>
      <w:ind w:left="1100"/>
    </w:pPr>
  </w:style>
  <w:style w:type="paragraph" w:styleId="TOC7">
    <w:name w:val="toc 7"/>
    <w:basedOn w:val="Normal"/>
    <w:next w:val="Normal"/>
    <w:autoRedefine/>
    <w:uiPriority w:val="39"/>
    <w:unhideWhenUsed/>
    <w:rsid w:val="00BE2B75"/>
    <w:pPr>
      <w:spacing w:after="100" w:line="276" w:lineRule="auto"/>
      <w:ind w:left="1320"/>
    </w:pPr>
  </w:style>
  <w:style w:type="paragraph" w:styleId="TOC8">
    <w:name w:val="toc 8"/>
    <w:basedOn w:val="Normal"/>
    <w:next w:val="Normal"/>
    <w:autoRedefine/>
    <w:uiPriority w:val="39"/>
    <w:unhideWhenUsed/>
    <w:rsid w:val="00BE2B75"/>
    <w:pPr>
      <w:spacing w:after="100" w:line="276" w:lineRule="auto"/>
      <w:ind w:left="1540"/>
    </w:pPr>
  </w:style>
  <w:style w:type="paragraph" w:styleId="TOC9">
    <w:name w:val="toc 9"/>
    <w:basedOn w:val="Normal"/>
    <w:next w:val="Normal"/>
    <w:autoRedefine/>
    <w:uiPriority w:val="39"/>
    <w:unhideWhenUsed/>
    <w:rsid w:val="00BE2B75"/>
    <w:pPr>
      <w:spacing w:after="100" w:line="276" w:lineRule="auto"/>
      <w:ind w:left="1760"/>
    </w:pPr>
  </w:style>
  <w:style w:type="paragraph" w:styleId="BodyText">
    <w:name w:val="Body Text"/>
    <w:link w:val="BodyTextChar"/>
    <w:rsid w:val="00FB5F28"/>
    <w:pPr>
      <w:tabs>
        <w:tab w:val="left" w:pos="360"/>
        <w:tab w:val="left" w:pos="720"/>
        <w:tab w:val="left" w:pos="1080"/>
        <w:tab w:val="left" w:pos="1440"/>
      </w:tabs>
      <w:spacing w:after="120" w:line="240" w:lineRule="auto"/>
      <w:jc w:val="both"/>
    </w:pPr>
    <w:rPr>
      <w:rFonts w:ascii="Arial" w:hAnsi="Arial" w:cs="Times New Roman"/>
      <w:sz w:val="20"/>
      <w:szCs w:val="24"/>
      <w:lang w:eastAsia="en-US"/>
    </w:rPr>
  </w:style>
  <w:style w:type="character" w:customStyle="1" w:styleId="BodyTextChar">
    <w:name w:val="Body Text Char"/>
    <w:basedOn w:val="DefaultParagraphFont"/>
    <w:link w:val="BodyText"/>
    <w:rsid w:val="00FB5F28"/>
    <w:rPr>
      <w:rFonts w:ascii="Arial" w:hAnsi="Arial" w:cs="Times New Roman"/>
      <w:sz w:val="20"/>
      <w:szCs w:val="24"/>
      <w:lang w:eastAsia="en-US"/>
    </w:rPr>
  </w:style>
  <w:style w:type="character" w:customStyle="1" w:styleId="apple-style-span">
    <w:name w:val="apple-style-span"/>
    <w:basedOn w:val="DefaultParagraphFont"/>
    <w:rsid w:val="00DB6CC2"/>
  </w:style>
  <w:style w:type="character" w:customStyle="1" w:styleId="high-light-bg4">
    <w:name w:val="high-light-bg4"/>
    <w:basedOn w:val="DefaultParagraphFont"/>
    <w:rsid w:val="009F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3333">
      <w:bodyDiv w:val="1"/>
      <w:marLeft w:val="0"/>
      <w:marRight w:val="0"/>
      <w:marTop w:val="0"/>
      <w:marBottom w:val="0"/>
      <w:divBdr>
        <w:top w:val="none" w:sz="0" w:space="0" w:color="auto"/>
        <w:left w:val="none" w:sz="0" w:space="0" w:color="auto"/>
        <w:bottom w:val="none" w:sz="0" w:space="0" w:color="auto"/>
        <w:right w:val="none" w:sz="0" w:space="0" w:color="auto"/>
      </w:divBdr>
    </w:div>
    <w:div w:id="142090855">
      <w:bodyDiv w:val="1"/>
      <w:marLeft w:val="0"/>
      <w:marRight w:val="0"/>
      <w:marTop w:val="0"/>
      <w:marBottom w:val="0"/>
      <w:divBdr>
        <w:top w:val="none" w:sz="0" w:space="0" w:color="auto"/>
        <w:left w:val="none" w:sz="0" w:space="0" w:color="auto"/>
        <w:bottom w:val="none" w:sz="0" w:space="0" w:color="auto"/>
        <w:right w:val="none" w:sz="0" w:space="0" w:color="auto"/>
      </w:divBdr>
    </w:div>
    <w:div w:id="180896783">
      <w:bodyDiv w:val="1"/>
      <w:marLeft w:val="0"/>
      <w:marRight w:val="0"/>
      <w:marTop w:val="0"/>
      <w:marBottom w:val="0"/>
      <w:divBdr>
        <w:top w:val="none" w:sz="0" w:space="0" w:color="auto"/>
        <w:left w:val="none" w:sz="0" w:space="0" w:color="auto"/>
        <w:bottom w:val="none" w:sz="0" w:space="0" w:color="auto"/>
        <w:right w:val="none" w:sz="0" w:space="0" w:color="auto"/>
      </w:divBdr>
    </w:div>
    <w:div w:id="378365280">
      <w:bodyDiv w:val="1"/>
      <w:marLeft w:val="0"/>
      <w:marRight w:val="0"/>
      <w:marTop w:val="0"/>
      <w:marBottom w:val="0"/>
      <w:divBdr>
        <w:top w:val="none" w:sz="0" w:space="0" w:color="auto"/>
        <w:left w:val="none" w:sz="0" w:space="0" w:color="auto"/>
        <w:bottom w:val="none" w:sz="0" w:space="0" w:color="auto"/>
        <w:right w:val="none" w:sz="0" w:space="0" w:color="auto"/>
      </w:divBdr>
    </w:div>
    <w:div w:id="392237291">
      <w:bodyDiv w:val="1"/>
      <w:marLeft w:val="0"/>
      <w:marRight w:val="0"/>
      <w:marTop w:val="0"/>
      <w:marBottom w:val="0"/>
      <w:divBdr>
        <w:top w:val="none" w:sz="0" w:space="0" w:color="auto"/>
        <w:left w:val="none" w:sz="0" w:space="0" w:color="auto"/>
        <w:bottom w:val="none" w:sz="0" w:space="0" w:color="auto"/>
        <w:right w:val="none" w:sz="0" w:space="0" w:color="auto"/>
      </w:divBdr>
    </w:div>
    <w:div w:id="422334379">
      <w:bodyDiv w:val="1"/>
      <w:marLeft w:val="0"/>
      <w:marRight w:val="0"/>
      <w:marTop w:val="0"/>
      <w:marBottom w:val="0"/>
      <w:divBdr>
        <w:top w:val="none" w:sz="0" w:space="0" w:color="auto"/>
        <w:left w:val="none" w:sz="0" w:space="0" w:color="auto"/>
        <w:bottom w:val="none" w:sz="0" w:space="0" w:color="auto"/>
        <w:right w:val="none" w:sz="0" w:space="0" w:color="auto"/>
      </w:divBdr>
    </w:div>
    <w:div w:id="557398506">
      <w:bodyDiv w:val="1"/>
      <w:marLeft w:val="0"/>
      <w:marRight w:val="0"/>
      <w:marTop w:val="0"/>
      <w:marBottom w:val="0"/>
      <w:divBdr>
        <w:top w:val="none" w:sz="0" w:space="0" w:color="auto"/>
        <w:left w:val="none" w:sz="0" w:space="0" w:color="auto"/>
        <w:bottom w:val="none" w:sz="0" w:space="0" w:color="auto"/>
        <w:right w:val="none" w:sz="0" w:space="0" w:color="auto"/>
      </w:divBdr>
    </w:div>
    <w:div w:id="562177304">
      <w:bodyDiv w:val="1"/>
      <w:marLeft w:val="0"/>
      <w:marRight w:val="0"/>
      <w:marTop w:val="0"/>
      <w:marBottom w:val="0"/>
      <w:divBdr>
        <w:top w:val="none" w:sz="0" w:space="0" w:color="auto"/>
        <w:left w:val="none" w:sz="0" w:space="0" w:color="auto"/>
        <w:bottom w:val="none" w:sz="0" w:space="0" w:color="auto"/>
        <w:right w:val="none" w:sz="0" w:space="0" w:color="auto"/>
      </w:divBdr>
    </w:div>
    <w:div w:id="614099248">
      <w:bodyDiv w:val="1"/>
      <w:marLeft w:val="0"/>
      <w:marRight w:val="0"/>
      <w:marTop w:val="0"/>
      <w:marBottom w:val="0"/>
      <w:divBdr>
        <w:top w:val="none" w:sz="0" w:space="0" w:color="auto"/>
        <w:left w:val="none" w:sz="0" w:space="0" w:color="auto"/>
        <w:bottom w:val="none" w:sz="0" w:space="0" w:color="auto"/>
        <w:right w:val="none" w:sz="0" w:space="0" w:color="auto"/>
      </w:divBdr>
    </w:div>
    <w:div w:id="618147742">
      <w:bodyDiv w:val="1"/>
      <w:marLeft w:val="0"/>
      <w:marRight w:val="0"/>
      <w:marTop w:val="0"/>
      <w:marBottom w:val="0"/>
      <w:divBdr>
        <w:top w:val="none" w:sz="0" w:space="0" w:color="auto"/>
        <w:left w:val="none" w:sz="0" w:space="0" w:color="auto"/>
        <w:bottom w:val="none" w:sz="0" w:space="0" w:color="auto"/>
        <w:right w:val="none" w:sz="0" w:space="0" w:color="auto"/>
      </w:divBdr>
    </w:div>
    <w:div w:id="688524391">
      <w:bodyDiv w:val="1"/>
      <w:marLeft w:val="0"/>
      <w:marRight w:val="0"/>
      <w:marTop w:val="0"/>
      <w:marBottom w:val="0"/>
      <w:divBdr>
        <w:top w:val="none" w:sz="0" w:space="0" w:color="auto"/>
        <w:left w:val="none" w:sz="0" w:space="0" w:color="auto"/>
        <w:bottom w:val="none" w:sz="0" w:space="0" w:color="auto"/>
        <w:right w:val="none" w:sz="0" w:space="0" w:color="auto"/>
      </w:divBdr>
    </w:div>
    <w:div w:id="722216452">
      <w:bodyDiv w:val="1"/>
      <w:marLeft w:val="0"/>
      <w:marRight w:val="0"/>
      <w:marTop w:val="0"/>
      <w:marBottom w:val="0"/>
      <w:divBdr>
        <w:top w:val="none" w:sz="0" w:space="0" w:color="auto"/>
        <w:left w:val="none" w:sz="0" w:space="0" w:color="auto"/>
        <w:bottom w:val="none" w:sz="0" w:space="0" w:color="auto"/>
        <w:right w:val="none" w:sz="0" w:space="0" w:color="auto"/>
      </w:divBdr>
    </w:div>
    <w:div w:id="743067800">
      <w:bodyDiv w:val="1"/>
      <w:marLeft w:val="0"/>
      <w:marRight w:val="0"/>
      <w:marTop w:val="0"/>
      <w:marBottom w:val="0"/>
      <w:divBdr>
        <w:top w:val="none" w:sz="0" w:space="0" w:color="auto"/>
        <w:left w:val="none" w:sz="0" w:space="0" w:color="auto"/>
        <w:bottom w:val="none" w:sz="0" w:space="0" w:color="auto"/>
        <w:right w:val="none" w:sz="0" w:space="0" w:color="auto"/>
      </w:divBdr>
    </w:div>
    <w:div w:id="749162473">
      <w:bodyDiv w:val="1"/>
      <w:marLeft w:val="0"/>
      <w:marRight w:val="0"/>
      <w:marTop w:val="0"/>
      <w:marBottom w:val="0"/>
      <w:divBdr>
        <w:top w:val="none" w:sz="0" w:space="0" w:color="auto"/>
        <w:left w:val="none" w:sz="0" w:space="0" w:color="auto"/>
        <w:bottom w:val="none" w:sz="0" w:space="0" w:color="auto"/>
        <w:right w:val="none" w:sz="0" w:space="0" w:color="auto"/>
      </w:divBdr>
    </w:div>
    <w:div w:id="798376003">
      <w:bodyDiv w:val="1"/>
      <w:marLeft w:val="0"/>
      <w:marRight w:val="0"/>
      <w:marTop w:val="0"/>
      <w:marBottom w:val="0"/>
      <w:divBdr>
        <w:top w:val="none" w:sz="0" w:space="0" w:color="auto"/>
        <w:left w:val="none" w:sz="0" w:space="0" w:color="auto"/>
        <w:bottom w:val="none" w:sz="0" w:space="0" w:color="auto"/>
        <w:right w:val="none" w:sz="0" w:space="0" w:color="auto"/>
      </w:divBdr>
    </w:div>
    <w:div w:id="863052701">
      <w:bodyDiv w:val="1"/>
      <w:marLeft w:val="0"/>
      <w:marRight w:val="0"/>
      <w:marTop w:val="0"/>
      <w:marBottom w:val="0"/>
      <w:divBdr>
        <w:top w:val="none" w:sz="0" w:space="0" w:color="auto"/>
        <w:left w:val="none" w:sz="0" w:space="0" w:color="auto"/>
        <w:bottom w:val="none" w:sz="0" w:space="0" w:color="auto"/>
        <w:right w:val="none" w:sz="0" w:space="0" w:color="auto"/>
      </w:divBdr>
    </w:div>
    <w:div w:id="912471316">
      <w:bodyDiv w:val="1"/>
      <w:marLeft w:val="0"/>
      <w:marRight w:val="0"/>
      <w:marTop w:val="0"/>
      <w:marBottom w:val="0"/>
      <w:divBdr>
        <w:top w:val="none" w:sz="0" w:space="0" w:color="auto"/>
        <w:left w:val="none" w:sz="0" w:space="0" w:color="auto"/>
        <w:bottom w:val="none" w:sz="0" w:space="0" w:color="auto"/>
        <w:right w:val="none" w:sz="0" w:space="0" w:color="auto"/>
      </w:divBdr>
    </w:div>
    <w:div w:id="1057704313">
      <w:bodyDiv w:val="1"/>
      <w:marLeft w:val="0"/>
      <w:marRight w:val="0"/>
      <w:marTop w:val="0"/>
      <w:marBottom w:val="0"/>
      <w:divBdr>
        <w:top w:val="none" w:sz="0" w:space="0" w:color="auto"/>
        <w:left w:val="none" w:sz="0" w:space="0" w:color="auto"/>
        <w:bottom w:val="none" w:sz="0" w:space="0" w:color="auto"/>
        <w:right w:val="none" w:sz="0" w:space="0" w:color="auto"/>
      </w:divBdr>
    </w:div>
    <w:div w:id="1120143859">
      <w:bodyDiv w:val="1"/>
      <w:marLeft w:val="0"/>
      <w:marRight w:val="0"/>
      <w:marTop w:val="0"/>
      <w:marBottom w:val="0"/>
      <w:divBdr>
        <w:top w:val="none" w:sz="0" w:space="0" w:color="auto"/>
        <w:left w:val="none" w:sz="0" w:space="0" w:color="auto"/>
        <w:bottom w:val="none" w:sz="0" w:space="0" w:color="auto"/>
        <w:right w:val="none" w:sz="0" w:space="0" w:color="auto"/>
      </w:divBdr>
    </w:div>
    <w:div w:id="1151022176">
      <w:bodyDiv w:val="1"/>
      <w:marLeft w:val="0"/>
      <w:marRight w:val="0"/>
      <w:marTop w:val="0"/>
      <w:marBottom w:val="0"/>
      <w:divBdr>
        <w:top w:val="none" w:sz="0" w:space="0" w:color="auto"/>
        <w:left w:val="none" w:sz="0" w:space="0" w:color="auto"/>
        <w:bottom w:val="none" w:sz="0" w:space="0" w:color="auto"/>
        <w:right w:val="none" w:sz="0" w:space="0" w:color="auto"/>
      </w:divBdr>
    </w:div>
    <w:div w:id="1153373987">
      <w:bodyDiv w:val="1"/>
      <w:marLeft w:val="0"/>
      <w:marRight w:val="0"/>
      <w:marTop w:val="0"/>
      <w:marBottom w:val="0"/>
      <w:divBdr>
        <w:top w:val="none" w:sz="0" w:space="0" w:color="auto"/>
        <w:left w:val="none" w:sz="0" w:space="0" w:color="auto"/>
        <w:bottom w:val="none" w:sz="0" w:space="0" w:color="auto"/>
        <w:right w:val="none" w:sz="0" w:space="0" w:color="auto"/>
      </w:divBdr>
    </w:div>
    <w:div w:id="1153834501">
      <w:bodyDiv w:val="1"/>
      <w:marLeft w:val="0"/>
      <w:marRight w:val="0"/>
      <w:marTop w:val="0"/>
      <w:marBottom w:val="0"/>
      <w:divBdr>
        <w:top w:val="none" w:sz="0" w:space="0" w:color="auto"/>
        <w:left w:val="none" w:sz="0" w:space="0" w:color="auto"/>
        <w:bottom w:val="none" w:sz="0" w:space="0" w:color="auto"/>
        <w:right w:val="none" w:sz="0" w:space="0" w:color="auto"/>
      </w:divBdr>
    </w:div>
    <w:div w:id="1179539506">
      <w:bodyDiv w:val="1"/>
      <w:marLeft w:val="0"/>
      <w:marRight w:val="0"/>
      <w:marTop w:val="0"/>
      <w:marBottom w:val="0"/>
      <w:divBdr>
        <w:top w:val="none" w:sz="0" w:space="0" w:color="auto"/>
        <w:left w:val="none" w:sz="0" w:space="0" w:color="auto"/>
        <w:bottom w:val="none" w:sz="0" w:space="0" w:color="auto"/>
        <w:right w:val="none" w:sz="0" w:space="0" w:color="auto"/>
      </w:divBdr>
    </w:div>
    <w:div w:id="1227884978">
      <w:bodyDiv w:val="1"/>
      <w:marLeft w:val="0"/>
      <w:marRight w:val="0"/>
      <w:marTop w:val="0"/>
      <w:marBottom w:val="0"/>
      <w:divBdr>
        <w:top w:val="none" w:sz="0" w:space="0" w:color="auto"/>
        <w:left w:val="none" w:sz="0" w:space="0" w:color="auto"/>
        <w:bottom w:val="none" w:sz="0" w:space="0" w:color="auto"/>
        <w:right w:val="none" w:sz="0" w:space="0" w:color="auto"/>
      </w:divBdr>
    </w:div>
    <w:div w:id="1276792135">
      <w:bodyDiv w:val="1"/>
      <w:marLeft w:val="0"/>
      <w:marRight w:val="0"/>
      <w:marTop w:val="0"/>
      <w:marBottom w:val="0"/>
      <w:divBdr>
        <w:top w:val="none" w:sz="0" w:space="0" w:color="auto"/>
        <w:left w:val="none" w:sz="0" w:space="0" w:color="auto"/>
        <w:bottom w:val="none" w:sz="0" w:space="0" w:color="auto"/>
        <w:right w:val="none" w:sz="0" w:space="0" w:color="auto"/>
      </w:divBdr>
    </w:div>
    <w:div w:id="1360816645">
      <w:bodyDiv w:val="1"/>
      <w:marLeft w:val="0"/>
      <w:marRight w:val="0"/>
      <w:marTop w:val="0"/>
      <w:marBottom w:val="0"/>
      <w:divBdr>
        <w:top w:val="none" w:sz="0" w:space="0" w:color="auto"/>
        <w:left w:val="none" w:sz="0" w:space="0" w:color="auto"/>
        <w:bottom w:val="none" w:sz="0" w:space="0" w:color="auto"/>
        <w:right w:val="none" w:sz="0" w:space="0" w:color="auto"/>
      </w:divBdr>
    </w:div>
    <w:div w:id="1366055366">
      <w:bodyDiv w:val="1"/>
      <w:marLeft w:val="0"/>
      <w:marRight w:val="0"/>
      <w:marTop w:val="0"/>
      <w:marBottom w:val="0"/>
      <w:divBdr>
        <w:top w:val="none" w:sz="0" w:space="0" w:color="auto"/>
        <w:left w:val="none" w:sz="0" w:space="0" w:color="auto"/>
        <w:bottom w:val="none" w:sz="0" w:space="0" w:color="auto"/>
        <w:right w:val="none" w:sz="0" w:space="0" w:color="auto"/>
      </w:divBdr>
    </w:div>
    <w:div w:id="1410158266">
      <w:bodyDiv w:val="1"/>
      <w:marLeft w:val="0"/>
      <w:marRight w:val="0"/>
      <w:marTop w:val="0"/>
      <w:marBottom w:val="0"/>
      <w:divBdr>
        <w:top w:val="none" w:sz="0" w:space="0" w:color="auto"/>
        <w:left w:val="none" w:sz="0" w:space="0" w:color="auto"/>
        <w:bottom w:val="none" w:sz="0" w:space="0" w:color="auto"/>
        <w:right w:val="none" w:sz="0" w:space="0" w:color="auto"/>
      </w:divBdr>
    </w:div>
    <w:div w:id="1576285802">
      <w:bodyDiv w:val="1"/>
      <w:marLeft w:val="0"/>
      <w:marRight w:val="0"/>
      <w:marTop w:val="0"/>
      <w:marBottom w:val="0"/>
      <w:divBdr>
        <w:top w:val="none" w:sz="0" w:space="0" w:color="auto"/>
        <w:left w:val="none" w:sz="0" w:space="0" w:color="auto"/>
        <w:bottom w:val="none" w:sz="0" w:space="0" w:color="auto"/>
        <w:right w:val="none" w:sz="0" w:space="0" w:color="auto"/>
      </w:divBdr>
    </w:div>
    <w:div w:id="1582717682">
      <w:bodyDiv w:val="1"/>
      <w:marLeft w:val="0"/>
      <w:marRight w:val="0"/>
      <w:marTop w:val="0"/>
      <w:marBottom w:val="0"/>
      <w:divBdr>
        <w:top w:val="none" w:sz="0" w:space="0" w:color="auto"/>
        <w:left w:val="none" w:sz="0" w:space="0" w:color="auto"/>
        <w:bottom w:val="none" w:sz="0" w:space="0" w:color="auto"/>
        <w:right w:val="none" w:sz="0" w:space="0" w:color="auto"/>
      </w:divBdr>
    </w:div>
    <w:div w:id="1647665956">
      <w:bodyDiv w:val="1"/>
      <w:marLeft w:val="0"/>
      <w:marRight w:val="0"/>
      <w:marTop w:val="0"/>
      <w:marBottom w:val="0"/>
      <w:divBdr>
        <w:top w:val="none" w:sz="0" w:space="0" w:color="auto"/>
        <w:left w:val="none" w:sz="0" w:space="0" w:color="auto"/>
        <w:bottom w:val="none" w:sz="0" w:space="0" w:color="auto"/>
        <w:right w:val="none" w:sz="0" w:space="0" w:color="auto"/>
      </w:divBdr>
    </w:div>
    <w:div w:id="1670013366">
      <w:bodyDiv w:val="1"/>
      <w:marLeft w:val="0"/>
      <w:marRight w:val="0"/>
      <w:marTop w:val="0"/>
      <w:marBottom w:val="0"/>
      <w:divBdr>
        <w:top w:val="none" w:sz="0" w:space="0" w:color="auto"/>
        <w:left w:val="none" w:sz="0" w:space="0" w:color="auto"/>
        <w:bottom w:val="none" w:sz="0" w:space="0" w:color="auto"/>
        <w:right w:val="none" w:sz="0" w:space="0" w:color="auto"/>
      </w:divBdr>
    </w:div>
    <w:div w:id="1787458755">
      <w:bodyDiv w:val="1"/>
      <w:marLeft w:val="0"/>
      <w:marRight w:val="0"/>
      <w:marTop w:val="0"/>
      <w:marBottom w:val="0"/>
      <w:divBdr>
        <w:top w:val="none" w:sz="0" w:space="0" w:color="auto"/>
        <w:left w:val="none" w:sz="0" w:space="0" w:color="auto"/>
        <w:bottom w:val="none" w:sz="0" w:space="0" w:color="auto"/>
        <w:right w:val="none" w:sz="0" w:space="0" w:color="auto"/>
      </w:divBdr>
    </w:div>
    <w:div w:id="1898859536">
      <w:bodyDiv w:val="1"/>
      <w:marLeft w:val="0"/>
      <w:marRight w:val="0"/>
      <w:marTop w:val="0"/>
      <w:marBottom w:val="0"/>
      <w:divBdr>
        <w:top w:val="none" w:sz="0" w:space="0" w:color="auto"/>
        <w:left w:val="none" w:sz="0" w:space="0" w:color="auto"/>
        <w:bottom w:val="none" w:sz="0" w:space="0" w:color="auto"/>
        <w:right w:val="none" w:sz="0" w:space="0" w:color="auto"/>
      </w:divBdr>
    </w:div>
    <w:div w:id="1977181711">
      <w:bodyDiv w:val="1"/>
      <w:marLeft w:val="0"/>
      <w:marRight w:val="0"/>
      <w:marTop w:val="0"/>
      <w:marBottom w:val="0"/>
      <w:divBdr>
        <w:top w:val="none" w:sz="0" w:space="0" w:color="auto"/>
        <w:left w:val="none" w:sz="0" w:space="0" w:color="auto"/>
        <w:bottom w:val="none" w:sz="0" w:space="0" w:color="auto"/>
        <w:right w:val="none" w:sz="0" w:space="0" w:color="auto"/>
      </w:divBdr>
    </w:div>
    <w:div w:id="2077891833">
      <w:bodyDiv w:val="1"/>
      <w:marLeft w:val="0"/>
      <w:marRight w:val="0"/>
      <w:marTop w:val="0"/>
      <w:marBottom w:val="0"/>
      <w:divBdr>
        <w:top w:val="none" w:sz="0" w:space="0" w:color="auto"/>
        <w:left w:val="none" w:sz="0" w:space="0" w:color="auto"/>
        <w:bottom w:val="none" w:sz="0" w:space="0" w:color="auto"/>
        <w:right w:val="none" w:sz="0" w:space="0" w:color="auto"/>
      </w:divBdr>
    </w:div>
    <w:div w:id="2094619074">
      <w:bodyDiv w:val="1"/>
      <w:marLeft w:val="0"/>
      <w:marRight w:val="0"/>
      <w:marTop w:val="0"/>
      <w:marBottom w:val="0"/>
      <w:divBdr>
        <w:top w:val="none" w:sz="0" w:space="0" w:color="auto"/>
        <w:left w:val="none" w:sz="0" w:space="0" w:color="auto"/>
        <w:bottom w:val="none" w:sz="0" w:space="0" w:color="auto"/>
        <w:right w:val="none" w:sz="0" w:space="0" w:color="auto"/>
      </w:divBdr>
    </w:div>
    <w:div w:id="21208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998440B79B4844B0689B00CFAE0388" ma:contentTypeVersion="6" ma:contentTypeDescription="Create a new document." ma:contentTypeScope="" ma:versionID="752399cd0639bede1216d0ddf151ff7b">
  <xsd:schema xmlns:xsd="http://www.w3.org/2001/XMLSchema" xmlns:xs="http://www.w3.org/2001/XMLSchema" xmlns:p="http://schemas.microsoft.com/office/2006/metadata/properties" xmlns:ns2="8435bebe-056a-4a86-bdb9-69a75ef38984" targetNamespace="http://schemas.microsoft.com/office/2006/metadata/properties" ma:root="true" ma:fieldsID="93a2e9a4ee7a780bc5c4267bb0ead180" ns2:_="">
    <xsd:import namespace="8435bebe-056a-4a86-bdb9-69a75ef3898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35bebe-056a-4a86-bdb9-69a75ef389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B4218-E762-4593-B222-9EE6BDE454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ED19E4-170C-47DE-9243-4A402A9DF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35bebe-056a-4a86-bdb9-69a75ef38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418DF-B64C-4FD2-A743-3833185E6BB6}">
  <ds:schemaRefs>
    <ds:schemaRef ds:uri="http://schemas.microsoft.com/sharepoint/v3/contenttype/forms"/>
  </ds:schemaRefs>
</ds:datastoreItem>
</file>

<file path=customXml/itemProps4.xml><?xml version="1.0" encoding="utf-8"?>
<ds:datastoreItem xmlns:ds="http://schemas.openxmlformats.org/officeDocument/2006/customXml" ds:itemID="{7BB30C12-0158-44BF-92DB-FAF81DE9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5359</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Shawn Yan</cp:lastModifiedBy>
  <cp:revision>556</cp:revision>
  <cp:lastPrinted>2020-02-25T07:59:00Z</cp:lastPrinted>
  <dcterms:created xsi:type="dcterms:W3CDTF">2019-05-07T09:10:00Z</dcterms:created>
  <dcterms:modified xsi:type="dcterms:W3CDTF">2020-11-13T00:15:00Z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0x0101005E998440B79B4844B0689B00CFAE0388</vt:lpwstr>
  </property>
</Properties>
</file>