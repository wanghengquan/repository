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973A" w14:textId="77777777" w:rsidR="00B01746" w:rsidRPr="00B01746" w:rsidRDefault="00347F1E" w:rsidP="00B01746">
      <w:pPr>
        <w:pStyle w:val="Title"/>
        <w:jc w:val="center"/>
      </w:pPr>
      <w:del w:id="0" w:author="Jason Wang" w:date="2017-05-18T09:27:00Z">
        <w:r w:rsidRPr="00347F1E" w:rsidDel="00461B14">
          <w:delText xml:space="preserve">User Platform </w:delText>
        </w:r>
        <w:r w:rsidR="00E306A6" w:rsidDel="00461B14">
          <w:rPr>
            <w:rFonts w:hint="eastAsia"/>
          </w:rPr>
          <w:delText>General</w:delText>
        </w:r>
      </w:del>
      <w:ins w:id="1" w:author="Jason Wang" w:date="2017-05-18T09:27:00Z">
        <w:r w:rsidR="00461B14">
          <w:rPr>
            <w:rFonts w:hint="eastAsia"/>
          </w:rPr>
          <w:t>C</w:t>
        </w:r>
      </w:ins>
      <w:ins w:id="2" w:author="Jason Wang" w:date="2017-05-18T09:28:00Z">
        <w:r w:rsidR="00461B14">
          <w:rPr>
            <w:rFonts w:hint="eastAsia"/>
          </w:rPr>
          <w:t>heck</w:t>
        </w:r>
      </w:ins>
      <w:r w:rsidRPr="00347F1E">
        <w:t xml:space="preserve"> </w:t>
      </w:r>
      <w:r w:rsidR="00E306A6" w:rsidRPr="00347F1E">
        <w:t>Usage</w:t>
      </w:r>
    </w:p>
    <w:p w14:paraId="63B7A323" w14:textId="77777777"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14:paraId="056CBDF8" w14:textId="77777777"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14:paraId="6022A246" w14:textId="77777777" w:rsidR="009E51D6" w:rsidRDefault="00461B14" w:rsidP="00461B14">
      <w:proofErr w:type="spellStart"/>
      <w:r>
        <w:rPr>
          <w:rFonts w:hint="eastAsia"/>
        </w:rPr>
        <w:t>xxxxxxxx</w:t>
      </w:r>
      <w:proofErr w:type="spellEnd"/>
    </w:p>
    <w:p w14:paraId="672A6659" w14:textId="77777777" w:rsidR="006C33AA" w:rsidRPr="009227B3" w:rsidRDefault="006C33AA" w:rsidP="009227B3">
      <w:pPr>
        <w:spacing w:after="200" w:line="276" w:lineRule="auto"/>
      </w:pPr>
      <w:r>
        <w:br w:type="page"/>
      </w:r>
    </w:p>
    <w:p w14:paraId="6CEAABF0" w14:textId="38F99262" w:rsidR="009227B3" w:rsidRPr="009227B3" w:rsidRDefault="063AEB24" w:rsidP="0013151A">
      <w:pPr>
        <w:pStyle w:val="Heading1"/>
        <w:numPr>
          <w:ilvl w:val="0"/>
          <w:numId w:val="0"/>
        </w:numPr>
        <w:ind w:left="420"/>
        <w:jc w:val="center"/>
      </w:pPr>
      <w:bookmarkStart w:id="3" w:name="_Toc140740256"/>
      <w:r>
        <w:lastRenderedPageBreak/>
        <w:t>CONTENTS</w:t>
      </w:r>
      <w:bookmarkEnd w:id="3"/>
    </w:p>
    <w:p w14:paraId="4A689107" w14:textId="55D44D78" w:rsidR="00702E61" w:rsidRDefault="00EB2454">
      <w:pPr>
        <w:pStyle w:val="TOC1"/>
        <w:tabs>
          <w:tab w:val="right" w:leader="dot" w:pos="9350"/>
        </w:tabs>
        <w:rPr>
          <w:noProof/>
          <w:kern w:val="2"/>
          <w14:ligatures w14:val="standardContextual"/>
        </w:rPr>
      </w:pPr>
      <w:r w:rsidRPr="063AEB24">
        <w:fldChar w:fldCharType="begin"/>
      </w:r>
      <w:r w:rsidRPr="009227B3">
        <w:rPr>
          <w:sz w:val="20"/>
          <w:szCs w:val="20"/>
        </w:rPr>
        <w:instrText xml:space="preserve"> TOC \o "1-3" \h \z \u </w:instrText>
      </w:r>
      <w:r w:rsidRPr="063AEB24">
        <w:rPr>
          <w:sz w:val="20"/>
          <w:szCs w:val="20"/>
        </w:rPr>
        <w:fldChar w:fldCharType="separate"/>
      </w:r>
      <w:hyperlink w:anchor="_Toc140740256" w:history="1">
        <w:r w:rsidR="00702E61" w:rsidRPr="004B40AF">
          <w:rPr>
            <w:rStyle w:val="Hyperlink"/>
            <w:noProof/>
          </w:rPr>
          <w:t>CONTENTS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_Toc140740256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</w:t>
        </w:r>
        <w:r w:rsidR="00702E61">
          <w:rPr>
            <w:noProof/>
            <w:webHidden/>
          </w:rPr>
          <w:fldChar w:fldCharType="end"/>
        </w:r>
      </w:hyperlink>
    </w:p>
    <w:p w14:paraId="28909136" w14:textId="5518EB11" w:rsidR="00702E61" w:rsidRDefault="00000000">
      <w:pPr>
        <w:pStyle w:val="TOC1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57" w:history="1">
        <w:r w:rsidR="00702E61" w:rsidRPr="004B40AF">
          <w:rPr>
            <w:rStyle w:val="Hyperlink"/>
            <w:noProof/>
          </w:rPr>
          <w:t>Support methods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_Toc140740257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4D1F8C06" w14:textId="3CD63222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58" w:history="1">
        <w:r w:rsidR="00702E61" w:rsidRPr="004B40AF">
          <w:rPr>
            <w:rStyle w:val="Hyperlink"/>
            <w:noProof/>
          </w:rPr>
          <w:t>1 check_lines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_Toc140740258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4E4B9FFD" w14:textId="3DEB34D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59" w:history="1">
        <w:r w:rsidR="00702E61" w:rsidRPr="004B40AF">
          <w:rPr>
            <w:rStyle w:val="Hyperlink"/>
            <w:noProof/>
          </w:rPr>
          <w:t>1.1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_Toc140740259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464596A2" w14:textId="7802EA54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0" w:history="1">
        <w:r w:rsidR="00702E61" w:rsidRPr="004B40AF">
          <w:rPr>
            <w:rStyle w:val="Hyperlink"/>
            <w:noProof/>
          </w:rPr>
          <w:t>1.2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76B0AA00" w14:textId="3E68D26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1" w:history="1">
        <w:r w:rsidR="00702E61" w:rsidRPr="004B40AF">
          <w:rPr>
            <w:rStyle w:val="Hyperlink"/>
            <w:noProof/>
          </w:rPr>
          <w:t>1.3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6</w:t>
        </w:r>
        <w:r w:rsidR="00702E61">
          <w:rPr>
            <w:noProof/>
            <w:webHidden/>
          </w:rPr>
          <w:fldChar w:fldCharType="end"/>
        </w:r>
      </w:hyperlink>
    </w:p>
    <w:p w14:paraId="7276CA71" w14:textId="1F9982EB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2" w:history="1">
        <w:r w:rsidR="00702E61" w:rsidRPr="004B40AF">
          <w:rPr>
            <w:rStyle w:val="Hyperlink"/>
            <w:noProof/>
          </w:rPr>
          <w:t>2 check_flow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8</w:t>
        </w:r>
        <w:r w:rsidR="00702E61">
          <w:rPr>
            <w:noProof/>
            <w:webHidden/>
          </w:rPr>
          <w:fldChar w:fldCharType="end"/>
        </w:r>
      </w:hyperlink>
    </w:p>
    <w:p w14:paraId="52414869" w14:textId="5231648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3" w:history="1">
        <w:r w:rsidR="00702E61" w:rsidRPr="004B40AF">
          <w:rPr>
            <w:rStyle w:val="Hyperlink"/>
            <w:noProof/>
          </w:rPr>
          <w:t>2.1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8</w:t>
        </w:r>
        <w:r w:rsidR="00702E61">
          <w:rPr>
            <w:noProof/>
            <w:webHidden/>
          </w:rPr>
          <w:fldChar w:fldCharType="end"/>
        </w:r>
      </w:hyperlink>
    </w:p>
    <w:p w14:paraId="2D83CB9F" w14:textId="5D1B989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4" w:history="1">
        <w:r w:rsidR="00702E61" w:rsidRPr="004B40AF">
          <w:rPr>
            <w:rStyle w:val="Hyperlink"/>
            <w:noProof/>
          </w:rPr>
          <w:t>2.2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8</w:t>
        </w:r>
        <w:r w:rsidR="00702E61">
          <w:rPr>
            <w:noProof/>
            <w:webHidden/>
          </w:rPr>
          <w:fldChar w:fldCharType="end"/>
        </w:r>
      </w:hyperlink>
    </w:p>
    <w:p w14:paraId="342766AF" w14:textId="61D3855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5" w:history="1">
        <w:r w:rsidR="00702E61" w:rsidRPr="004B40AF">
          <w:rPr>
            <w:rStyle w:val="Hyperlink"/>
            <w:noProof/>
          </w:rPr>
          <w:t>2.3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8</w:t>
        </w:r>
        <w:r w:rsidR="00702E61">
          <w:rPr>
            <w:noProof/>
            <w:webHidden/>
          </w:rPr>
          <w:fldChar w:fldCharType="end"/>
        </w:r>
      </w:hyperlink>
    </w:p>
    <w:p w14:paraId="669B0BD5" w14:textId="35CA3FA1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6" w:history="1">
        <w:r w:rsidR="00702E61" w:rsidRPr="004B40AF">
          <w:rPr>
            <w:rStyle w:val="Hyperlink"/>
            <w:noProof/>
          </w:rPr>
          <w:t>3 check_synpro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9</w:t>
        </w:r>
        <w:r w:rsidR="00702E61">
          <w:rPr>
            <w:noProof/>
            <w:webHidden/>
          </w:rPr>
          <w:fldChar w:fldCharType="end"/>
        </w:r>
      </w:hyperlink>
    </w:p>
    <w:p w14:paraId="6521D66C" w14:textId="1DA8EA7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7" w:history="1">
        <w:r w:rsidR="00702E61" w:rsidRPr="004B40AF">
          <w:rPr>
            <w:rStyle w:val="Hyperlink"/>
            <w:noProof/>
          </w:rPr>
          <w:t>3.1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9</w:t>
        </w:r>
        <w:r w:rsidR="00702E61">
          <w:rPr>
            <w:noProof/>
            <w:webHidden/>
          </w:rPr>
          <w:fldChar w:fldCharType="end"/>
        </w:r>
      </w:hyperlink>
    </w:p>
    <w:p w14:paraId="5E2BEA96" w14:textId="0AA7C29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8" w:history="1">
        <w:r w:rsidR="00702E61" w:rsidRPr="004B40AF">
          <w:rPr>
            <w:rStyle w:val="Hyperlink"/>
            <w:noProof/>
          </w:rPr>
          <w:t>3.2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9</w:t>
        </w:r>
        <w:r w:rsidR="00702E61">
          <w:rPr>
            <w:noProof/>
            <w:webHidden/>
          </w:rPr>
          <w:fldChar w:fldCharType="end"/>
        </w:r>
      </w:hyperlink>
    </w:p>
    <w:p w14:paraId="55D37846" w14:textId="32A328C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69" w:history="1">
        <w:r w:rsidR="00702E61" w:rsidRPr="004B40AF">
          <w:rPr>
            <w:rStyle w:val="Hyperlink"/>
            <w:noProof/>
          </w:rPr>
          <w:t>3.3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_Toc140740269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9</w:t>
        </w:r>
        <w:r w:rsidR="00702E61">
          <w:rPr>
            <w:noProof/>
            <w:webHidden/>
          </w:rPr>
          <w:fldChar w:fldCharType="end"/>
        </w:r>
      </w:hyperlink>
    </w:p>
    <w:p w14:paraId="2CB9F1F8" w14:textId="57D90BE7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0" w:history="1">
        <w:r w:rsidR="00702E61" w:rsidRPr="004B40AF">
          <w:rPr>
            <w:rStyle w:val="Hyperlink"/>
            <w:noProof/>
          </w:rPr>
          <w:t>4 check_lse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10</w:t>
        </w:r>
        <w:r w:rsidR="00702E61">
          <w:rPr>
            <w:noProof/>
            <w:webHidden/>
          </w:rPr>
          <w:fldChar w:fldCharType="end"/>
        </w:r>
      </w:hyperlink>
    </w:p>
    <w:p w14:paraId="74847714" w14:textId="041C797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1" w:history="1">
        <w:r w:rsidR="00702E61" w:rsidRPr="004B40AF">
          <w:rPr>
            <w:rStyle w:val="Hyperlink"/>
            <w:noProof/>
          </w:rPr>
          <w:t>4.1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10</w:t>
        </w:r>
        <w:r w:rsidR="00702E61">
          <w:rPr>
            <w:noProof/>
            <w:webHidden/>
          </w:rPr>
          <w:fldChar w:fldCharType="end"/>
        </w:r>
      </w:hyperlink>
    </w:p>
    <w:p w14:paraId="18D93F1E" w14:textId="3E4D531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2" w:history="1">
        <w:r w:rsidR="00702E61" w:rsidRPr="004B40AF">
          <w:rPr>
            <w:rStyle w:val="Hyperlink"/>
            <w:noProof/>
          </w:rPr>
          <w:t>4.2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10</w:t>
        </w:r>
        <w:r w:rsidR="00702E61">
          <w:rPr>
            <w:noProof/>
            <w:webHidden/>
          </w:rPr>
          <w:fldChar w:fldCharType="end"/>
        </w:r>
      </w:hyperlink>
    </w:p>
    <w:p w14:paraId="61571752" w14:textId="0DE4EEC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3" w:history="1">
        <w:r w:rsidR="00702E61" w:rsidRPr="004B40AF">
          <w:rPr>
            <w:rStyle w:val="Hyperlink"/>
            <w:noProof/>
          </w:rPr>
          <w:t>4.3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10</w:t>
        </w:r>
        <w:r w:rsidR="00702E61">
          <w:rPr>
            <w:noProof/>
            <w:webHidden/>
          </w:rPr>
          <w:fldChar w:fldCharType="end"/>
        </w:r>
      </w:hyperlink>
    </w:p>
    <w:p w14:paraId="6526922F" w14:textId="47D87E60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4" w:history="1">
        <w:r w:rsidR="00702E61" w:rsidRPr="004B40AF">
          <w:rPr>
            <w:rStyle w:val="Hyperlink"/>
            <w:noProof/>
          </w:rPr>
          <w:t>5 check_map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11</w:t>
        </w:r>
        <w:r w:rsidR="00702E61">
          <w:rPr>
            <w:noProof/>
            <w:webHidden/>
          </w:rPr>
          <w:fldChar w:fldCharType="end"/>
        </w:r>
      </w:hyperlink>
    </w:p>
    <w:p w14:paraId="13C2F669" w14:textId="1673D2D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5" w:history="1">
        <w:r w:rsidR="00702E61" w:rsidRPr="004B40AF">
          <w:rPr>
            <w:rStyle w:val="Hyperlink"/>
            <w:noProof/>
          </w:rPr>
          <w:t>5.1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11</w:t>
        </w:r>
        <w:r w:rsidR="00702E61">
          <w:rPr>
            <w:noProof/>
            <w:webHidden/>
          </w:rPr>
          <w:fldChar w:fldCharType="end"/>
        </w:r>
      </w:hyperlink>
    </w:p>
    <w:p w14:paraId="3973CBBF" w14:textId="65263909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6" w:history="1">
        <w:r w:rsidR="00702E61" w:rsidRPr="004B40AF">
          <w:rPr>
            <w:rStyle w:val="Hyperlink"/>
            <w:noProof/>
          </w:rPr>
          <w:t>5.2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11</w:t>
        </w:r>
        <w:r w:rsidR="00702E61">
          <w:rPr>
            <w:noProof/>
            <w:webHidden/>
          </w:rPr>
          <w:fldChar w:fldCharType="end"/>
        </w:r>
      </w:hyperlink>
    </w:p>
    <w:p w14:paraId="2A5C41AB" w14:textId="1251E7A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7" w:history="1">
        <w:r w:rsidR="00702E61" w:rsidRPr="004B40AF">
          <w:rPr>
            <w:rStyle w:val="Hyperlink"/>
            <w:noProof/>
          </w:rPr>
          <w:t>5.3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11</w:t>
        </w:r>
        <w:r w:rsidR="00702E61">
          <w:rPr>
            <w:noProof/>
            <w:webHidden/>
          </w:rPr>
          <w:fldChar w:fldCharType="end"/>
        </w:r>
      </w:hyperlink>
    </w:p>
    <w:p w14:paraId="30500A73" w14:textId="3EC52F19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8" w:history="1">
        <w:r w:rsidR="00702E61" w:rsidRPr="004B40AF">
          <w:rPr>
            <w:rStyle w:val="Hyperlink"/>
            <w:noProof/>
          </w:rPr>
          <w:t>6 check_partrce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12</w:t>
        </w:r>
        <w:r w:rsidR="00702E61">
          <w:rPr>
            <w:noProof/>
            <w:webHidden/>
          </w:rPr>
          <w:fldChar w:fldCharType="end"/>
        </w:r>
      </w:hyperlink>
    </w:p>
    <w:p w14:paraId="09ADA2A4" w14:textId="4DD2AA7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79" w:history="1">
        <w:r w:rsidR="00702E61" w:rsidRPr="004B40AF">
          <w:rPr>
            <w:rStyle w:val="Hyperlink"/>
            <w:noProof/>
          </w:rPr>
          <w:t>6.1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_Toc140740279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12</w:t>
        </w:r>
        <w:r w:rsidR="00702E61">
          <w:rPr>
            <w:noProof/>
            <w:webHidden/>
          </w:rPr>
          <w:fldChar w:fldCharType="end"/>
        </w:r>
      </w:hyperlink>
    </w:p>
    <w:p w14:paraId="65451E48" w14:textId="7DCAC36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0" w:history="1">
        <w:r w:rsidR="00702E61" w:rsidRPr="004B40AF">
          <w:rPr>
            <w:rStyle w:val="Hyperlink"/>
            <w:noProof/>
          </w:rPr>
          <w:t>6.2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12</w:t>
        </w:r>
        <w:r w:rsidR="00702E61">
          <w:rPr>
            <w:noProof/>
            <w:webHidden/>
          </w:rPr>
          <w:fldChar w:fldCharType="end"/>
        </w:r>
      </w:hyperlink>
    </w:p>
    <w:p w14:paraId="27A78C8B" w14:textId="5ABC1AA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1" w:history="1">
        <w:r w:rsidR="00702E61" w:rsidRPr="004B40AF">
          <w:rPr>
            <w:rStyle w:val="Hyperlink"/>
            <w:noProof/>
          </w:rPr>
          <w:t>6.3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12</w:t>
        </w:r>
        <w:r w:rsidR="00702E61">
          <w:rPr>
            <w:noProof/>
            <w:webHidden/>
          </w:rPr>
          <w:fldChar w:fldCharType="end"/>
        </w:r>
      </w:hyperlink>
    </w:p>
    <w:p w14:paraId="61C788E9" w14:textId="3C38A24F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2" w:history="1">
        <w:r w:rsidR="00702E61" w:rsidRPr="004B40AF">
          <w:rPr>
            <w:rStyle w:val="Hyperlink"/>
            <w:noProof/>
          </w:rPr>
          <w:t>7 check_block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13</w:t>
        </w:r>
        <w:r w:rsidR="00702E61">
          <w:rPr>
            <w:noProof/>
            <w:webHidden/>
          </w:rPr>
          <w:fldChar w:fldCharType="end"/>
        </w:r>
      </w:hyperlink>
    </w:p>
    <w:p w14:paraId="3EDC395F" w14:textId="004BAF7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3" w:history="1">
        <w:r w:rsidR="00702E61" w:rsidRPr="004B40AF">
          <w:rPr>
            <w:rStyle w:val="Hyperlink"/>
            <w:noProof/>
          </w:rPr>
          <w:t>7.1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13</w:t>
        </w:r>
        <w:r w:rsidR="00702E61">
          <w:rPr>
            <w:noProof/>
            <w:webHidden/>
          </w:rPr>
          <w:fldChar w:fldCharType="end"/>
        </w:r>
      </w:hyperlink>
    </w:p>
    <w:p w14:paraId="2191CC7A" w14:textId="59EA437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4" w:history="1">
        <w:r w:rsidR="00702E61" w:rsidRPr="004B40AF">
          <w:rPr>
            <w:rStyle w:val="Hyperlink"/>
            <w:noProof/>
          </w:rPr>
          <w:t>7.2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13</w:t>
        </w:r>
        <w:r w:rsidR="00702E61">
          <w:rPr>
            <w:noProof/>
            <w:webHidden/>
          </w:rPr>
          <w:fldChar w:fldCharType="end"/>
        </w:r>
      </w:hyperlink>
    </w:p>
    <w:p w14:paraId="715E2B6D" w14:textId="3F716B8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5" w:history="1">
        <w:r w:rsidR="00702E61" w:rsidRPr="004B40AF">
          <w:rPr>
            <w:rStyle w:val="Hyperlink"/>
            <w:noProof/>
          </w:rPr>
          <w:t>7.3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13</w:t>
        </w:r>
        <w:r w:rsidR="00702E61">
          <w:rPr>
            <w:noProof/>
            <w:webHidden/>
          </w:rPr>
          <w:fldChar w:fldCharType="end"/>
        </w:r>
      </w:hyperlink>
    </w:p>
    <w:p w14:paraId="44B4DCE6" w14:textId="14BF5D8C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6" w:history="1">
        <w:r w:rsidR="00702E61" w:rsidRPr="004B40AF">
          <w:rPr>
            <w:rStyle w:val="Hyperlink"/>
            <w:noProof/>
          </w:rPr>
          <w:t>8 check_multiline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14</w:t>
        </w:r>
        <w:r w:rsidR="00702E61">
          <w:rPr>
            <w:noProof/>
            <w:webHidden/>
          </w:rPr>
          <w:fldChar w:fldCharType="end"/>
        </w:r>
      </w:hyperlink>
    </w:p>
    <w:p w14:paraId="698B3766" w14:textId="4E0847C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7" w:history="1">
        <w:r w:rsidR="00702E61" w:rsidRPr="004B40AF">
          <w:rPr>
            <w:rStyle w:val="Hyperlink"/>
            <w:noProof/>
          </w:rPr>
          <w:t>8.1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14</w:t>
        </w:r>
        <w:r w:rsidR="00702E61">
          <w:rPr>
            <w:noProof/>
            <w:webHidden/>
          </w:rPr>
          <w:fldChar w:fldCharType="end"/>
        </w:r>
      </w:hyperlink>
    </w:p>
    <w:p w14:paraId="1CD927B6" w14:textId="7743F35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8" w:history="1">
        <w:r w:rsidR="00702E61" w:rsidRPr="004B40AF">
          <w:rPr>
            <w:rStyle w:val="Hyperlink"/>
            <w:noProof/>
          </w:rPr>
          <w:t>8.2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14</w:t>
        </w:r>
        <w:r w:rsidR="00702E61">
          <w:rPr>
            <w:noProof/>
            <w:webHidden/>
          </w:rPr>
          <w:fldChar w:fldCharType="end"/>
        </w:r>
      </w:hyperlink>
    </w:p>
    <w:p w14:paraId="51D53AEC" w14:textId="008C52E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89" w:history="1">
        <w:r w:rsidR="00702E61" w:rsidRPr="004B40AF">
          <w:rPr>
            <w:rStyle w:val="Hyperlink"/>
            <w:noProof/>
          </w:rPr>
          <w:t>8.3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_Toc140740289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14</w:t>
        </w:r>
        <w:r w:rsidR="00702E61">
          <w:rPr>
            <w:noProof/>
            <w:webHidden/>
          </w:rPr>
          <w:fldChar w:fldCharType="end"/>
        </w:r>
      </w:hyperlink>
    </w:p>
    <w:p w14:paraId="7C424659" w14:textId="6E5CF891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0" w:history="1">
        <w:r w:rsidR="00702E61" w:rsidRPr="004B40AF">
          <w:rPr>
            <w:rStyle w:val="Hyperlink"/>
            <w:noProof/>
          </w:rPr>
          <w:t>9 check_no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15</w:t>
        </w:r>
        <w:r w:rsidR="00702E61">
          <w:rPr>
            <w:noProof/>
            <w:webHidden/>
          </w:rPr>
          <w:fldChar w:fldCharType="end"/>
        </w:r>
      </w:hyperlink>
    </w:p>
    <w:p w14:paraId="1591C3A3" w14:textId="5EC845A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1" w:history="1">
        <w:r w:rsidR="00702E61" w:rsidRPr="004B40AF">
          <w:rPr>
            <w:rStyle w:val="Hyperlink"/>
            <w:noProof/>
          </w:rPr>
          <w:t>9.1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15</w:t>
        </w:r>
        <w:r w:rsidR="00702E61">
          <w:rPr>
            <w:noProof/>
            <w:webHidden/>
          </w:rPr>
          <w:fldChar w:fldCharType="end"/>
        </w:r>
      </w:hyperlink>
    </w:p>
    <w:p w14:paraId="140B0F12" w14:textId="3FE7DC0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2" w:history="1">
        <w:r w:rsidR="00702E61" w:rsidRPr="004B40AF">
          <w:rPr>
            <w:rStyle w:val="Hyperlink"/>
            <w:noProof/>
          </w:rPr>
          <w:t>9.2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15</w:t>
        </w:r>
        <w:r w:rsidR="00702E61">
          <w:rPr>
            <w:noProof/>
            <w:webHidden/>
          </w:rPr>
          <w:fldChar w:fldCharType="end"/>
        </w:r>
      </w:hyperlink>
    </w:p>
    <w:p w14:paraId="074DEAA0" w14:textId="7CEF9FC9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3" w:history="1">
        <w:r w:rsidR="00702E61" w:rsidRPr="004B40AF">
          <w:rPr>
            <w:rStyle w:val="Hyperlink"/>
            <w:noProof/>
          </w:rPr>
          <w:t>9.3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15</w:t>
        </w:r>
        <w:r w:rsidR="00702E61">
          <w:rPr>
            <w:noProof/>
            <w:webHidden/>
          </w:rPr>
          <w:fldChar w:fldCharType="end"/>
        </w:r>
      </w:hyperlink>
    </w:p>
    <w:p w14:paraId="532EC1BC" w14:textId="7DEB14E5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4" w:history="1">
        <w:r w:rsidR="00702E61" w:rsidRPr="004B40AF">
          <w:rPr>
            <w:rStyle w:val="Hyperlink"/>
            <w:noProof/>
          </w:rPr>
          <w:t>10 check_grep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16</w:t>
        </w:r>
        <w:r w:rsidR="00702E61">
          <w:rPr>
            <w:noProof/>
            <w:webHidden/>
          </w:rPr>
          <w:fldChar w:fldCharType="end"/>
        </w:r>
      </w:hyperlink>
    </w:p>
    <w:p w14:paraId="43CB1952" w14:textId="7D6AAA3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5" w:history="1">
        <w:r w:rsidR="00702E61" w:rsidRPr="004B40AF">
          <w:rPr>
            <w:rStyle w:val="Hyperlink"/>
            <w:noProof/>
          </w:rPr>
          <w:t>10.1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16</w:t>
        </w:r>
        <w:r w:rsidR="00702E61">
          <w:rPr>
            <w:noProof/>
            <w:webHidden/>
          </w:rPr>
          <w:fldChar w:fldCharType="end"/>
        </w:r>
      </w:hyperlink>
    </w:p>
    <w:p w14:paraId="61973854" w14:textId="08A1679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6" w:history="1">
        <w:r w:rsidR="00702E61" w:rsidRPr="004B40AF">
          <w:rPr>
            <w:rStyle w:val="Hyperlink"/>
            <w:noProof/>
          </w:rPr>
          <w:t>10.2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16</w:t>
        </w:r>
        <w:r w:rsidR="00702E61">
          <w:rPr>
            <w:noProof/>
            <w:webHidden/>
          </w:rPr>
          <w:fldChar w:fldCharType="end"/>
        </w:r>
      </w:hyperlink>
    </w:p>
    <w:p w14:paraId="0158CAAE" w14:textId="00FAE1A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7" w:history="1">
        <w:r w:rsidR="00702E61" w:rsidRPr="004B40AF">
          <w:rPr>
            <w:rStyle w:val="Hyperlink"/>
            <w:noProof/>
          </w:rPr>
          <w:t>10.3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16</w:t>
        </w:r>
        <w:r w:rsidR="00702E61">
          <w:rPr>
            <w:noProof/>
            <w:webHidden/>
          </w:rPr>
          <w:fldChar w:fldCharType="end"/>
        </w:r>
      </w:hyperlink>
    </w:p>
    <w:p w14:paraId="466438B9" w14:textId="59C951D6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8" w:history="1">
        <w:r w:rsidR="00702E61" w:rsidRPr="004B40AF">
          <w:rPr>
            <w:rStyle w:val="Hyperlink"/>
            <w:noProof/>
          </w:rPr>
          <w:t>11 sim_check_block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17</w:t>
        </w:r>
        <w:r w:rsidR="00702E61">
          <w:rPr>
            <w:noProof/>
            <w:webHidden/>
          </w:rPr>
          <w:fldChar w:fldCharType="end"/>
        </w:r>
      </w:hyperlink>
    </w:p>
    <w:p w14:paraId="0DE0DDF0" w14:textId="5E3ACCE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299" w:history="1">
        <w:r w:rsidR="00702E61" w:rsidRPr="004B40AF">
          <w:rPr>
            <w:rStyle w:val="Hyperlink"/>
            <w:noProof/>
          </w:rPr>
          <w:t>11.1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_Toc140740299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17</w:t>
        </w:r>
        <w:r w:rsidR="00702E61">
          <w:rPr>
            <w:noProof/>
            <w:webHidden/>
          </w:rPr>
          <w:fldChar w:fldCharType="end"/>
        </w:r>
      </w:hyperlink>
    </w:p>
    <w:p w14:paraId="06AEFF22" w14:textId="6BEAB76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0" w:history="1">
        <w:r w:rsidR="00702E61" w:rsidRPr="004B40AF">
          <w:rPr>
            <w:rStyle w:val="Hyperlink"/>
            <w:noProof/>
          </w:rPr>
          <w:t>11.2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17</w:t>
        </w:r>
        <w:r w:rsidR="00702E61">
          <w:rPr>
            <w:noProof/>
            <w:webHidden/>
          </w:rPr>
          <w:fldChar w:fldCharType="end"/>
        </w:r>
      </w:hyperlink>
    </w:p>
    <w:p w14:paraId="027E5EA6" w14:textId="72D4FB9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1" w:history="1">
        <w:r w:rsidR="00702E61" w:rsidRPr="004B40AF">
          <w:rPr>
            <w:rStyle w:val="Hyperlink"/>
            <w:noProof/>
          </w:rPr>
          <w:t>11.3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17</w:t>
        </w:r>
        <w:r w:rsidR="00702E61">
          <w:rPr>
            <w:noProof/>
            <w:webHidden/>
          </w:rPr>
          <w:fldChar w:fldCharType="end"/>
        </w:r>
      </w:hyperlink>
    </w:p>
    <w:p w14:paraId="4501A89F" w14:textId="7C713F17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2" w:history="1">
        <w:r w:rsidR="00702E61" w:rsidRPr="004B40AF">
          <w:rPr>
            <w:rStyle w:val="Hyperlink"/>
            <w:noProof/>
          </w:rPr>
          <w:t>12 check_sdf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18</w:t>
        </w:r>
        <w:r w:rsidR="00702E61">
          <w:rPr>
            <w:noProof/>
            <w:webHidden/>
          </w:rPr>
          <w:fldChar w:fldCharType="end"/>
        </w:r>
      </w:hyperlink>
    </w:p>
    <w:p w14:paraId="6BAEBCF2" w14:textId="1B9BE0F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3" w:history="1">
        <w:r w:rsidR="00702E61" w:rsidRPr="004B40AF">
          <w:rPr>
            <w:rStyle w:val="Hyperlink"/>
            <w:noProof/>
          </w:rPr>
          <w:t>12.1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18</w:t>
        </w:r>
        <w:r w:rsidR="00702E61">
          <w:rPr>
            <w:noProof/>
            <w:webHidden/>
          </w:rPr>
          <w:fldChar w:fldCharType="end"/>
        </w:r>
      </w:hyperlink>
    </w:p>
    <w:p w14:paraId="299370F3" w14:textId="780B94A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4" w:history="1">
        <w:r w:rsidR="00702E61" w:rsidRPr="004B40AF">
          <w:rPr>
            <w:rStyle w:val="Hyperlink"/>
            <w:noProof/>
          </w:rPr>
          <w:t>12.2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18</w:t>
        </w:r>
        <w:r w:rsidR="00702E61">
          <w:rPr>
            <w:noProof/>
            <w:webHidden/>
          </w:rPr>
          <w:fldChar w:fldCharType="end"/>
        </w:r>
      </w:hyperlink>
    </w:p>
    <w:p w14:paraId="1860D673" w14:textId="6B55AA2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5" w:history="1">
        <w:r w:rsidR="00702E61" w:rsidRPr="004B40AF">
          <w:rPr>
            <w:rStyle w:val="Hyperlink"/>
            <w:noProof/>
          </w:rPr>
          <w:t>12.3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18</w:t>
        </w:r>
        <w:r w:rsidR="00702E61">
          <w:rPr>
            <w:noProof/>
            <w:webHidden/>
          </w:rPr>
          <w:fldChar w:fldCharType="end"/>
        </w:r>
      </w:hyperlink>
    </w:p>
    <w:p w14:paraId="560FA7C8" w14:textId="20FC15FD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6" w:history="1">
        <w:r w:rsidR="00702E61" w:rsidRPr="004B40AF">
          <w:rPr>
            <w:rStyle w:val="Hyperlink"/>
            <w:noProof/>
          </w:rPr>
          <w:t>13 check_file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19</w:t>
        </w:r>
        <w:r w:rsidR="00702E61">
          <w:rPr>
            <w:noProof/>
            <w:webHidden/>
          </w:rPr>
          <w:fldChar w:fldCharType="end"/>
        </w:r>
      </w:hyperlink>
    </w:p>
    <w:p w14:paraId="31A491BA" w14:textId="5A5EF7F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7" w:history="1">
        <w:r w:rsidR="00702E61" w:rsidRPr="004B40AF">
          <w:rPr>
            <w:rStyle w:val="Hyperlink"/>
            <w:noProof/>
          </w:rPr>
          <w:t>13.1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19</w:t>
        </w:r>
        <w:r w:rsidR="00702E61">
          <w:rPr>
            <w:noProof/>
            <w:webHidden/>
          </w:rPr>
          <w:fldChar w:fldCharType="end"/>
        </w:r>
      </w:hyperlink>
    </w:p>
    <w:p w14:paraId="11775FE5" w14:textId="1A7DDAE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8" w:history="1">
        <w:r w:rsidR="00702E61" w:rsidRPr="004B40AF">
          <w:rPr>
            <w:rStyle w:val="Hyperlink"/>
            <w:noProof/>
          </w:rPr>
          <w:t>13.2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19</w:t>
        </w:r>
        <w:r w:rsidR="00702E61">
          <w:rPr>
            <w:noProof/>
            <w:webHidden/>
          </w:rPr>
          <w:fldChar w:fldCharType="end"/>
        </w:r>
      </w:hyperlink>
    </w:p>
    <w:p w14:paraId="2BA68712" w14:textId="41A8A94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09" w:history="1">
        <w:r w:rsidR="00702E61" w:rsidRPr="004B40AF">
          <w:rPr>
            <w:rStyle w:val="Hyperlink"/>
            <w:noProof/>
          </w:rPr>
          <w:t>13.3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_Toc140740309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19</w:t>
        </w:r>
        <w:r w:rsidR="00702E61">
          <w:rPr>
            <w:noProof/>
            <w:webHidden/>
          </w:rPr>
          <w:fldChar w:fldCharType="end"/>
        </w:r>
      </w:hyperlink>
    </w:p>
    <w:p w14:paraId="2E987DD4" w14:textId="5763311F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0" w:history="1">
        <w:r w:rsidR="00702E61" w:rsidRPr="004B40AF">
          <w:rPr>
            <w:rStyle w:val="Hyperlink"/>
            <w:noProof/>
          </w:rPr>
          <w:t>14 check_lut_reference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20</w:t>
        </w:r>
        <w:r w:rsidR="00702E61">
          <w:rPr>
            <w:noProof/>
            <w:webHidden/>
          </w:rPr>
          <w:fldChar w:fldCharType="end"/>
        </w:r>
      </w:hyperlink>
    </w:p>
    <w:p w14:paraId="2B200203" w14:textId="5FDB771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1" w:history="1">
        <w:r w:rsidR="00702E61" w:rsidRPr="004B40AF">
          <w:rPr>
            <w:rStyle w:val="Hyperlink"/>
            <w:noProof/>
          </w:rPr>
          <w:t>14.1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20</w:t>
        </w:r>
        <w:r w:rsidR="00702E61">
          <w:rPr>
            <w:noProof/>
            <w:webHidden/>
          </w:rPr>
          <w:fldChar w:fldCharType="end"/>
        </w:r>
      </w:hyperlink>
    </w:p>
    <w:p w14:paraId="05F9F852" w14:textId="42288F1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2" w:history="1">
        <w:r w:rsidR="00702E61" w:rsidRPr="004B40AF">
          <w:rPr>
            <w:rStyle w:val="Hyperlink"/>
            <w:noProof/>
          </w:rPr>
          <w:t>14.2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20</w:t>
        </w:r>
        <w:r w:rsidR="00702E61">
          <w:rPr>
            <w:noProof/>
            <w:webHidden/>
          </w:rPr>
          <w:fldChar w:fldCharType="end"/>
        </w:r>
      </w:hyperlink>
    </w:p>
    <w:p w14:paraId="61B82359" w14:textId="0F26E6C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3" w:history="1">
        <w:r w:rsidR="00702E61" w:rsidRPr="004B40AF">
          <w:rPr>
            <w:rStyle w:val="Hyperlink"/>
            <w:noProof/>
          </w:rPr>
          <w:t>14.3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20</w:t>
        </w:r>
        <w:r w:rsidR="00702E61">
          <w:rPr>
            <w:noProof/>
            <w:webHidden/>
          </w:rPr>
          <w:fldChar w:fldCharType="end"/>
        </w:r>
      </w:hyperlink>
    </w:p>
    <w:p w14:paraId="70310B0F" w14:textId="2CFADF04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4" w:history="1">
        <w:r w:rsidR="00702E61" w:rsidRPr="004B40AF">
          <w:rPr>
            <w:rStyle w:val="Hyperlink"/>
            <w:noProof/>
          </w:rPr>
          <w:t>15 check_clk_reference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21</w:t>
        </w:r>
        <w:r w:rsidR="00702E61">
          <w:rPr>
            <w:noProof/>
            <w:webHidden/>
          </w:rPr>
          <w:fldChar w:fldCharType="end"/>
        </w:r>
      </w:hyperlink>
    </w:p>
    <w:p w14:paraId="248236B6" w14:textId="7D1CA0A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5" w:history="1">
        <w:r w:rsidR="00702E61" w:rsidRPr="004B40AF">
          <w:rPr>
            <w:rStyle w:val="Hyperlink"/>
            <w:noProof/>
          </w:rPr>
          <w:t>15.1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21</w:t>
        </w:r>
        <w:r w:rsidR="00702E61">
          <w:rPr>
            <w:noProof/>
            <w:webHidden/>
          </w:rPr>
          <w:fldChar w:fldCharType="end"/>
        </w:r>
      </w:hyperlink>
    </w:p>
    <w:p w14:paraId="3279AC20" w14:textId="6733D32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6" w:history="1">
        <w:r w:rsidR="00702E61" w:rsidRPr="004B40AF">
          <w:rPr>
            <w:rStyle w:val="Hyperlink"/>
            <w:noProof/>
          </w:rPr>
          <w:t>15.2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21</w:t>
        </w:r>
        <w:r w:rsidR="00702E61">
          <w:rPr>
            <w:noProof/>
            <w:webHidden/>
          </w:rPr>
          <w:fldChar w:fldCharType="end"/>
        </w:r>
      </w:hyperlink>
    </w:p>
    <w:p w14:paraId="00CD1076" w14:textId="1311F4E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7" w:history="1">
        <w:r w:rsidR="00702E61" w:rsidRPr="004B40AF">
          <w:rPr>
            <w:rStyle w:val="Hyperlink"/>
            <w:noProof/>
          </w:rPr>
          <w:t>15.3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21</w:t>
        </w:r>
        <w:r w:rsidR="00702E61">
          <w:rPr>
            <w:noProof/>
            <w:webHidden/>
          </w:rPr>
          <w:fldChar w:fldCharType="end"/>
        </w:r>
      </w:hyperlink>
    </w:p>
    <w:p w14:paraId="55FD2142" w14:textId="7815EFF6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8" w:history="1">
        <w:r w:rsidR="00702E61" w:rsidRPr="004B40AF">
          <w:rPr>
            <w:rStyle w:val="Hyperlink"/>
            <w:noProof/>
          </w:rPr>
          <w:t>16 check_binary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22</w:t>
        </w:r>
        <w:r w:rsidR="00702E61">
          <w:rPr>
            <w:noProof/>
            <w:webHidden/>
          </w:rPr>
          <w:fldChar w:fldCharType="end"/>
        </w:r>
      </w:hyperlink>
    </w:p>
    <w:p w14:paraId="6AF1C920" w14:textId="349BC9E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19" w:history="1">
        <w:r w:rsidR="00702E61" w:rsidRPr="004B40AF">
          <w:rPr>
            <w:rStyle w:val="Hyperlink"/>
            <w:noProof/>
          </w:rPr>
          <w:t>16.1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_Toc140740319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22</w:t>
        </w:r>
        <w:r w:rsidR="00702E61">
          <w:rPr>
            <w:noProof/>
            <w:webHidden/>
          </w:rPr>
          <w:fldChar w:fldCharType="end"/>
        </w:r>
      </w:hyperlink>
    </w:p>
    <w:p w14:paraId="58BDC85C" w14:textId="02C5B7A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0" w:history="1">
        <w:r w:rsidR="00702E61" w:rsidRPr="004B40AF">
          <w:rPr>
            <w:rStyle w:val="Hyperlink"/>
            <w:noProof/>
          </w:rPr>
          <w:t>16.2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22</w:t>
        </w:r>
        <w:r w:rsidR="00702E61">
          <w:rPr>
            <w:noProof/>
            <w:webHidden/>
          </w:rPr>
          <w:fldChar w:fldCharType="end"/>
        </w:r>
      </w:hyperlink>
    </w:p>
    <w:p w14:paraId="03BC5575" w14:textId="02453FF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1" w:history="1">
        <w:r w:rsidR="00702E61" w:rsidRPr="004B40AF">
          <w:rPr>
            <w:rStyle w:val="Hyperlink"/>
            <w:noProof/>
          </w:rPr>
          <w:t>16.3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22</w:t>
        </w:r>
        <w:r w:rsidR="00702E61">
          <w:rPr>
            <w:noProof/>
            <w:webHidden/>
          </w:rPr>
          <w:fldChar w:fldCharType="end"/>
        </w:r>
      </w:hyperlink>
    </w:p>
    <w:p w14:paraId="6B27096C" w14:textId="760413D1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2" w:history="1">
        <w:r w:rsidR="00702E61" w:rsidRPr="004B40AF">
          <w:rPr>
            <w:rStyle w:val="Hyperlink"/>
            <w:noProof/>
          </w:rPr>
          <w:t>17 check_diamond_flow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23</w:t>
        </w:r>
        <w:r w:rsidR="00702E61">
          <w:rPr>
            <w:noProof/>
            <w:webHidden/>
          </w:rPr>
          <w:fldChar w:fldCharType="end"/>
        </w:r>
      </w:hyperlink>
    </w:p>
    <w:p w14:paraId="53A15C9C" w14:textId="73C8C39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3" w:history="1">
        <w:r w:rsidR="00702E61" w:rsidRPr="004B40AF">
          <w:rPr>
            <w:rStyle w:val="Hyperlink"/>
            <w:noProof/>
          </w:rPr>
          <w:t>17.1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23</w:t>
        </w:r>
        <w:r w:rsidR="00702E61">
          <w:rPr>
            <w:noProof/>
            <w:webHidden/>
          </w:rPr>
          <w:fldChar w:fldCharType="end"/>
        </w:r>
      </w:hyperlink>
    </w:p>
    <w:p w14:paraId="706AA78F" w14:textId="2D9088C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4" w:history="1">
        <w:r w:rsidR="00702E61" w:rsidRPr="004B40AF">
          <w:rPr>
            <w:rStyle w:val="Hyperlink"/>
            <w:noProof/>
          </w:rPr>
          <w:t>17.2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23</w:t>
        </w:r>
        <w:r w:rsidR="00702E61">
          <w:rPr>
            <w:noProof/>
            <w:webHidden/>
          </w:rPr>
          <w:fldChar w:fldCharType="end"/>
        </w:r>
      </w:hyperlink>
    </w:p>
    <w:p w14:paraId="46AAFF73" w14:textId="4DAE23C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5" w:history="1">
        <w:r w:rsidR="00702E61" w:rsidRPr="004B40AF">
          <w:rPr>
            <w:rStyle w:val="Hyperlink"/>
            <w:noProof/>
          </w:rPr>
          <w:t>17.3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23</w:t>
        </w:r>
        <w:r w:rsidR="00702E61">
          <w:rPr>
            <w:noProof/>
            <w:webHidden/>
          </w:rPr>
          <w:fldChar w:fldCharType="end"/>
        </w:r>
      </w:hyperlink>
    </w:p>
    <w:p w14:paraId="2916CB33" w14:textId="78419E4D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6" w:history="1">
        <w:r w:rsidR="00702E61" w:rsidRPr="004B40AF">
          <w:rPr>
            <w:rStyle w:val="Hyperlink"/>
            <w:noProof/>
          </w:rPr>
          <w:t>18 check_radiant_flow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24</w:t>
        </w:r>
        <w:r w:rsidR="00702E61">
          <w:rPr>
            <w:noProof/>
            <w:webHidden/>
          </w:rPr>
          <w:fldChar w:fldCharType="end"/>
        </w:r>
      </w:hyperlink>
    </w:p>
    <w:p w14:paraId="6A7E36FF" w14:textId="446AC4B4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7" w:history="1">
        <w:r w:rsidR="00702E61" w:rsidRPr="004B40AF">
          <w:rPr>
            <w:rStyle w:val="Hyperlink"/>
            <w:noProof/>
          </w:rPr>
          <w:t>18.1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24</w:t>
        </w:r>
        <w:r w:rsidR="00702E61">
          <w:rPr>
            <w:noProof/>
            <w:webHidden/>
          </w:rPr>
          <w:fldChar w:fldCharType="end"/>
        </w:r>
      </w:hyperlink>
    </w:p>
    <w:p w14:paraId="0710BBD1" w14:textId="4B86A64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8" w:history="1">
        <w:r w:rsidR="00702E61" w:rsidRPr="004B40AF">
          <w:rPr>
            <w:rStyle w:val="Hyperlink"/>
            <w:noProof/>
          </w:rPr>
          <w:t>18.2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24</w:t>
        </w:r>
        <w:r w:rsidR="00702E61">
          <w:rPr>
            <w:noProof/>
            <w:webHidden/>
          </w:rPr>
          <w:fldChar w:fldCharType="end"/>
        </w:r>
      </w:hyperlink>
    </w:p>
    <w:p w14:paraId="2801F8F9" w14:textId="3B225D9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29" w:history="1">
        <w:r w:rsidR="00702E61" w:rsidRPr="004B40AF">
          <w:rPr>
            <w:rStyle w:val="Hyperlink"/>
            <w:noProof/>
          </w:rPr>
          <w:t>18.3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_Toc140740329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24</w:t>
        </w:r>
        <w:r w:rsidR="00702E61">
          <w:rPr>
            <w:noProof/>
            <w:webHidden/>
          </w:rPr>
          <w:fldChar w:fldCharType="end"/>
        </w:r>
      </w:hyperlink>
    </w:p>
    <w:p w14:paraId="6EB93D33" w14:textId="75B41E8C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0" w:history="1">
        <w:r w:rsidR="00702E61" w:rsidRPr="004B40AF">
          <w:rPr>
            <w:rStyle w:val="Hyperlink"/>
            <w:noProof/>
          </w:rPr>
          <w:t>19 check_simrel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25</w:t>
        </w:r>
        <w:r w:rsidR="00702E61">
          <w:rPr>
            <w:noProof/>
            <w:webHidden/>
          </w:rPr>
          <w:fldChar w:fldCharType="end"/>
        </w:r>
      </w:hyperlink>
    </w:p>
    <w:p w14:paraId="536DB813" w14:textId="6F3CE2B4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1" w:history="1">
        <w:r w:rsidR="00702E61" w:rsidRPr="004B40AF">
          <w:rPr>
            <w:rStyle w:val="Hyperlink"/>
            <w:noProof/>
          </w:rPr>
          <w:t>19.1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25</w:t>
        </w:r>
        <w:r w:rsidR="00702E61">
          <w:rPr>
            <w:noProof/>
            <w:webHidden/>
          </w:rPr>
          <w:fldChar w:fldCharType="end"/>
        </w:r>
      </w:hyperlink>
    </w:p>
    <w:p w14:paraId="333B9622" w14:textId="3D98335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2" w:history="1">
        <w:r w:rsidR="00702E61" w:rsidRPr="004B40AF">
          <w:rPr>
            <w:rStyle w:val="Hyperlink"/>
            <w:noProof/>
          </w:rPr>
          <w:t>19.2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25</w:t>
        </w:r>
        <w:r w:rsidR="00702E61">
          <w:rPr>
            <w:noProof/>
            <w:webHidden/>
          </w:rPr>
          <w:fldChar w:fldCharType="end"/>
        </w:r>
      </w:hyperlink>
    </w:p>
    <w:p w14:paraId="0FFB590A" w14:textId="167E8ADE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3" w:history="1">
        <w:r w:rsidR="00702E61" w:rsidRPr="004B40AF">
          <w:rPr>
            <w:rStyle w:val="Hyperlink"/>
            <w:noProof/>
          </w:rPr>
          <w:t>19.3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25</w:t>
        </w:r>
        <w:r w:rsidR="00702E61">
          <w:rPr>
            <w:noProof/>
            <w:webHidden/>
          </w:rPr>
          <w:fldChar w:fldCharType="end"/>
        </w:r>
      </w:hyperlink>
    </w:p>
    <w:p w14:paraId="3893A16F" w14:textId="4209BCD3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4" w:history="1">
        <w:r w:rsidR="00702E61" w:rsidRPr="004B40AF">
          <w:rPr>
            <w:rStyle w:val="Hyperlink"/>
            <w:noProof/>
          </w:rPr>
          <w:t>20 check_greater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26</w:t>
        </w:r>
        <w:r w:rsidR="00702E61">
          <w:rPr>
            <w:noProof/>
            <w:webHidden/>
          </w:rPr>
          <w:fldChar w:fldCharType="end"/>
        </w:r>
      </w:hyperlink>
    </w:p>
    <w:p w14:paraId="12A50022" w14:textId="43D1C4E4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5" w:history="1">
        <w:r w:rsidR="00702E61" w:rsidRPr="004B40AF">
          <w:rPr>
            <w:rStyle w:val="Hyperlink"/>
            <w:noProof/>
          </w:rPr>
          <w:t>20.1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26</w:t>
        </w:r>
        <w:r w:rsidR="00702E61">
          <w:rPr>
            <w:noProof/>
            <w:webHidden/>
          </w:rPr>
          <w:fldChar w:fldCharType="end"/>
        </w:r>
      </w:hyperlink>
    </w:p>
    <w:p w14:paraId="5F02E5E7" w14:textId="123B549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6" w:history="1">
        <w:r w:rsidR="00702E61" w:rsidRPr="004B40AF">
          <w:rPr>
            <w:rStyle w:val="Hyperlink"/>
            <w:noProof/>
          </w:rPr>
          <w:t>20.2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26</w:t>
        </w:r>
        <w:r w:rsidR="00702E61">
          <w:rPr>
            <w:noProof/>
            <w:webHidden/>
          </w:rPr>
          <w:fldChar w:fldCharType="end"/>
        </w:r>
      </w:hyperlink>
    </w:p>
    <w:p w14:paraId="0D3AA8AF" w14:textId="28C7C79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7" w:history="1">
        <w:r w:rsidR="00702E61" w:rsidRPr="004B40AF">
          <w:rPr>
            <w:rStyle w:val="Hyperlink"/>
            <w:noProof/>
          </w:rPr>
          <w:t>20.3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26</w:t>
        </w:r>
        <w:r w:rsidR="00702E61">
          <w:rPr>
            <w:noProof/>
            <w:webHidden/>
          </w:rPr>
          <w:fldChar w:fldCharType="end"/>
        </w:r>
      </w:hyperlink>
    </w:p>
    <w:p w14:paraId="1E660C48" w14:textId="25C15DC8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8" w:history="1">
        <w:r w:rsidR="00702E61" w:rsidRPr="004B40AF">
          <w:rPr>
            <w:rStyle w:val="Hyperlink"/>
            <w:noProof/>
          </w:rPr>
          <w:t>21 check_less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27</w:t>
        </w:r>
        <w:r w:rsidR="00702E61">
          <w:rPr>
            <w:noProof/>
            <w:webHidden/>
          </w:rPr>
          <w:fldChar w:fldCharType="end"/>
        </w:r>
      </w:hyperlink>
    </w:p>
    <w:p w14:paraId="4BF1DD4E" w14:textId="7FC6A0D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39" w:history="1">
        <w:r w:rsidR="00702E61" w:rsidRPr="004B40AF">
          <w:rPr>
            <w:rStyle w:val="Hyperlink"/>
            <w:noProof/>
          </w:rPr>
          <w:t>21.1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_Toc140740339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27</w:t>
        </w:r>
        <w:r w:rsidR="00702E61">
          <w:rPr>
            <w:noProof/>
            <w:webHidden/>
          </w:rPr>
          <w:fldChar w:fldCharType="end"/>
        </w:r>
      </w:hyperlink>
    </w:p>
    <w:p w14:paraId="18C3C730" w14:textId="6890741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0" w:history="1">
        <w:r w:rsidR="00702E61" w:rsidRPr="004B40AF">
          <w:rPr>
            <w:rStyle w:val="Hyperlink"/>
            <w:noProof/>
          </w:rPr>
          <w:t>21.2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27</w:t>
        </w:r>
        <w:r w:rsidR="00702E61">
          <w:rPr>
            <w:noProof/>
            <w:webHidden/>
          </w:rPr>
          <w:fldChar w:fldCharType="end"/>
        </w:r>
      </w:hyperlink>
    </w:p>
    <w:p w14:paraId="29BD4BB7" w14:textId="2F0E353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1" w:history="1">
        <w:r w:rsidR="00702E61" w:rsidRPr="004B40AF">
          <w:rPr>
            <w:rStyle w:val="Hyperlink"/>
            <w:noProof/>
          </w:rPr>
          <w:t>21.3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27</w:t>
        </w:r>
        <w:r w:rsidR="00702E61">
          <w:rPr>
            <w:noProof/>
            <w:webHidden/>
          </w:rPr>
          <w:fldChar w:fldCharType="end"/>
        </w:r>
      </w:hyperlink>
    </w:p>
    <w:p w14:paraId="5E0E65B3" w14:textId="3679B2C9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2" w:history="1">
        <w:r w:rsidR="00702E61" w:rsidRPr="004B40AF">
          <w:rPr>
            <w:rStyle w:val="Hyperlink"/>
            <w:noProof/>
          </w:rPr>
          <w:t>22 check_almost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28</w:t>
        </w:r>
        <w:r w:rsidR="00702E61">
          <w:rPr>
            <w:noProof/>
            <w:webHidden/>
          </w:rPr>
          <w:fldChar w:fldCharType="end"/>
        </w:r>
      </w:hyperlink>
    </w:p>
    <w:p w14:paraId="69606309" w14:textId="0481DD7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3" w:history="1">
        <w:r w:rsidR="00702E61" w:rsidRPr="004B40AF">
          <w:rPr>
            <w:rStyle w:val="Hyperlink"/>
            <w:noProof/>
          </w:rPr>
          <w:t>22.1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28</w:t>
        </w:r>
        <w:r w:rsidR="00702E61">
          <w:rPr>
            <w:noProof/>
            <w:webHidden/>
          </w:rPr>
          <w:fldChar w:fldCharType="end"/>
        </w:r>
      </w:hyperlink>
    </w:p>
    <w:p w14:paraId="31C43666" w14:textId="7A3234D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4" w:history="1">
        <w:r w:rsidR="00702E61" w:rsidRPr="004B40AF">
          <w:rPr>
            <w:rStyle w:val="Hyperlink"/>
            <w:noProof/>
          </w:rPr>
          <w:t>22.2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28</w:t>
        </w:r>
        <w:r w:rsidR="00702E61">
          <w:rPr>
            <w:noProof/>
            <w:webHidden/>
          </w:rPr>
          <w:fldChar w:fldCharType="end"/>
        </w:r>
      </w:hyperlink>
    </w:p>
    <w:p w14:paraId="4F67B0A2" w14:textId="6A7E978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5" w:history="1">
        <w:r w:rsidR="00702E61" w:rsidRPr="004B40AF">
          <w:rPr>
            <w:rStyle w:val="Hyperlink"/>
            <w:noProof/>
          </w:rPr>
          <w:t>22.3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28</w:t>
        </w:r>
        <w:r w:rsidR="00702E61">
          <w:rPr>
            <w:noProof/>
            <w:webHidden/>
          </w:rPr>
          <w:fldChar w:fldCharType="end"/>
        </w:r>
      </w:hyperlink>
    </w:p>
    <w:p w14:paraId="57F01EED" w14:textId="446DFDCE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6" w:history="1">
        <w:r w:rsidR="00702E61" w:rsidRPr="004B40AF">
          <w:rPr>
            <w:rStyle w:val="Hyperlink"/>
            <w:noProof/>
          </w:rPr>
          <w:t>23 check_sim_rtl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30</w:t>
        </w:r>
        <w:r w:rsidR="00702E61">
          <w:rPr>
            <w:noProof/>
            <w:webHidden/>
          </w:rPr>
          <w:fldChar w:fldCharType="end"/>
        </w:r>
      </w:hyperlink>
    </w:p>
    <w:p w14:paraId="31DF4F67" w14:textId="20F752B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7" w:history="1">
        <w:r w:rsidR="00702E61" w:rsidRPr="004B40AF">
          <w:rPr>
            <w:rStyle w:val="Hyperlink"/>
            <w:noProof/>
          </w:rPr>
          <w:t>23.1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30</w:t>
        </w:r>
        <w:r w:rsidR="00702E61">
          <w:rPr>
            <w:noProof/>
            <w:webHidden/>
          </w:rPr>
          <w:fldChar w:fldCharType="end"/>
        </w:r>
      </w:hyperlink>
    </w:p>
    <w:p w14:paraId="5EF5EC12" w14:textId="2A15C61E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8" w:history="1">
        <w:r w:rsidR="00702E61" w:rsidRPr="004B40AF">
          <w:rPr>
            <w:rStyle w:val="Hyperlink"/>
            <w:noProof/>
          </w:rPr>
          <w:t>23.2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30</w:t>
        </w:r>
        <w:r w:rsidR="00702E61">
          <w:rPr>
            <w:noProof/>
            <w:webHidden/>
          </w:rPr>
          <w:fldChar w:fldCharType="end"/>
        </w:r>
      </w:hyperlink>
    </w:p>
    <w:p w14:paraId="1B6E5D96" w14:textId="661471C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49" w:history="1">
        <w:r w:rsidR="00702E61" w:rsidRPr="004B40AF">
          <w:rPr>
            <w:rStyle w:val="Hyperlink"/>
            <w:noProof/>
          </w:rPr>
          <w:t>23.3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_Toc140740349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30</w:t>
        </w:r>
        <w:r w:rsidR="00702E61">
          <w:rPr>
            <w:noProof/>
            <w:webHidden/>
          </w:rPr>
          <w:fldChar w:fldCharType="end"/>
        </w:r>
      </w:hyperlink>
    </w:p>
    <w:p w14:paraId="7408FE4F" w14:textId="62226CF2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0" w:history="1">
        <w:r w:rsidR="00702E61" w:rsidRPr="004B40AF">
          <w:rPr>
            <w:rStyle w:val="Hyperlink"/>
            <w:noProof/>
          </w:rPr>
          <w:t>24 check_sim_syn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31</w:t>
        </w:r>
        <w:r w:rsidR="00702E61">
          <w:rPr>
            <w:noProof/>
            <w:webHidden/>
          </w:rPr>
          <w:fldChar w:fldCharType="end"/>
        </w:r>
      </w:hyperlink>
    </w:p>
    <w:p w14:paraId="18110D18" w14:textId="15AA19A3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1" w:history="1">
        <w:r w:rsidR="00702E61" w:rsidRPr="004B40AF">
          <w:rPr>
            <w:rStyle w:val="Hyperlink"/>
            <w:noProof/>
          </w:rPr>
          <w:t>24.1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31</w:t>
        </w:r>
        <w:r w:rsidR="00702E61">
          <w:rPr>
            <w:noProof/>
            <w:webHidden/>
          </w:rPr>
          <w:fldChar w:fldCharType="end"/>
        </w:r>
      </w:hyperlink>
    </w:p>
    <w:p w14:paraId="613016E0" w14:textId="3ADE70E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2" w:history="1">
        <w:r w:rsidR="00702E61" w:rsidRPr="004B40AF">
          <w:rPr>
            <w:rStyle w:val="Hyperlink"/>
            <w:noProof/>
          </w:rPr>
          <w:t>24.2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31</w:t>
        </w:r>
        <w:r w:rsidR="00702E61">
          <w:rPr>
            <w:noProof/>
            <w:webHidden/>
          </w:rPr>
          <w:fldChar w:fldCharType="end"/>
        </w:r>
      </w:hyperlink>
    </w:p>
    <w:p w14:paraId="0CEA8252" w14:textId="44039C6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3" w:history="1">
        <w:r w:rsidR="00702E61" w:rsidRPr="004B40AF">
          <w:rPr>
            <w:rStyle w:val="Hyperlink"/>
            <w:noProof/>
          </w:rPr>
          <w:t>24.3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31</w:t>
        </w:r>
        <w:r w:rsidR="00702E61">
          <w:rPr>
            <w:noProof/>
            <w:webHidden/>
          </w:rPr>
          <w:fldChar w:fldCharType="end"/>
        </w:r>
      </w:hyperlink>
    </w:p>
    <w:p w14:paraId="1B962955" w14:textId="25C204C6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4" w:history="1">
        <w:r w:rsidR="00702E61" w:rsidRPr="004B40AF">
          <w:rPr>
            <w:rStyle w:val="Hyperlink"/>
            <w:noProof/>
          </w:rPr>
          <w:t>25 check_sim_par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32</w:t>
        </w:r>
        <w:r w:rsidR="00702E61">
          <w:rPr>
            <w:noProof/>
            <w:webHidden/>
          </w:rPr>
          <w:fldChar w:fldCharType="end"/>
        </w:r>
      </w:hyperlink>
    </w:p>
    <w:p w14:paraId="6ABC556D" w14:textId="523C70D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5" w:history="1">
        <w:r w:rsidR="00702E61" w:rsidRPr="004B40AF">
          <w:rPr>
            <w:rStyle w:val="Hyperlink"/>
            <w:noProof/>
          </w:rPr>
          <w:t>25.1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32</w:t>
        </w:r>
        <w:r w:rsidR="00702E61">
          <w:rPr>
            <w:noProof/>
            <w:webHidden/>
          </w:rPr>
          <w:fldChar w:fldCharType="end"/>
        </w:r>
      </w:hyperlink>
    </w:p>
    <w:p w14:paraId="5626359A" w14:textId="7029E5A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6" w:history="1">
        <w:r w:rsidR="00702E61" w:rsidRPr="004B40AF">
          <w:rPr>
            <w:rStyle w:val="Hyperlink"/>
            <w:noProof/>
          </w:rPr>
          <w:t>25.2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32</w:t>
        </w:r>
        <w:r w:rsidR="00702E61">
          <w:rPr>
            <w:noProof/>
            <w:webHidden/>
          </w:rPr>
          <w:fldChar w:fldCharType="end"/>
        </w:r>
      </w:hyperlink>
    </w:p>
    <w:p w14:paraId="12E32A37" w14:textId="0082C67D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7" w:history="1">
        <w:r w:rsidR="00702E61" w:rsidRPr="004B40AF">
          <w:rPr>
            <w:rStyle w:val="Hyperlink"/>
            <w:noProof/>
          </w:rPr>
          <w:t>25.3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32</w:t>
        </w:r>
        <w:r w:rsidR="00702E61">
          <w:rPr>
            <w:noProof/>
            <w:webHidden/>
          </w:rPr>
          <w:fldChar w:fldCharType="end"/>
        </w:r>
      </w:hyperlink>
    </w:p>
    <w:p w14:paraId="2FD74E95" w14:textId="36D34532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8" w:history="1">
        <w:r w:rsidR="00702E61" w:rsidRPr="004B40AF">
          <w:rPr>
            <w:rStyle w:val="Hyperlink"/>
            <w:noProof/>
          </w:rPr>
          <w:t>26 check_sdf_simflow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33</w:t>
        </w:r>
        <w:r w:rsidR="00702E61">
          <w:rPr>
            <w:noProof/>
            <w:webHidden/>
          </w:rPr>
          <w:fldChar w:fldCharType="end"/>
        </w:r>
      </w:hyperlink>
    </w:p>
    <w:p w14:paraId="71EE725B" w14:textId="32E13F25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59" w:history="1">
        <w:r w:rsidR="00702E61" w:rsidRPr="004B40AF">
          <w:rPr>
            <w:rStyle w:val="Hyperlink"/>
            <w:noProof/>
          </w:rPr>
          <w:t>26.1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_Toc140740359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33</w:t>
        </w:r>
        <w:r w:rsidR="00702E61">
          <w:rPr>
            <w:noProof/>
            <w:webHidden/>
          </w:rPr>
          <w:fldChar w:fldCharType="end"/>
        </w:r>
      </w:hyperlink>
    </w:p>
    <w:p w14:paraId="63A61128" w14:textId="4E61E9C7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0" w:history="1">
        <w:r w:rsidR="00702E61" w:rsidRPr="004B40AF">
          <w:rPr>
            <w:rStyle w:val="Hyperlink"/>
            <w:noProof/>
          </w:rPr>
          <w:t>26.2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33</w:t>
        </w:r>
        <w:r w:rsidR="00702E61">
          <w:rPr>
            <w:noProof/>
            <w:webHidden/>
          </w:rPr>
          <w:fldChar w:fldCharType="end"/>
        </w:r>
      </w:hyperlink>
    </w:p>
    <w:p w14:paraId="74ED0E5C" w14:textId="74E94B6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1" w:history="1">
        <w:r w:rsidR="00702E61" w:rsidRPr="004B40AF">
          <w:rPr>
            <w:rStyle w:val="Hyperlink"/>
            <w:noProof/>
          </w:rPr>
          <w:t>26.3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33</w:t>
        </w:r>
        <w:r w:rsidR="00702E61">
          <w:rPr>
            <w:noProof/>
            <w:webHidden/>
          </w:rPr>
          <w:fldChar w:fldCharType="end"/>
        </w:r>
      </w:hyperlink>
    </w:p>
    <w:p w14:paraId="454CCFAA" w14:textId="0088C573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2" w:history="1">
        <w:r w:rsidR="00702E61" w:rsidRPr="004B40AF">
          <w:rPr>
            <w:rStyle w:val="Hyperlink"/>
            <w:noProof/>
          </w:rPr>
          <w:t>27 check_simulation_flow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34</w:t>
        </w:r>
        <w:r w:rsidR="00702E61">
          <w:rPr>
            <w:noProof/>
            <w:webHidden/>
          </w:rPr>
          <w:fldChar w:fldCharType="end"/>
        </w:r>
      </w:hyperlink>
    </w:p>
    <w:p w14:paraId="2EC78A7F" w14:textId="2E7CD1C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3" w:history="1">
        <w:r w:rsidR="00702E61" w:rsidRPr="004B40AF">
          <w:rPr>
            <w:rStyle w:val="Hyperlink"/>
            <w:noProof/>
          </w:rPr>
          <w:t>27.1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34</w:t>
        </w:r>
        <w:r w:rsidR="00702E61">
          <w:rPr>
            <w:noProof/>
            <w:webHidden/>
          </w:rPr>
          <w:fldChar w:fldCharType="end"/>
        </w:r>
      </w:hyperlink>
    </w:p>
    <w:p w14:paraId="3818E688" w14:textId="0A08D6AB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4" w:history="1">
        <w:r w:rsidR="00702E61" w:rsidRPr="004B40AF">
          <w:rPr>
            <w:rStyle w:val="Hyperlink"/>
            <w:noProof/>
          </w:rPr>
          <w:t>27.2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34</w:t>
        </w:r>
        <w:r w:rsidR="00702E61">
          <w:rPr>
            <w:noProof/>
            <w:webHidden/>
          </w:rPr>
          <w:fldChar w:fldCharType="end"/>
        </w:r>
      </w:hyperlink>
    </w:p>
    <w:p w14:paraId="2E50B252" w14:textId="4DF51B2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5" w:history="1">
        <w:r w:rsidR="00702E61" w:rsidRPr="004B40AF">
          <w:rPr>
            <w:rStyle w:val="Hyperlink"/>
            <w:noProof/>
          </w:rPr>
          <w:t>27.3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34</w:t>
        </w:r>
        <w:r w:rsidR="00702E61">
          <w:rPr>
            <w:noProof/>
            <w:webHidden/>
          </w:rPr>
          <w:fldChar w:fldCharType="end"/>
        </w:r>
      </w:hyperlink>
    </w:p>
    <w:p w14:paraId="68D5AF21" w14:textId="03B96CEB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6" w:history="1">
        <w:r w:rsidR="00702E61" w:rsidRPr="004B40AF">
          <w:rPr>
            <w:rStyle w:val="Hyperlink"/>
            <w:noProof/>
          </w:rPr>
          <w:t>28 check_value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35</w:t>
        </w:r>
        <w:r w:rsidR="00702E61">
          <w:rPr>
            <w:noProof/>
            <w:webHidden/>
          </w:rPr>
          <w:fldChar w:fldCharType="end"/>
        </w:r>
      </w:hyperlink>
    </w:p>
    <w:p w14:paraId="68AC7FCB" w14:textId="20608F1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7" w:history="1">
        <w:r w:rsidR="00702E61" w:rsidRPr="004B40AF">
          <w:rPr>
            <w:rStyle w:val="Hyperlink"/>
            <w:noProof/>
          </w:rPr>
          <w:t>28.1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35</w:t>
        </w:r>
        <w:r w:rsidR="00702E61">
          <w:rPr>
            <w:noProof/>
            <w:webHidden/>
          </w:rPr>
          <w:fldChar w:fldCharType="end"/>
        </w:r>
      </w:hyperlink>
    </w:p>
    <w:p w14:paraId="3CAF83C9" w14:textId="734B723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8" w:history="1">
        <w:r w:rsidR="00702E61" w:rsidRPr="004B40AF">
          <w:rPr>
            <w:rStyle w:val="Hyperlink"/>
            <w:noProof/>
          </w:rPr>
          <w:t>28.2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35</w:t>
        </w:r>
        <w:r w:rsidR="00702E61">
          <w:rPr>
            <w:noProof/>
            <w:webHidden/>
          </w:rPr>
          <w:fldChar w:fldCharType="end"/>
        </w:r>
      </w:hyperlink>
    </w:p>
    <w:p w14:paraId="345F8538" w14:textId="0FF350F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69" w:history="1">
        <w:r w:rsidR="00702E61" w:rsidRPr="004B40AF">
          <w:rPr>
            <w:rStyle w:val="Hyperlink"/>
            <w:noProof/>
          </w:rPr>
          <w:t>28.3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_Toc140740369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35</w:t>
        </w:r>
        <w:r w:rsidR="00702E61">
          <w:rPr>
            <w:noProof/>
            <w:webHidden/>
          </w:rPr>
          <w:fldChar w:fldCharType="end"/>
        </w:r>
      </w:hyperlink>
    </w:p>
    <w:p w14:paraId="4F868EF5" w14:textId="4C4E76A7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0" w:history="1">
        <w:r w:rsidR="00702E61" w:rsidRPr="004B40AF">
          <w:rPr>
            <w:rStyle w:val="Hyperlink"/>
            <w:noProof/>
          </w:rPr>
          <w:t>29 check_rbt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78273022" w14:textId="2A284F61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1" w:history="1">
        <w:r w:rsidR="00702E61" w:rsidRPr="004B40AF">
          <w:rPr>
            <w:rStyle w:val="Hyperlink"/>
            <w:noProof/>
          </w:rPr>
          <w:t>29.1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126E6E1B" w14:textId="1BC2710C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2" w:history="1">
        <w:r w:rsidR="00702E61" w:rsidRPr="004B40AF">
          <w:rPr>
            <w:rStyle w:val="Hyperlink"/>
            <w:noProof/>
          </w:rPr>
          <w:t>29.2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3182CF10" w14:textId="5CC8BE3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3" w:history="1">
        <w:r w:rsidR="00702E61" w:rsidRPr="004B40AF">
          <w:rPr>
            <w:rStyle w:val="Hyperlink"/>
            <w:noProof/>
          </w:rPr>
          <w:t>29.3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024E56B5" w14:textId="727C182B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4" w:history="1">
        <w:r w:rsidR="00702E61" w:rsidRPr="004B40AF">
          <w:rPr>
            <w:rStyle w:val="Hyperlink"/>
            <w:noProof/>
          </w:rPr>
          <w:t>30 check_clock_skew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12611295" w14:textId="486832A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5" w:history="1">
        <w:r w:rsidR="00702E61" w:rsidRPr="004B40AF">
          <w:rPr>
            <w:rStyle w:val="Hyperlink"/>
            <w:noProof/>
          </w:rPr>
          <w:t>30.1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36</w:t>
        </w:r>
        <w:r w:rsidR="00702E61">
          <w:rPr>
            <w:noProof/>
            <w:webHidden/>
          </w:rPr>
          <w:fldChar w:fldCharType="end"/>
        </w:r>
      </w:hyperlink>
    </w:p>
    <w:p w14:paraId="311293C8" w14:textId="6EC612C0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6" w:history="1">
        <w:r w:rsidR="00702E61" w:rsidRPr="004B40AF">
          <w:rPr>
            <w:rStyle w:val="Hyperlink"/>
            <w:noProof/>
          </w:rPr>
          <w:t>30.2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30BC2C3C" w14:textId="37B31C6E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7" w:history="1">
        <w:r w:rsidR="00702E61" w:rsidRPr="004B40AF">
          <w:rPr>
            <w:rStyle w:val="Hyperlink"/>
            <w:noProof/>
          </w:rPr>
          <w:t>30.3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3DF9C5B3" w14:textId="5244ACFA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8" w:history="1">
        <w:r w:rsidR="00702E61" w:rsidRPr="004B40AF">
          <w:rPr>
            <w:rStyle w:val="Hyperlink"/>
            <w:noProof/>
          </w:rPr>
          <w:t>31 check_macro_area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32223DF1" w14:textId="583A8F4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79" w:history="1">
        <w:r w:rsidR="00702E61" w:rsidRPr="004B40AF">
          <w:rPr>
            <w:rStyle w:val="Hyperlink"/>
            <w:noProof/>
          </w:rPr>
          <w:t>31.1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_Toc140740379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66AF1F30" w14:textId="3EC5E8DA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0" w:history="1">
        <w:r w:rsidR="00702E61" w:rsidRPr="004B40AF">
          <w:rPr>
            <w:rStyle w:val="Hyperlink"/>
            <w:noProof/>
          </w:rPr>
          <w:t>31.2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_Toc140740380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37</w:t>
        </w:r>
        <w:r w:rsidR="00702E61">
          <w:rPr>
            <w:noProof/>
            <w:webHidden/>
          </w:rPr>
          <w:fldChar w:fldCharType="end"/>
        </w:r>
      </w:hyperlink>
    </w:p>
    <w:p w14:paraId="674C7011" w14:textId="4FFA6E02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1" w:history="1">
        <w:r w:rsidR="00702E61" w:rsidRPr="004B40AF">
          <w:rPr>
            <w:rStyle w:val="Hyperlink"/>
            <w:noProof/>
          </w:rPr>
          <w:t>31.3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_Toc140740381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7A743123" w14:textId="594A8310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2" w:history="1">
        <w:r w:rsidR="00702E61" w:rsidRPr="004B40AF">
          <w:rPr>
            <w:rStyle w:val="Hyperlink"/>
            <w:noProof/>
          </w:rPr>
          <w:t>32 check_data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_Toc140740382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568DFA4F" w14:textId="39A374AF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3" w:history="1">
        <w:r w:rsidR="00702E61" w:rsidRPr="004B40AF">
          <w:rPr>
            <w:rStyle w:val="Hyperlink"/>
            <w:noProof/>
          </w:rPr>
          <w:t>32.1 Format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_Toc140740383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1FC88670" w14:textId="0C087668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4" w:history="1">
        <w:r w:rsidR="00702E61" w:rsidRPr="004B40AF">
          <w:rPr>
            <w:rStyle w:val="Hyperlink"/>
            <w:noProof/>
          </w:rPr>
          <w:t>32.2 Description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_Toc140740384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6ADA3314" w14:textId="36FF0F36" w:rsidR="00702E61" w:rsidRDefault="00000000">
      <w:pPr>
        <w:pStyle w:val="TOC3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5" w:history="1">
        <w:r w:rsidR="00702E61" w:rsidRPr="004B40AF">
          <w:rPr>
            <w:rStyle w:val="Hyperlink"/>
            <w:noProof/>
          </w:rPr>
          <w:t>32.3 Demo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_Toc140740385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38</w:t>
        </w:r>
        <w:r w:rsidR="00702E61">
          <w:rPr>
            <w:noProof/>
            <w:webHidden/>
          </w:rPr>
          <w:fldChar w:fldCharType="end"/>
        </w:r>
      </w:hyperlink>
    </w:p>
    <w:p w14:paraId="4FE66F8A" w14:textId="3C487C45" w:rsidR="00702E61" w:rsidRDefault="00000000">
      <w:pPr>
        <w:pStyle w:val="TOC1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6" w:history="1">
        <w:r w:rsidR="00702E61" w:rsidRPr="004B40AF">
          <w:rPr>
            <w:rStyle w:val="Hyperlink"/>
            <w:noProof/>
          </w:rPr>
          <w:t>Unified Parameters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_Toc140740386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39</w:t>
        </w:r>
        <w:r w:rsidR="00702E61">
          <w:rPr>
            <w:noProof/>
            <w:webHidden/>
          </w:rPr>
          <w:fldChar w:fldCharType="end"/>
        </w:r>
      </w:hyperlink>
    </w:p>
    <w:p w14:paraId="5651E2EA" w14:textId="2DA8F2A5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7" w:history="1">
        <w:r w:rsidR="00702E61" w:rsidRPr="004B40AF">
          <w:rPr>
            <w:rStyle w:val="Hyperlink"/>
            <w:noProof/>
          </w:rPr>
          <w:t>1 show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_Toc140740387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39</w:t>
        </w:r>
        <w:r w:rsidR="00702E61">
          <w:rPr>
            <w:noProof/>
            <w:webHidden/>
          </w:rPr>
          <w:fldChar w:fldCharType="end"/>
        </w:r>
      </w:hyperlink>
    </w:p>
    <w:p w14:paraId="1E7B066C" w14:textId="31358BE6" w:rsidR="00702E61" w:rsidRDefault="00000000">
      <w:pPr>
        <w:pStyle w:val="TOC2"/>
        <w:tabs>
          <w:tab w:val="right" w:leader="dot" w:pos="9350"/>
        </w:tabs>
        <w:rPr>
          <w:noProof/>
          <w:kern w:val="2"/>
          <w14:ligatures w14:val="standardContextual"/>
        </w:rPr>
      </w:pPr>
      <w:hyperlink w:anchor="_Toc140740388" w:history="1">
        <w:r w:rsidR="00702E61" w:rsidRPr="004B40AF">
          <w:rPr>
            <w:rStyle w:val="Hyperlink"/>
            <w:noProof/>
          </w:rPr>
          <w:t>2 cr_note</w:t>
        </w:r>
        <w:r w:rsidR="00702E61">
          <w:rPr>
            <w:noProof/>
            <w:webHidden/>
          </w:rPr>
          <w:tab/>
        </w:r>
        <w:r w:rsidR="00702E61">
          <w:rPr>
            <w:noProof/>
            <w:webHidden/>
          </w:rPr>
          <w:fldChar w:fldCharType="begin"/>
        </w:r>
        <w:r w:rsidR="00702E61">
          <w:rPr>
            <w:noProof/>
            <w:webHidden/>
          </w:rPr>
          <w:instrText xml:space="preserve"> PAGEREF _Toc140740388 \h </w:instrText>
        </w:r>
        <w:r w:rsidR="00702E61">
          <w:rPr>
            <w:noProof/>
            <w:webHidden/>
          </w:rPr>
        </w:r>
        <w:r w:rsidR="00702E61">
          <w:rPr>
            <w:noProof/>
            <w:webHidden/>
          </w:rPr>
          <w:fldChar w:fldCharType="separate"/>
        </w:r>
        <w:r w:rsidR="00702E61">
          <w:rPr>
            <w:noProof/>
            <w:webHidden/>
          </w:rPr>
          <w:t>39</w:t>
        </w:r>
        <w:r w:rsidR="00702E61">
          <w:rPr>
            <w:noProof/>
            <w:webHidden/>
          </w:rPr>
          <w:fldChar w:fldCharType="end"/>
        </w:r>
      </w:hyperlink>
    </w:p>
    <w:p w14:paraId="0A37501D" w14:textId="70B227C9" w:rsidR="00B21B69" w:rsidRDefault="00EB2454" w:rsidP="009227B3">
      <w:pPr>
        <w:spacing w:line="360" w:lineRule="auto"/>
      </w:pPr>
      <w:r w:rsidRPr="063AEB24">
        <w:fldChar w:fldCharType="end"/>
      </w:r>
    </w:p>
    <w:p w14:paraId="5DAB6C7B" w14:textId="66E6E51A" w:rsidR="00B21B69" w:rsidRDefault="00B21B69">
      <w:pPr>
        <w:spacing w:after="200" w:line="276" w:lineRule="auto"/>
      </w:pPr>
      <w:r>
        <w:br w:type="page"/>
      </w:r>
    </w:p>
    <w:p w14:paraId="3FC10555" w14:textId="66E6E51A" w:rsidR="00BA750C" w:rsidRDefault="063AEB24" w:rsidP="00404590">
      <w:pPr>
        <w:pStyle w:val="Heading1"/>
        <w:numPr>
          <w:ilvl w:val="0"/>
          <w:numId w:val="0"/>
        </w:numPr>
        <w:ind w:left="420"/>
        <w:jc w:val="center"/>
      </w:pPr>
      <w:bookmarkStart w:id="4" w:name="_Toc140740257"/>
      <w:r>
        <w:lastRenderedPageBreak/>
        <w:t>Support methods</w:t>
      </w:r>
      <w:bookmarkEnd w:id="4"/>
    </w:p>
    <w:p w14:paraId="4CE699F1" w14:textId="77777777" w:rsidR="004A626D" w:rsidRPr="00404590" w:rsidRDefault="008A7CC6" w:rsidP="008A7CC6">
      <w:pPr>
        <w:pStyle w:val="Heading2"/>
      </w:pPr>
      <w:bookmarkStart w:id="5" w:name="_Toc140740258"/>
      <w:r>
        <w:t xml:space="preserve">1 </w:t>
      </w:r>
      <w:proofErr w:type="spellStart"/>
      <w:r w:rsidR="004A6231" w:rsidRPr="00404590">
        <w:t>check_lines</w:t>
      </w:r>
      <w:bookmarkEnd w:id="5"/>
      <w:proofErr w:type="spellEnd"/>
    </w:p>
    <w:p w14:paraId="433F9F9C" w14:textId="77777777" w:rsidR="004A6231" w:rsidRPr="004A6231" w:rsidRDefault="00E562DD" w:rsidP="004A6231">
      <w:r>
        <w:rPr>
          <w:rFonts w:hint="eastAsia"/>
        </w:rPr>
        <w:t>Check lines method is used to check one or multiple specific string(s) in a given file.</w:t>
      </w:r>
    </w:p>
    <w:p w14:paraId="0EE85D2C" w14:textId="77777777" w:rsidR="005908B0" w:rsidRPr="00404590" w:rsidRDefault="008A7CC6" w:rsidP="008A7CC6">
      <w:pPr>
        <w:pStyle w:val="Heading3"/>
      </w:pPr>
      <w:bookmarkStart w:id="6" w:name="_Toc140740259"/>
      <w:r>
        <w:t>1.1</w:t>
      </w:r>
      <w:r w:rsidR="00D83E3B">
        <w:rPr>
          <w:rStyle w:val="Heading2Char"/>
          <w:b/>
          <w:bCs/>
        </w:rPr>
        <w:t xml:space="preserve"> </w:t>
      </w:r>
      <w:r w:rsidR="008910A6" w:rsidRPr="00404590">
        <w:rPr>
          <w:rStyle w:val="Heading2Char"/>
          <w:rFonts w:hint="eastAsia"/>
          <w:b/>
          <w:bCs/>
        </w:rPr>
        <w:t>Format</w:t>
      </w:r>
      <w:bookmarkEnd w:id="6"/>
    </w:p>
    <w:p w14:paraId="57E2FEDC" w14:textId="3FE21BB9" w:rsidR="00E6258D" w:rsidRDefault="00E6258D" w:rsidP="00E6258D">
      <w:pPr>
        <w:rPr>
          <w:ins w:id="7" w:author="Jason Wang" w:date="2020-08-27T10:03:00Z"/>
        </w:rPr>
      </w:pPr>
      <w:r>
        <w:t>[</w:t>
      </w:r>
      <w:proofErr w:type="spellStart"/>
      <w:r>
        <w:t>check_lines</w:t>
      </w:r>
      <w:proofErr w:type="spellEnd"/>
      <w:r w:rsidR="00F230CB">
        <w:rPr>
          <w:rFonts w:hint="eastAsia"/>
        </w:rPr>
        <w:t>_&lt;</w:t>
      </w:r>
      <w:proofErr w:type="spellStart"/>
      <w:r w:rsidR="00F230CB">
        <w:rPr>
          <w:rFonts w:hint="eastAsia"/>
        </w:rPr>
        <w:t>section_num</w:t>
      </w:r>
      <w:proofErr w:type="spellEnd"/>
      <w:r w:rsidR="00F230CB">
        <w:rPr>
          <w:rFonts w:hint="eastAsia"/>
        </w:rPr>
        <w:t>&gt;</w:t>
      </w:r>
      <w:r>
        <w:t>]</w:t>
      </w:r>
    </w:p>
    <w:p w14:paraId="604E5E4C" w14:textId="6F4609C8" w:rsidR="00937F19" w:rsidRDefault="00937F19" w:rsidP="00E6258D">
      <w:ins w:id="8" w:author="Jason Wang" w:date="2020-08-27T10:03:00Z">
        <w:r>
          <w:t xml:space="preserve">title = </w:t>
        </w:r>
      </w:ins>
      <w:ins w:id="9" w:author="Jason Wang" w:date="2020-08-27T10:04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 optional</w:t>
        </w:r>
      </w:ins>
    </w:p>
    <w:p w14:paraId="7EEC1268" w14:textId="7586E644" w:rsidR="00E6258D" w:rsidRDefault="00E6258D" w:rsidP="00E6258D">
      <w:r>
        <w:t>file</w:t>
      </w:r>
      <w:r w:rsidR="00F230CB">
        <w:rPr>
          <w:rFonts w:hint="eastAsia"/>
        </w:rPr>
        <w:t xml:space="preserve"> </w:t>
      </w:r>
      <w:r w:rsidR="00F33579">
        <w:t>=</w:t>
      </w:r>
    </w:p>
    <w:p w14:paraId="3FA04673" w14:textId="77777777" w:rsidR="00E6258D" w:rsidRDefault="00E6258D" w:rsidP="00E6258D">
      <w:r>
        <w:t>check_1 = &lt;string_1&gt;</w:t>
      </w:r>
    </w:p>
    <w:p w14:paraId="10801300" w14:textId="1849796B" w:rsidR="00E6258D" w:rsidRDefault="00E6258D" w:rsidP="00E6258D">
      <w:proofErr w:type="spellStart"/>
      <w:r>
        <w:t>times</w:t>
      </w:r>
      <w:r w:rsidR="00CA3F16">
        <w:t>|times_strict|times_range</w:t>
      </w:r>
      <w:proofErr w:type="spellEnd"/>
      <w:r>
        <w:t xml:space="preserve"> = </w:t>
      </w:r>
      <w:r w:rsidR="00CA3F16">
        <w:t>..</w:t>
      </w:r>
    </w:p>
    <w:p w14:paraId="4F6E7E88" w14:textId="759F4BBC" w:rsidR="00E6258D" w:rsidRPr="00E6258D" w:rsidRDefault="00E6258D" w:rsidP="00E6258D">
      <w:r>
        <w:t>check_&lt;num&gt; = &lt;string_2&gt;</w:t>
      </w:r>
      <w:ins w:id="10" w:author="Jason Wang" w:date="2020-08-27T10:42:00Z">
        <w:r w:rsidR="001D3A41">
          <w:tab/>
        </w:r>
        <w:r w:rsidR="001D3A41">
          <w:tab/>
        </w:r>
        <w:r w:rsidR="001D3A41">
          <w:tab/>
          <w:t>-- optional</w:t>
        </w:r>
      </w:ins>
    </w:p>
    <w:p w14:paraId="185E0F93" w14:textId="1EA5F252" w:rsidR="122F4996" w:rsidRDefault="00F33579" w:rsidP="122F4996">
      <w:proofErr w:type="spellStart"/>
      <w:r>
        <w:t>use_grep</w:t>
      </w:r>
      <w:proofErr w:type="spellEnd"/>
      <w:r>
        <w:t xml:space="preserve"> = </w:t>
      </w:r>
      <w:del w:id="11" w:author="Jason Wang" w:date="2020-08-27T10:42:00Z">
        <w:r w:rsidDel="001D3A41">
          <w:delText>[</w:delText>
        </w:r>
      </w:del>
      <w:ins w:id="12" w:author="Jason Wang" w:date="2020-08-27T10:42:00Z">
        <w:r w:rsidR="001D3A41">
          <w:t>&lt;</w:t>
        </w:r>
      </w:ins>
      <w:r>
        <w:t>0</w:t>
      </w:r>
      <w:r w:rsidR="003C5BC7">
        <w:t xml:space="preserve"> (default)</w:t>
      </w:r>
      <w:r>
        <w:t>, 1</w:t>
      </w:r>
      <w:del w:id="13" w:author="Jason Wang" w:date="2020-08-27T10:43:00Z">
        <w:r w:rsidDel="001D3A41">
          <w:delText>]</w:delText>
        </w:r>
      </w:del>
      <w:ins w:id="14" w:author="Jason Wang" w:date="2020-08-27T10:43:00Z">
        <w:r w:rsidR="001D3A41">
          <w:t>&gt;</w:t>
        </w:r>
      </w:ins>
      <w:ins w:id="15" w:author="Jason Wang" w:date="2020-08-27T10:42:00Z">
        <w:r w:rsidR="001D3A41">
          <w:tab/>
        </w:r>
        <w:r w:rsidR="001D3A41">
          <w:tab/>
        </w:r>
        <w:r w:rsidR="001D3A41">
          <w:tab/>
          <w:t>--optional, default: 0</w:t>
        </w:r>
      </w:ins>
    </w:p>
    <w:p w14:paraId="25DE3E8B" w14:textId="77777777" w:rsidR="004A626D" w:rsidRPr="008A7CC6" w:rsidRDefault="008A7CC6" w:rsidP="008A7CC6">
      <w:pPr>
        <w:pStyle w:val="Heading3"/>
      </w:pPr>
      <w:bookmarkStart w:id="16" w:name="_Toc140740260"/>
      <w:r w:rsidRPr="008A7CC6">
        <w:t>1.2</w:t>
      </w:r>
      <w:r w:rsidR="00D83E3B" w:rsidRPr="008A7CC6">
        <w:t xml:space="preserve"> </w:t>
      </w:r>
      <w:r w:rsidR="008910A6" w:rsidRPr="008A7CC6">
        <w:rPr>
          <w:rFonts w:hint="eastAsia"/>
        </w:rPr>
        <w:t>Description</w:t>
      </w:r>
      <w:bookmarkEnd w:id="16"/>
    </w:p>
    <w:p w14:paraId="5D8A32B7" w14:textId="77777777" w:rsidR="005908B0" w:rsidRDefault="00F230CB" w:rsidP="00E562DD">
      <w:pPr>
        <w:pStyle w:val="ListParagraph"/>
        <w:numPr>
          <w:ilvl w:val="0"/>
          <w:numId w:val="6"/>
        </w:numPr>
      </w:pPr>
      <w:r>
        <w:t>“</w:t>
      </w:r>
      <w:r w:rsidRPr="00F230CB">
        <w:t>[</w:t>
      </w:r>
      <w:proofErr w:type="spellStart"/>
      <w:r w:rsidRPr="00F230CB">
        <w:t>check_lines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check_lines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C258F63" w14:textId="77777777" w:rsidR="00F230CB" w:rsidRDefault="00F230CB" w:rsidP="00E562DD">
      <w:pPr>
        <w:pStyle w:val="ListParagraph"/>
        <w:numPr>
          <w:ilvl w:val="0"/>
          <w:numId w:val="6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6D8F5E05" w14:textId="6051779E" w:rsidR="006404E0" w:rsidRDefault="006404E0" w:rsidP="00E562DD">
      <w:pPr>
        <w:pStyle w:val="ListParagraph"/>
        <w:numPr>
          <w:ilvl w:val="0"/>
          <w:numId w:val="6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A76BE2">
        <w:rPr>
          <w:rFonts w:hint="eastAsia"/>
        </w:rPr>
        <w:t xml:space="preserve">be </w:t>
      </w:r>
      <w:del w:id="17" w:author="Jason Wang" w:date="2020-08-27T10:05:00Z">
        <w:r w:rsidR="00A76BE2" w:rsidDel="00832A8D">
          <w:rPr>
            <w:rFonts w:hint="eastAsia"/>
          </w:rPr>
          <w:delText>check</w:delText>
        </w:r>
        <w:r w:rsidR="007841F5" w:rsidDel="00832A8D">
          <w:rPr>
            <w:rFonts w:hint="eastAsia"/>
          </w:rPr>
          <w:delText>ed</w:delText>
        </w:r>
      </w:del>
      <w:ins w:id="18" w:author="Jason Wang" w:date="2020-08-27T10:05:00Z">
        <w:r w:rsidR="00832A8D">
          <w:t>used for ‘specific string’ searching</w:t>
        </w:r>
      </w:ins>
      <w:r w:rsidR="007841F5">
        <w:rPr>
          <w:rFonts w:hint="eastAsia"/>
        </w:rPr>
        <w:t>.</w:t>
      </w:r>
    </w:p>
    <w:p w14:paraId="2D0362A2" w14:textId="304CF43E" w:rsidR="006404E0" w:rsidRDefault="006404E0" w:rsidP="00E562DD">
      <w:pPr>
        <w:pStyle w:val="ListParagraph"/>
        <w:numPr>
          <w:ilvl w:val="0"/>
          <w:numId w:val="6"/>
        </w:numPr>
      </w:pPr>
      <w:r>
        <w:t>“check_1”</w:t>
      </w:r>
      <w:r>
        <w:rPr>
          <w:rFonts w:hint="eastAsia"/>
        </w:rPr>
        <w:t xml:space="preserve">: </w:t>
      </w:r>
      <w:del w:id="19" w:author="Jason Wang" w:date="2020-08-27T10:43:00Z">
        <w:r w:rsidDel="001C57AA">
          <w:rPr>
            <w:rFonts w:hint="eastAsia"/>
          </w:rPr>
          <w:delText xml:space="preserve">find </w:delText>
        </w:r>
      </w:del>
      <w:ins w:id="20" w:author="Jason Wang" w:date="2020-08-27T10:43:00Z">
        <w:r w:rsidR="001C57AA">
          <w:t>search</w:t>
        </w:r>
        <w:r w:rsidR="001C57AA">
          <w:rPr>
            <w:rFonts w:hint="eastAsia"/>
          </w:rPr>
          <w:t xml:space="preserve"> </w:t>
        </w:r>
      </w:ins>
      <w:r>
        <w:t>“</w:t>
      </w:r>
      <w:r>
        <w:rPr>
          <w:rFonts w:hint="eastAsia"/>
        </w:rPr>
        <w:t>string_1</w:t>
      </w:r>
      <w:r>
        <w:t>”</w:t>
      </w:r>
      <w:r>
        <w:rPr>
          <w:rFonts w:hint="eastAsia"/>
        </w:rPr>
        <w:t xml:space="preserve"> in file and make this line as the start line (num = 1).</w:t>
      </w:r>
    </w:p>
    <w:p w14:paraId="47D6CB5F" w14:textId="55C3C9C6" w:rsidR="006404E0" w:rsidRDefault="006404E0" w:rsidP="00E562DD">
      <w:pPr>
        <w:pStyle w:val="ListParagraph"/>
        <w:numPr>
          <w:ilvl w:val="0"/>
          <w:numId w:val="6"/>
        </w:numPr>
      </w:pPr>
      <w:r>
        <w:t>“times”</w:t>
      </w:r>
      <w:r>
        <w:rPr>
          <w:rFonts w:hint="eastAsia"/>
        </w:rPr>
        <w:t xml:space="preserve">: repeat times before toggle the </w:t>
      </w:r>
      <w:r>
        <w:t>“check_1”</w:t>
      </w:r>
      <w:r>
        <w:rPr>
          <w:rFonts w:hint="eastAsia"/>
        </w:rPr>
        <w:t>.</w:t>
      </w:r>
    </w:p>
    <w:p w14:paraId="53208AD8" w14:textId="43010ACC" w:rsidR="00CA3F16" w:rsidRDefault="00CA3F16" w:rsidP="00E562DD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times_strict</w:t>
      </w:r>
      <w:proofErr w:type="spellEnd"/>
      <w:r>
        <w:t>”: strict repeat times for toggle the “check_1”</w:t>
      </w:r>
    </w:p>
    <w:p w14:paraId="1A081080" w14:textId="4A27A7E4" w:rsidR="00CA3F16" w:rsidRDefault="00CA3F16" w:rsidP="00E562DD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times_range</w:t>
      </w:r>
      <w:proofErr w:type="spellEnd"/>
      <w:r>
        <w:t>”: repeat times for toggle the “check_1</w:t>
      </w:r>
      <w:r w:rsidR="00AE6B6A">
        <w:t>, for example “&gt;=4”</w:t>
      </w:r>
    </w:p>
    <w:p w14:paraId="46BBFD29" w14:textId="77777777" w:rsidR="006404E0" w:rsidRDefault="122F4996" w:rsidP="00E562DD">
      <w:pPr>
        <w:pStyle w:val="ListParagraph"/>
        <w:numPr>
          <w:ilvl w:val="0"/>
          <w:numId w:val="6"/>
        </w:numPr>
      </w:pPr>
      <w:r>
        <w:t>“check_&lt;num&gt;”: find “string_2” in line “num”</w:t>
      </w:r>
    </w:p>
    <w:p w14:paraId="067635A7" w14:textId="39B6855E" w:rsidR="122F4996" w:rsidRDefault="122F4996" w:rsidP="122F4996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use_grep</w:t>
      </w:r>
      <w:proofErr w:type="spellEnd"/>
      <w:r>
        <w:t>”: if set to 1, will treat check string as regular expression</w:t>
      </w:r>
    </w:p>
    <w:p w14:paraId="77E4D935" w14:textId="77777777" w:rsidR="006404E0" w:rsidRDefault="006404E0" w:rsidP="005908B0">
      <w:r>
        <w:t>I</w:t>
      </w:r>
      <w:r>
        <w:rPr>
          <w:rFonts w:hint="eastAsia"/>
        </w:rPr>
        <w:t>n summary:</w:t>
      </w:r>
    </w:p>
    <w:p w14:paraId="7E5F115B" w14:textId="6F49AE3B" w:rsidR="00CA3F16" w:rsidRDefault="006404E0" w:rsidP="006404E0">
      <w:r>
        <w:t>This method will try to find the &lt;string_1&gt; assigned by “check_1” in &lt;file&gt; and treat it as a start point (line 1),</w:t>
      </w:r>
      <w:r>
        <w:rPr>
          <w:rFonts w:hint="eastAsia"/>
        </w:rPr>
        <w:t xml:space="preserve"> </w:t>
      </w:r>
      <w:r>
        <w:t>if “times” option is used, s</w:t>
      </w:r>
      <w:r>
        <w:rPr>
          <w:rFonts w:hint="eastAsia"/>
        </w:rPr>
        <w:t>c</w:t>
      </w:r>
      <w:r>
        <w:t>ript</w:t>
      </w:r>
      <w:r>
        <w:rPr>
          <w:rFonts w:hint="eastAsia"/>
        </w:rPr>
        <w:t xml:space="preserve"> </w:t>
      </w:r>
      <w:r>
        <w:t xml:space="preserve">will </w:t>
      </w:r>
      <w:r w:rsidR="00995816">
        <w:rPr>
          <w:rFonts w:hint="eastAsia"/>
        </w:rPr>
        <w:t>repeat</w:t>
      </w:r>
      <w:r>
        <w:t xml:space="preserve"> &lt;</w:t>
      </w:r>
      <w:proofErr w:type="spellStart"/>
      <w:r w:rsidR="00995816">
        <w:rPr>
          <w:rFonts w:hint="eastAsia"/>
        </w:rPr>
        <w:t>repeat_number</w:t>
      </w:r>
      <w:proofErr w:type="spellEnd"/>
      <w:r>
        <w:t>&gt; times and then tre</w:t>
      </w:r>
      <w:r w:rsidR="00995816">
        <w:t xml:space="preserve">at the last one as start point) </w:t>
      </w:r>
      <w:r>
        <w:t xml:space="preserve">then try to check whether line &lt;num&gt; (a shift value) has &lt;string_2&gt;. </w:t>
      </w:r>
    </w:p>
    <w:p w14:paraId="5AF37649" w14:textId="77777777" w:rsidR="006404E0" w:rsidRPr="006404E0" w:rsidRDefault="00AD5131" w:rsidP="006404E0">
      <w:r>
        <w:t>If</w:t>
      </w:r>
      <w:r w:rsidR="006404E0">
        <w:t xml:space="preserve"> </w:t>
      </w:r>
      <w:r w:rsidR="00995816">
        <w:rPr>
          <w:rFonts w:hint="eastAsia"/>
        </w:rPr>
        <w:t>all condition</w:t>
      </w:r>
      <w:r>
        <w:rPr>
          <w:rFonts w:hint="eastAsia"/>
        </w:rPr>
        <w:t>s</w:t>
      </w:r>
      <w:r w:rsidR="00995816">
        <w:rPr>
          <w:rFonts w:hint="eastAsia"/>
        </w:rPr>
        <w:t xml:space="preserve"> are matched, this check section will return pass.</w:t>
      </w:r>
    </w:p>
    <w:p w14:paraId="2441F662" w14:textId="77777777" w:rsidR="008910A6" w:rsidRDefault="00404590" w:rsidP="008A7CC6">
      <w:pPr>
        <w:pStyle w:val="Heading3"/>
      </w:pPr>
      <w:bookmarkStart w:id="21" w:name="_Toc140740261"/>
      <w:r>
        <w:t>1.3</w:t>
      </w:r>
      <w:r w:rsidR="00D83E3B">
        <w:t xml:space="preserve"> </w:t>
      </w:r>
      <w:r w:rsidR="00622F91">
        <w:rPr>
          <w:rFonts w:hint="eastAsia"/>
        </w:rPr>
        <w:t>D</w:t>
      </w:r>
      <w:r w:rsidR="00622F91" w:rsidRPr="00622F91">
        <w:t>emo</w:t>
      </w:r>
      <w:bookmarkEnd w:id="21"/>
    </w:p>
    <w:p w14:paraId="1822D1D0" w14:textId="77777777" w:rsidR="007D0318" w:rsidRPr="00404590" w:rsidRDefault="00404590" w:rsidP="008A7CC6">
      <w:pPr>
        <w:pStyle w:val="Heading4"/>
      </w:pPr>
      <w:r w:rsidRPr="00404590">
        <w:rPr>
          <w:rFonts w:hint="eastAsia"/>
        </w:rPr>
        <w:t>1.</w:t>
      </w:r>
      <w:r w:rsidRPr="00404590">
        <w:t>3.1</w:t>
      </w:r>
      <w:r w:rsidR="007D0318" w:rsidRPr="00404590">
        <w:rPr>
          <w:rFonts w:hint="eastAsia"/>
        </w:rPr>
        <w:t xml:space="preserve"> </w:t>
      </w:r>
      <w:r w:rsidR="007D0318" w:rsidRPr="00404590">
        <w:t>Single</w:t>
      </w:r>
      <w:r w:rsidR="007D0318" w:rsidRPr="00404590">
        <w:rPr>
          <w:rFonts w:hint="eastAsia"/>
        </w:rPr>
        <w:t xml:space="preserve"> line check</w:t>
      </w:r>
    </w:p>
    <w:p w14:paraId="13574535" w14:textId="78B3612A" w:rsidR="007D0318" w:rsidRPr="008F232F" w:rsidRDefault="007D0318" w:rsidP="007D0318">
      <w:r w:rsidRPr="00E14F32">
        <w:t xml:space="preserve">Check </w:t>
      </w:r>
      <w:del w:id="22" w:author="Jason Wang" w:date="2020-08-27T13:20:00Z">
        <w:r w:rsidRPr="00E14F32" w:rsidDel="00F940D0">
          <w:delText xml:space="preserve">the </w:delText>
        </w:r>
        <w:r w:rsidDel="00F940D0">
          <w:rPr>
            <w:rFonts w:hint="eastAsia"/>
          </w:rPr>
          <w:delText>one single line</w:delText>
        </w:r>
      </w:del>
      <w:ins w:id="23" w:author="Jason Wang" w:date="2020-08-27T13:20:00Z">
        <w:r w:rsidR="00F940D0">
          <w:t>specific string</w:t>
        </w:r>
      </w:ins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</w:p>
    <w:p w14:paraId="73EC471E" w14:textId="77777777" w:rsidR="007D0318" w:rsidRDefault="007D0318" w:rsidP="007D0318">
      <w:r>
        <w:t>[check_lines_1]</w:t>
      </w:r>
    </w:p>
    <w:p w14:paraId="63822F3B" w14:textId="77777777" w:rsidR="007D0318" w:rsidRDefault="007D0318" w:rsidP="007D0318">
      <w:r>
        <w:t>title = check_test1</w:t>
      </w:r>
    </w:p>
    <w:p w14:paraId="0F011106" w14:textId="77777777" w:rsidR="007D0318" w:rsidRDefault="007D0318" w:rsidP="007D0318">
      <w:r>
        <w:t>file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3E3790C5" w14:textId="77777777" w:rsidR="007D0318" w:rsidRDefault="007D0318" w:rsidP="007D0318">
      <w:r>
        <w:t xml:space="preserve">check_1 = </w:t>
      </w:r>
      <w:r w:rsidRPr="007D0318">
        <w:t>100.00% coverage</w:t>
      </w:r>
    </w:p>
    <w:p w14:paraId="1D5ADB0F" w14:textId="77777777" w:rsidR="00E14F32" w:rsidRPr="00E14F32" w:rsidRDefault="00404590" w:rsidP="008A7CC6">
      <w:pPr>
        <w:pStyle w:val="Heading4"/>
      </w:pPr>
      <w:r>
        <w:rPr>
          <w:rFonts w:hint="eastAsia"/>
        </w:rPr>
        <w:t>1.</w:t>
      </w:r>
      <w:r>
        <w:t>3.2</w:t>
      </w:r>
      <w:r w:rsidR="00E14F32">
        <w:rPr>
          <w:rFonts w:hint="eastAsia"/>
        </w:rPr>
        <w:t xml:space="preserve"> </w:t>
      </w:r>
      <w:r w:rsidR="007D0318">
        <w:rPr>
          <w:rFonts w:hint="eastAsia"/>
        </w:rPr>
        <w:t>C</w:t>
      </w:r>
      <w:r w:rsidR="007D0318">
        <w:t>ontinues</w:t>
      </w:r>
      <w:r w:rsidR="00E14F32" w:rsidRPr="00E14F32">
        <w:rPr>
          <w:rFonts w:hint="eastAsia"/>
        </w:rPr>
        <w:t xml:space="preserve"> lines</w:t>
      </w:r>
      <w:r w:rsidR="007D0318">
        <w:rPr>
          <w:rFonts w:hint="eastAsia"/>
        </w:rPr>
        <w:t xml:space="preserve"> check</w:t>
      </w:r>
    </w:p>
    <w:p w14:paraId="1819F071" w14:textId="77777777" w:rsidR="008F232F" w:rsidRPr="008F232F" w:rsidRDefault="00E14F32" w:rsidP="008F232F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</w:p>
    <w:p w14:paraId="7555C014" w14:textId="77777777" w:rsidR="008F232F" w:rsidRDefault="008F232F" w:rsidP="008F232F">
      <w:r>
        <w:t>[check_lines_1]</w:t>
      </w:r>
    </w:p>
    <w:p w14:paraId="6965451D" w14:textId="77777777" w:rsidR="008F232F" w:rsidRDefault="008F232F" w:rsidP="008F232F">
      <w:r>
        <w:t>title = check_test1</w:t>
      </w:r>
    </w:p>
    <w:p w14:paraId="50A7F1F1" w14:textId="77777777" w:rsidR="008F232F" w:rsidRDefault="008F232F" w:rsidP="008F232F">
      <w:r>
        <w:t>file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24B8C6EE" w14:textId="77777777" w:rsidR="008F232F" w:rsidRDefault="008F232F" w:rsidP="008F232F">
      <w:r>
        <w:t>check_1 = Preference: FREQUENCY PORT "</w:t>
      </w:r>
      <w:proofErr w:type="spellStart"/>
      <w:r>
        <w:t>ClockA</w:t>
      </w:r>
      <w:proofErr w:type="spellEnd"/>
      <w:r>
        <w:t>" 100.000000 MHz ;</w:t>
      </w:r>
    </w:p>
    <w:p w14:paraId="0CC292D3" w14:textId="77777777" w:rsidR="00D45898" w:rsidRDefault="00E562DD" w:rsidP="00D45898">
      <w:r>
        <w:t>check_2 = 0 items scored</w:t>
      </w:r>
    </w:p>
    <w:p w14:paraId="02EB378F" w14:textId="77777777" w:rsidR="00B33828" w:rsidRPr="00D45898" w:rsidRDefault="00B33828" w:rsidP="00D45898"/>
    <w:p w14:paraId="4015C72C" w14:textId="0604FFB7" w:rsidR="00CA3F16" w:rsidRDefault="00CA3F16" w:rsidP="00CA3F16">
      <w:pPr>
        <w:pStyle w:val="Heading4"/>
      </w:pPr>
      <w:r>
        <w:lastRenderedPageBreak/>
        <w:t>1.3.3 Continues lines check and with check_1 times settings</w:t>
      </w:r>
    </w:p>
    <w:p w14:paraId="5F05E989" w14:textId="48A87E00" w:rsidR="00CA3F16" w:rsidRPr="008F232F" w:rsidRDefault="00CA3F16" w:rsidP="00CA3F16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  <w:r>
        <w:t>, string for check_1 should be matched as few as $times in the file.</w:t>
      </w:r>
    </w:p>
    <w:p w14:paraId="00DD0F01" w14:textId="77777777" w:rsidR="00CA3F16" w:rsidRDefault="00CA3F16" w:rsidP="00CA3F16">
      <w:r>
        <w:t>[check_lines_1]</w:t>
      </w:r>
    </w:p>
    <w:p w14:paraId="3B9551DC" w14:textId="77777777" w:rsidR="00CA3F16" w:rsidRDefault="00CA3F16" w:rsidP="00CA3F16">
      <w:r>
        <w:t>title = check_test1</w:t>
      </w:r>
    </w:p>
    <w:p w14:paraId="6A723D1D" w14:textId="77777777" w:rsidR="00CA3F16" w:rsidRDefault="00CA3F16" w:rsidP="00CA3F16">
      <w:r>
        <w:t>file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3B9F5ED2" w14:textId="29B03239" w:rsidR="00CA3F16" w:rsidRDefault="00CA3F16" w:rsidP="00CA3F16">
      <w:r>
        <w:t>check_1 = Preference: FREQUENCY PORT "</w:t>
      </w:r>
      <w:proofErr w:type="spellStart"/>
      <w:r>
        <w:t>ClockA</w:t>
      </w:r>
      <w:proofErr w:type="spellEnd"/>
      <w:r>
        <w:t>" 100.000000 MHz ;</w:t>
      </w:r>
    </w:p>
    <w:p w14:paraId="67836DE0" w14:textId="19C44925" w:rsidR="00CA3F16" w:rsidRDefault="00CA3F16" w:rsidP="00CA3F16">
      <w:r>
        <w:t>times = 4</w:t>
      </w:r>
    </w:p>
    <w:p w14:paraId="34C9C528" w14:textId="0C54E7E9" w:rsidR="00CA3F16" w:rsidRPr="00CA3F16" w:rsidRDefault="00CA3F16" w:rsidP="00CA3F16">
      <w:pPr>
        <w:rPr>
          <w:b/>
        </w:rPr>
      </w:pPr>
      <w:r>
        <w:t>check_2 = 0 items scored</w:t>
      </w:r>
    </w:p>
    <w:p w14:paraId="590761BE" w14:textId="586D5DDE" w:rsidR="00CA3F16" w:rsidRDefault="00CA3F16" w:rsidP="00CA3F16">
      <w:pPr>
        <w:pStyle w:val="Heading4"/>
      </w:pPr>
      <w:r>
        <w:t xml:space="preserve">1.3.4 Continues lines check and with check_1 </w:t>
      </w:r>
      <w:proofErr w:type="spellStart"/>
      <w:r>
        <w:t>times_strict</w:t>
      </w:r>
      <w:proofErr w:type="spellEnd"/>
      <w:r>
        <w:t xml:space="preserve"> settings</w:t>
      </w:r>
    </w:p>
    <w:p w14:paraId="0B3D9A5B" w14:textId="0FF59AC5" w:rsidR="00CA3F16" w:rsidRPr="008F232F" w:rsidRDefault="00CA3F16" w:rsidP="00CA3F16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  <w:r>
        <w:t>, string for check_1 should be matched as same as $</w:t>
      </w:r>
      <w:proofErr w:type="spellStart"/>
      <w:r>
        <w:t>times_strict</w:t>
      </w:r>
      <w:proofErr w:type="spellEnd"/>
      <w:r>
        <w:t xml:space="preserve"> in the file.</w:t>
      </w:r>
    </w:p>
    <w:p w14:paraId="555750DA" w14:textId="77777777" w:rsidR="00CA3F16" w:rsidRDefault="00CA3F16" w:rsidP="00CA3F16">
      <w:r>
        <w:t>[check_lines_1]</w:t>
      </w:r>
    </w:p>
    <w:p w14:paraId="11C59317" w14:textId="77777777" w:rsidR="00CA3F16" w:rsidRDefault="00CA3F16" w:rsidP="00CA3F16">
      <w:r>
        <w:t>title = check_test1</w:t>
      </w:r>
    </w:p>
    <w:p w14:paraId="63A88F4D" w14:textId="77777777" w:rsidR="00CA3F16" w:rsidRDefault="00CA3F16" w:rsidP="00CA3F16">
      <w:r>
        <w:t>file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548E74C8" w14:textId="77777777" w:rsidR="00CA3F16" w:rsidRDefault="00CA3F16" w:rsidP="00CA3F16">
      <w:r>
        <w:t>check_1 = Preference: FREQUENCY PORT "</w:t>
      </w:r>
      <w:proofErr w:type="spellStart"/>
      <w:r>
        <w:t>ClockA</w:t>
      </w:r>
      <w:proofErr w:type="spellEnd"/>
      <w:r>
        <w:t>" 100.000000 MHz ;</w:t>
      </w:r>
    </w:p>
    <w:p w14:paraId="78230780" w14:textId="6BBB1340" w:rsidR="00CA3F16" w:rsidRDefault="00CA3F16" w:rsidP="00CA3F16">
      <w:r>
        <w:t>times_</w:t>
      </w:r>
      <w:r w:rsidRPr="00CA3F16">
        <w:t xml:space="preserve"> </w:t>
      </w:r>
      <w:r>
        <w:t>strict = 4</w:t>
      </w:r>
    </w:p>
    <w:p w14:paraId="72E3BA73" w14:textId="77777777" w:rsidR="00CA3F16" w:rsidRDefault="00CA3F16" w:rsidP="00CA3F16">
      <w:r>
        <w:t>check_2 = 0 items scored</w:t>
      </w:r>
    </w:p>
    <w:p w14:paraId="465C6E20" w14:textId="62F9892E" w:rsidR="00CA3F16" w:rsidRDefault="00CA3F16" w:rsidP="00CA3F16"/>
    <w:p w14:paraId="1A109576" w14:textId="77777777" w:rsidR="00CA3F16" w:rsidRDefault="00CA3F16" w:rsidP="00CA3F16"/>
    <w:p w14:paraId="08D2C056" w14:textId="77777777" w:rsidR="00CA3F16" w:rsidRPr="00CA3F16" w:rsidRDefault="00CA3F16" w:rsidP="00CA3F16"/>
    <w:p w14:paraId="2C4132D4" w14:textId="1A3D6343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B320C48" w14:textId="3B119300" w:rsidR="008910A6" w:rsidRPr="008A7CC6" w:rsidRDefault="008A7CC6" w:rsidP="008A7CC6">
      <w:pPr>
        <w:pStyle w:val="Heading2"/>
      </w:pPr>
      <w:bookmarkStart w:id="24" w:name="_Toc140740262"/>
      <w:r w:rsidRPr="008A7CC6">
        <w:lastRenderedPageBreak/>
        <w:t xml:space="preserve">2 </w:t>
      </w:r>
      <w:proofErr w:type="spellStart"/>
      <w:r w:rsidR="008910A6" w:rsidRPr="008A7CC6">
        <w:t>check_flow</w:t>
      </w:r>
      <w:bookmarkEnd w:id="24"/>
      <w:proofErr w:type="spellEnd"/>
    </w:p>
    <w:p w14:paraId="3095F78D" w14:textId="6D935000" w:rsidR="00D35468" w:rsidRPr="000766E0" w:rsidRDefault="00040783" w:rsidP="000766E0">
      <w:del w:id="25" w:author="Jason Wang" w:date="2020-08-27T13:21:00Z">
        <w:r w:rsidDel="00F940D0">
          <w:rPr>
            <w:rFonts w:hint="eastAsia"/>
          </w:rPr>
          <w:delText>The</w:delText>
        </w:r>
        <w:r w:rsidR="00D35468" w:rsidRPr="000766E0" w:rsidDel="00F940D0">
          <w:rPr>
            <w:rFonts w:hint="eastAsia"/>
          </w:rPr>
          <w:delText xml:space="preserve"> </w:delText>
        </w:r>
      </w:del>
      <w:ins w:id="26" w:author="Jason Wang" w:date="2020-08-27T13:21:00Z">
        <w:r w:rsidR="00F940D0">
          <w:t>This</w:t>
        </w:r>
        <w:r w:rsidR="00F940D0" w:rsidRPr="000766E0">
          <w:rPr>
            <w:rFonts w:hint="eastAsia"/>
          </w:rPr>
          <w:t xml:space="preserve"> </w:t>
        </w:r>
      </w:ins>
      <w:r w:rsidR="00D35468" w:rsidRPr="000766E0">
        <w:rPr>
          <w:rFonts w:hint="eastAsia"/>
        </w:rPr>
        <w:t xml:space="preserve">method is used to check </w:t>
      </w:r>
      <w:r w:rsidR="00515414">
        <w:t xml:space="preserve">string "All </w:t>
      </w:r>
      <w:r w:rsidR="000648AF">
        <w:t>signals are completely routed</w:t>
      </w:r>
      <w:r w:rsidR="00515414">
        <w:t>"</w:t>
      </w:r>
      <w:r w:rsidR="00D35468" w:rsidRPr="000766E0">
        <w:rPr>
          <w:rFonts w:hint="eastAsia"/>
        </w:rPr>
        <w:t xml:space="preserve"> in</w:t>
      </w:r>
      <w:r w:rsidR="001E1A12" w:rsidRPr="001E1A12">
        <w:t xml:space="preserve"> </w:t>
      </w:r>
      <w:r w:rsidR="00EF1CAE">
        <w:t xml:space="preserve">the </w:t>
      </w:r>
      <w:r w:rsidR="00724F99">
        <w:rPr>
          <w:rFonts w:hint="eastAsia"/>
        </w:rPr>
        <w:t>par report</w:t>
      </w:r>
      <w:r w:rsidR="00D35468" w:rsidRPr="000766E0">
        <w:rPr>
          <w:rFonts w:hint="eastAsia"/>
        </w:rPr>
        <w:t>.</w:t>
      </w:r>
    </w:p>
    <w:p w14:paraId="2C1FC984" w14:textId="77777777" w:rsidR="008910A6" w:rsidRPr="00404590" w:rsidRDefault="00404590" w:rsidP="008A7CC6">
      <w:pPr>
        <w:pStyle w:val="Heading3"/>
      </w:pPr>
      <w:bookmarkStart w:id="27" w:name="_Toc140740263"/>
      <w:r w:rsidRPr="00404590">
        <w:t>2.1</w:t>
      </w:r>
      <w:r>
        <w:t xml:space="preserve"> </w:t>
      </w:r>
      <w:r w:rsidR="008910A6" w:rsidRPr="00404590">
        <w:rPr>
          <w:rFonts w:hint="eastAsia"/>
        </w:rPr>
        <w:t>Format</w:t>
      </w:r>
      <w:bookmarkEnd w:id="27"/>
    </w:p>
    <w:p w14:paraId="0302B288" w14:textId="73C3A30E" w:rsidR="00E0152A" w:rsidRDefault="007F3CE7" w:rsidP="00E0152A">
      <w:pPr>
        <w:rPr>
          <w:ins w:id="28" w:author="Jason Wang" w:date="2020-08-27T13:21:00Z"/>
        </w:rPr>
      </w:pPr>
      <w:r>
        <w:t>[</w:t>
      </w:r>
      <w:proofErr w:type="spellStart"/>
      <w:r>
        <w:t>check_</w:t>
      </w:r>
      <w:r>
        <w:rPr>
          <w:rFonts w:hint="eastAsia"/>
        </w:rPr>
        <w:t>flow</w:t>
      </w:r>
      <w:proofErr w:type="spellEnd"/>
      <w:r w:rsidR="00E0152A">
        <w:rPr>
          <w:rFonts w:hint="eastAsia"/>
        </w:rPr>
        <w:t>_&lt;</w:t>
      </w:r>
      <w:proofErr w:type="spellStart"/>
      <w:r w:rsidR="00E0152A">
        <w:rPr>
          <w:rFonts w:hint="eastAsia"/>
        </w:rPr>
        <w:t>section_num</w:t>
      </w:r>
      <w:proofErr w:type="spellEnd"/>
      <w:r w:rsidR="00E0152A">
        <w:rPr>
          <w:rFonts w:hint="eastAsia"/>
        </w:rPr>
        <w:t>&gt;</w:t>
      </w:r>
      <w:r w:rsidR="00E0152A">
        <w:t>]</w:t>
      </w:r>
    </w:p>
    <w:p w14:paraId="335340EE" w14:textId="1B2CEAAD" w:rsidR="00F940D0" w:rsidRDefault="00F940D0" w:rsidP="00E0152A">
      <w:ins w:id="29" w:author="Jason Wang" w:date="2020-08-27T13:22:00Z">
        <w:r>
          <w:t>t</w:t>
        </w:r>
      </w:ins>
      <w:ins w:id="30" w:author="Jason Wang" w:date="2020-08-27T13:21:00Z">
        <w:r>
          <w:t>itle=</w:t>
        </w:r>
      </w:ins>
      <w:ins w:id="31" w:author="Jason Wang" w:date="2020-08-27T13:22:00Z">
        <w:r>
          <w:t xml:space="preserve">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--optional</w:t>
        </w:r>
      </w:ins>
    </w:p>
    <w:p w14:paraId="3029593B" w14:textId="77777777" w:rsidR="00E0152A" w:rsidRPr="00E0152A" w:rsidRDefault="00E0152A" w:rsidP="00E0152A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6A8AD4B9" w14:textId="77777777" w:rsidR="008910A6" w:rsidRDefault="00404590" w:rsidP="008A7CC6">
      <w:pPr>
        <w:pStyle w:val="Heading3"/>
      </w:pPr>
      <w:bookmarkStart w:id="32" w:name="_Toc140740264"/>
      <w:r>
        <w:t xml:space="preserve">2.2 </w:t>
      </w:r>
      <w:r w:rsidR="008910A6">
        <w:rPr>
          <w:rFonts w:hint="eastAsia"/>
        </w:rPr>
        <w:t>Description</w:t>
      </w:r>
      <w:bookmarkEnd w:id="32"/>
    </w:p>
    <w:p w14:paraId="787AC115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r w:rsidR="00D00B61">
        <w:t>[</w:t>
      </w:r>
      <w:proofErr w:type="spellStart"/>
      <w:r w:rsidR="00D00B61">
        <w:t>check_</w:t>
      </w:r>
      <w:r w:rsidR="00D00B61">
        <w:rPr>
          <w:rFonts w:hint="eastAsia"/>
        </w:rPr>
        <w:t>flow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AA313E">
        <w:rPr>
          <w:rFonts w:hint="eastAsia"/>
        </w:rPr>
        <w:t>check_flow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ED0B2E6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79CD4297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D35468">
        <w:rPr>
          <w:rFonts w:hint="eastAsia"/>
        </w:rPr>
        <w:t xml:space="preserve">, </w:t>
      </w:r>
      <w:r w:rsidR="00231F9E">
        <w:t xml:space="preserve">&lt;file&gt; </w:t>
      </w:r>
      <w:r w:rsidR="00D35468">
        <w:t>need to be a par report.</w:t>
      </w:r>
    </w:p>
    <w:p w14:paraId="18122B3A" w14:textId="77777777" w:rsidR="00307A8D" w:rsidRDefault="00307A8D" w:rsidP="00307A8D">
      <w:r>
        <w:t>I</w:t>
      </w:r>
      <w:r>
        <w:rPr>
          <w:rFonts w:hint="eastAsia"/>
        </w:rPr>
        <w:t>n summary:</w:t>
      </w:r>
    </w:p>
    <w:p w14:paraId="6C8C1885" w14:textId="77777777" w:rsidR="005156C5" w:rsidRDefault="00D35468" w:rsidP="005156C5">
      <w:r>
        <w:t>This</w:t>
      </w:r>
      <w:r w:rsidR="00307A8D">
        <w:t xml:space="preserve"> method will try to find the string "Al</w:t>
      </w:r>
      <w:r w:rsidR="000648AF">
        <w:t>l signals are completely routed</w:t>
      </w:r>
      <w:r w:rsidR="00A55DC1">
        <w:t xml:space="preserve">" in the </w:t>
      </w:r>
      <w:r w:rsidR="00307A8D">
        <w:t>report.</w:t>
      </w:r>
      <w:r w:rsidR="005156C5" w:rsidRPr="005156C5">
        <w:t xml:space="preserve"> </w:t>
      </w:r>
    </w:p>
    <w:p w14:paraId="1DBC2E2C" w14:textId="77777777" w:rsidR="00622AA9" w:rsidRPr="00E5738B" w:rsidRDefault="005156C5" w:rsidP="00622AA9">
      <w:r>
        <w:t xml:space="preserve">If </w:t>
      </w:r>
      <w:r>
        <w:rPr>
          <w:rFonts w:hint="eastAsia"/>
        </w:rPr>
        <w:t>all conditions are matched, this check section will return pass.</w:t>
      </w:r>
    </w:p>
    <w:p w14:paraId="1DB09D23" w14:textId="77777777" w:rsidR="008910A6" w:rsidRDefault="00404590" w:rsidP="008A7CC6">
      <w:pPr>
        <w:pStyle w:val="Heading3"/>
      </w:pPr>
      <w:bookmarkStart w:id="33" w:name="_Toc140740265"/>
      <w:r>
        <w:t xml:space="preserve">2.3 </w:t>
      </w:r>
      <w:r w:rsidR="008910A6">
        <w:rPr>
          <w:rFonts w:hint="eastAsia"/>
        </w:rPr>
        <w:t>Demo</w:t>
      </w:r>
      <w:bookmarkEnd w:id="33"/>
    </w:p>
    <w:p w14:paraId="71C2BB9D" w14:textId="2C0B56F3" w:rsidR="00622AA9" w:rsidRDefault="00E67322" w:rsidP="00622AA9">
      <w:r>
        <w:t>[check_</w:t>
      </w:r>
      <w:r>
        <w:rPr>
          <w:rFonts w:hint="eastAsia"/>
        </w:rPr>
        <w:t>flow</w:t>
      </w:r>
      <w:ins w:id="34" w:author="Jason Wang" w:date="2020-08-27T13:22:00Z">
        <w:r w:rsidR="00F940D0">
          <w:t>_1</w:t>
        </w:r>
      </w:ins>
      <w:r w:rsidR="00622AA9">
        <w:t>]</w:t>
      </w:r>
    </w:p>
    <w:p w14:paraId="11E4FDDB" w14:textId="77777777" w:rsidR="00622AA9" w:rsidRDefault="00622AA9" w:rsidP="00622AA9">
      <w:r>
        <w:t>file = ./_</w:t>
      </w:r>
      <w:r w:rsidR="00912064">
        <w:t>scratch/</w:t>
      </w:r>
      <w:r w:rsidR="00912064">
        <w:rPr>
          <w:rFonts w:hint="eastAsia"/>
        </w:rPr>
        <w:t>*</w:t>
      </w:r>
      <w:r w:rsidR="00912064">
        <w:t>/</w:t>
      </w:r>
      <w:r w:rsidR="00912064">
        <w:rPr>
          <w:rFonts w:hint="eastAsia"/>
        </w:rPr>
        <w:t>*</w:t>
      </w:r>
      <w:r w:rsidR="001D2388">
        <w:t>.</w:t>
      </w:r>
      <w:r w:rsidR="001D2388">
        <w:rPr>
          <w:rFonts w:hint="eastAsia"/>
        </w:rPr>
        <w:t>pa</w:t>
      </w:r>
      <w:r w:rsidR="009331C7">
        <w:t>r</w:t>
      </w:r>
    </w:p>
    <w:p w14:paraId="6A05A809" w14:textId="77777777" w:rsidR="00B33828" w:rsidRPr="009331C7" w:rsidRDefault="00B33828" w:rsidP="00622AA9"/>
    <w:p w14:paraId="47E8D721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5D5FF36" w14:textId="5C47C1F6" w:rsidR="002606E0" w:rsidRPr="008A7CC6" w:rsidRDefault="008A7CC6" w:rsidP="008A7CC6">
      <w:pPr>
        <w:pStyle w:val="Heading2"/>
      </w:pPr>
      <w:bookmarkStart w:id="35" w:name="_Toc140740266"/>
      <w:r w:rsidRPr="008A7CC6">
        <w:lastRenderedPageBreak/>
        <w:t xml:space="preserve">3 </w:t>
      </w:r>
      <w:proofErr w:type="spellStart"/>
      <w:r w:rsidR="002606E0" w:rsidRPr="008A7CC6">
        <w:t>check_synpro</w:t>
      </w:r>
      <w:bookmarkEnd w:id="35"/>
      <w:proofErr w:type="spellEnd"/>
    </w:p>
    <w:p w14:paraId="7253A126" w14:textId="38ED7B6E" w:rsidR="002606E0" w:rsidRPr="006115F3" w:rsidRDefault="00DF717A" w:rsidP="006115F3">
      <w:r>
        <w:rPr>
          <w:rFonts w:hint="eastAsia"/>
        </w:rPr>
        <w:t>Th</w:t>
      </w:r>
      <w:del w:id="36" w:author="Jason Wang" w:date="2020-08-27T13:28:00Z">
        <w:r w:rsidDel="00F668D2">
          <w:rPr>
            <w:rFonts w:hint="eastAsia"/>
          </w:rPr>
          <w:delText>e</w:delText>
        </w:r>
      </w:del>
      <w:ins w:id="37" w:author="Jason Wang" w:date="2020-08-27T13:28:00Z">
        <w:r w:rsidR="00F668D2">
          <w:t>is</w:t>
        </w:r>
      </w:ins>
      <w:r w:rsidR="006115F3" w:rsidRPr="006115F3">
        <w:rPr>
          <w:rFonts w:hint="eastAsia"/>
        </w:rPr>
        <w:t xml:space="preserve"> method is used to check </w:t>
      </w:r>
      <w:r w:rsidR="006115F3" w:rsidRPr="006115F3">
        <w:t xml:space="preserve">string </w:t>
      </w:r>
      <w:r w:rsidR="00EB5D35">
        <w:t>“</w:t>
      </w:r>
      <w:r w:rsidR="00EB5D35">
        <w:rPr>
          <w:rFonts w:hint="eastAsia"/>
        </w:rPr>
        <w:t>@E:</w:t>
      </w:r>
      <w:r w:rsidR="00EB5D35">
        <w:t>”</w:t>
      </w:r>
      <w:r w:rsidR="00EB5D35">
        <w:rPr>
          <w:rFonts w:hint="eastAsia"/>
        </w:rPr>
        <w:t xml:space="preserve"> and </w:t>
      </w:r>
      <w:r w:rsidR="00BA7CF4" w:rsidRPr="006115F3">
        <w:t>“Mapper</w:t>
      </w:r>
      <w:r w:rsidR="00755EB7" w:rsidRPr="002F2D46">
        <w:t xml:space="preserve"> successful</w:t>
      </w:r>
      <w:r w:rsidR="00AA1D3C">
        <w:t>”</w:t>
      </w:r>
      <w:r w:rsidR="00AA1D3C">
        <w:rPr>
          <w:rFonts w:hint="eastAsia"/>
        </w:rPr>
        <w:t xml:space="preserve"> </w:t>
      </w:r>
      <w:r w:rsidR="00BA7CF4" w:rsidRPr="006115F3">
        <w:t>in</w:t>
      </w:r>
      <w:r w:rsidR="006115F3" w:rsidRPr="006115F3">
        <w:t xml:space="preserve"> the </w:t>
      </w:r>
      <w:proofErr w:type="spellStart"/>
      <w:r w:rsidR="00AE33D1">
        <w:rPr>
          <w:rFonts w:hint="eastAsia"/>
        </w:rPr>
        <w:t>synpro</w:t>
      </w:r>
      <w:proofErr w:type="spellEnd"/>
      <w:r w:rsidR="00AE33D1" w:rsidRPr="006115F3">
        <w:t xml:space="preserve"> </w:t>
      </w:r>
      <w:r w:rsidR="006115F3" w:rsidRPr="006115F3">
        <w:t>report</w:t>
      </w:r>
      <w:r w:rsidR="006115F3" w:rsidRPr="006115F3">
        <w:rPr>
          <w:rFonts w:hint="eastAsia"/>
        </w:rPr>
        <w:t>.</w:t>
      </w:r>
    </w:p>
    <w:p w14:paraId="2C0E0E1A" w14:textId="77777777" w:rsidR="002606E0" w:rsidRDefault="008E1D40" w:rsidP="008A7CC6">
      <w:pPr>
        <w:pStyle w:val="Heading3"/>
      </w:pPr>
      <w:bookmarkStart w:id="38" w:name="_Toc140740267"/>
      <w:r>
        <w:t xml:space="preserve">3.1 </w:t>
      </w:r>
      <w:r w:rsidR="002606E0">
        <w:rPr>
          <w:rFonts w:hint="eastAsia"/>
        </w:rPr>
        <w:t>Format</w:t>
      </w:r>
      <w:bookmarkEnd w:id="38"/>
    </w:p>
    <w:p w14:paraId="23F7738D" w14:textId="0CB656D9" w:rsidR="00DB3CF1" w:rsidRDefault="00DB3CF1" w:rsidP="00810B6A">
      <w:pPr>
        <w:rPr>
          <w:ins w:id="39" w:author="Jason Wang" w:date="2020-08-27T13:23:00Z"/>
        </w:rPr>
      </w:pPr>
      <w:r w:rsidRPr="00810B6A">
        <w:t>[</w:t>
      </w:r>
      <w:proofErr w:type="spellStart"/>
      <w:r>
        <w:t>check_</w:t>
      </w:r>
      <w:r w:rsidR="002F069D">
        <w:rPr>
          <w:rFonts w:hint="eastAsia"/>
        </w:rPr>
        <w:t>synpro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A2E6A05" w14:textId="1615DAFA" w:rsidR="00F940D0" w:rsidRDefault="00F940D0" w:rsidP="00810B6A">
      <w:proofErr w:type="spellStart"/>
      <w:ins w:id="40" w:author="Jason Wang" w:date="2020-08-27T13:23:00Z">
        <w:r>
          <w:t>Titile</w:t>
        </w:r>
        <w:proofErr w:type="spellEnd"/>
        <w:r>
          <w:t>=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--optional</w:t>
        </w:r>
      </w:ins>
    </w:p>
    <w:p w14:paraId="3B03E490" w14:textId="77777777" w:rsidR="00DB3CF1" w:rsidRPr="006509E9" w:rsidRDefault="00DB3CF1" w:rsidP="00DB3CF1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65D37D60" w14:textId="77777777" w:rsidR="002606E0" w:rsidRDefault="008E1D40" w:rsidP="008A7CC6">
      <w:pPr>
        <w:pStyle w:val="Heading3"/>
      </w:pPr>
      <w:bookmarkStart w:id="41" w:name="_Toc140740268"/>
      <w:r>
        <w:t xml:space="preserve">3.2 </w:t>
      </w:r>
      <w:r w:rsidR="002606E0">
        <w:rPr>
          <w:rFonts w:hint="eastAsia"/>
        </w:rPr>
        <w:t>Description</w:t>
      </w:r>
      <w:bookmarkEnd w:id="41"/>
    </w:p>
    <w:p w14:paraId="61F2AA42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“[</w:t>
      </w:r>
      <w:proofErr w:type="spellStart"/>
      <w:r>
        <w:t>check_</w:t>
      </w:r>
      <w:r w:rsidR="00E245DA">
        <w:rPr>
          <w:rFonts w:hint="eastAsia"/>
        </w:rPr>
        <w:t>synpro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E245DA">
        <w:rPr>
          <w:rFonts w:hint="eastAsia"/>
        </w:rPr>
        <w:t>check_synpro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F25AB66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45525D5D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</w:t>
      </w:r>
      <w:r w:rsidR="00E245DA">
        <w:t xml:space="preserve">need to be a </w:t>
      </w:r>
      <w:proofErr w:type="spellStart"/>
      <w:r w:rsidR="00E245DA">
        <w:rPr>
          <w:rFonts w:hint="eastAsia"/>
        </w:rPr>
        <w:t>synpro</w:t>
      </w:r>
      <w:proofErr w:type="spellEnd"/>
      <w:r>
        <w:t xml:space="preserve"> report.</w:t>
      </w:r>
    </w:p>
    <w:p w14:paraId="15102AE6" w14:textId="77777777" w:rsidR="00DB3CF1" w:rsidRDefault="00DB3CF1" w:rsidP="00DB3CF1">
      <w:r>
        <w:t>I</w:t>
      </w:r>
      <w:r>
        <w:rPr>
          <w:rFonts w:hint="eastAsia"/>
        </w:rPr>
        <w:t>n summary:</w:t>
      </w:r>
    </w:p>
    <w:p w14:paraId="3C450E50" w14:textId="4B3AED20" w:rsidR="00DB3CF1" w:rsidDel="00F940D0" w:rsidRDefault="005F39BF" w:rsidP="00DB3CF1">
      <w:pPr>
        <w:rPr>
          <w:del w:id="42" w:author="Jason Wang" w:date="2020-08-27T13:26:00Z"/>
        </w:rPr>
      </w:pPr>
      <w:del w:id="43" w:author="Jason Wang" w:date="2020-08-27T13:26:00Z">
        <w:r w:rsidDel="00F940D0">
          <w:rPr>
            <w:rFonts w:hint="eastAsia"/>
          </w:rPr>
          <w:delText xml:space="preserve">It </w:delText>
        </w:r>
        <w:r w:rsidDel="00F940D0">
          <w:delText xml:space="preserve">will try to find </w:delText>
        </w:r>
        <w:r w:rsidR="00937E9F" w:rsidDel="00F940D0">
          <w:rPr>
            <w:rFonts w:hint="eastAsia"/>
          </w:rPr>
          <w:delText>line start</w:delText>
        </w:r>
        <w:r w:rsidR="003F76BD" w:rsidDel="00F940D0">
          <w:rPr>
            <w:rFonts w:hint="eastAsia"/>
          </w:rPr>
          <w:delText xml:space="preserve"> </w:delText>
        </w:r>
        <w:r w:rsidR="00937E9F" w:rsidDel="00F940D0">
          <w:rPr>
            <w:rFonts w:hint="eastAsia"/>
          </w:rPr>
          <w:delText xml:space="preserve">with </w:delText>
        </w:r>
        <w:r w:rsidR="00937E9F" w:rsidDel="00F940D0">
          <w:delText>“</w:delText>
        </w:r>
        <w:r w:rsidR="00937E9F" w:rsidDel="00F940D0">
          <w:rPr>
            <w:rFonts w:hint="eastAsia"/>
          </w:rPr>
          <w:delText>@E:</w:delText>
        </w:r>
        <w:r w:rsidR="00937E9F" w:rsidDel="00F940D0">
          <w:delText>”</w:delText>
        </w:r>
        <w:r w:rsidR="00995A9A" w:rsidDel="00F940D0">
          <w:rPr>
            <w:rFonts w:hint="eastAsia"/>
          </w:rPr>
          <w:delText xml:space="preserve"> in </w:delText>
        </w:r>
        <w:r w:rsidR="004E6BDA" w:rsidDel="00F940D0">
          <w:delText>report.</w:delText>
        </w:r>
        <w:r w:rsidR="009E479B" w:rsidDel="00F940D0">
          <w:rPr>
            <w:rFonts w:hint="eastAsia"/>
          </w:rPr>
          <w:delText xml:space="preserve"> </w:delText>
        </w:r>
        <w:r w:rsidR="00864182" w:rsidDel="00F940D0">
          <w:delText>If string is found</w:delText>
        </w:r>
        <w:r w:rsidR="00865597" w:rsidDel="00F940D0">
          <w:delText>,</w:delText>
        </w:r>
        <w:r w:rsidR="00DB3CF1" w:rsidDel="00F940D0">
          <w:rPr>
            <w:rFonts w:hint="eastAsia"/>
          </w:rPr>
          <w:delText xml:space="preserve"> </w:delText>
        </w:r>
        <w:r w:rsidDel="00F940D0">
          <w:rPr>
            <w:rFonts w:hint="eastAsia"/>
          </w:rPr>
          <w:delText>the</w:delText>
        </w:r>
        <w:r w:rsidR="004E6BDA" w:rsidDel="00F940D0">
          <w:rPr>
            <w:rFonts w:hint="eastAsia"/>
          </w:rPr>
          <w:delText xml:space="preserve"> check section will return fail</w:delText>
        </w:r>
        <w:r w:rsidR="00DB3CF1" w:rsidDel="00F940D0">
          <w:rPr>
            <w:rFonts w:hint="eastAsia"/>
          </w:rPr>
          <w:delText>.</w:delText>
        </w:r>
      </w:del>
    </w:p>
    <w:p w14:paraId="728EE449" w14:textId="6CF0BA93" w:rsidR="00F940D0" w:rsidRPr="004E6BDA" w:rsidRDefault="005F39BF" w:rsidP="00F940D0">
      <w:del w:id="44" w:author="Jason Wang" w:date="2020-08-27T13:26:00Z">
        <w:r w:rsidDel="00F940D0">
          <w:rPr>
            <w:rFonts w:hint="eastAsia"/>
          </w:rPr>
          <w:delText>It</w:delText>
        </w:r>
        <w:r w:rsidDel="00F940D0">
          <w:delText xml:space="preserve"> will try to find </w:delText>
        </w:r>
        <w:r w:rsidR="004E6BDA" w:rsidDel="00F940D0">
          <w:delText>string "</w:delText>
        </w:r>
        <w:r w:rsidR="004E6BDA" w:rsidRPr="002F2D46" w:rsidDel="00F940D0">
          <w:delText>Mapper successful</w:delText>
        </w:r>
        <w:r w:rsidDel="00F940D0">
          <w:delText xml:space="preserve">" in </w:delText>
        </w:r>
        <w:r w:rsidR="004E6BDA" w:rsidDel="00F940D0">
          <w:delText>report.</w:delText>
        </w:r>
        <w:r w:rsidR="009E479B" w:rsidDel="00F940D0">
          <w:rPr>
            <w:rFonts w:hint="eastAsia"/>
          </w:rPr>
          <w:delText xml:space="preserve"> </w:delText>
        </w:r>
        <w:r w:rsidR="00864182" w:rsidDel="00F940D0">
          <w:delText>If string is found</w:delText>
        </w:r>
        <w:r w:rsidR="00865597" w:rsidDel="00F940D0">
          <w:delText>,</w:delText>
        </w:r>
        <w:r w:rsidR="004E6BDA" w:rsidDel="00F940D0">
          <w:rPr>
            <w:rFonts w:hint="eastAsia"/>
          </w:rPr>
          <w:delText xml:space="preserve"> </w:delText>
        </w:r>
        <w:r w:rsidDel="00F940D0">
          <w:rPr>
            <w:rFonts w:hint="eastAsia"/>
          </w:rPr>
          <w:delText>the</w:delText>
        </w:r>
        <w:r w:rsidR="004E6BDA" w:rsidDel="00F940D0">
          <w:rPr>
            <w:rFonts w:hint="eastAsia"/>
          </w:rPr>
          <w:delText xml:space="preserve"> check section will return pass.</w:delText>
        </w:r>
      </w:del>
      <w:ins w:id="45" w:author="Jason Wang" w:date="2020-08-27T13:24:00Z">
        <w:r w:rsidR="00F940D0">
          <w:t xml:space="preserve">This method will confirm </w:t>
        </w:r>
        <w:proofErr w:type="spellStart"/>
        <w:r w:rsidR="00F940D0">
          <w:t>synpro</w:t>
        </w:r>
        <w:proofErr w:type="spellEnd"/>
        <w:r w:rsidR="00F940D0">
          <w:t xml:space="preserve"> report </w:t>
        </w:r>
      </w:ins>
      <w:ins w:id="46" w:author="Jason Wang" w:date="2020-08-27T13:25:00Z">
        <w:r w:rsidR="00F940D0">
          <w:t>with</w:t>
        </w:r>
      </w:ins>
      <w:ins w:id="47" w:author="Jason Wang" w:date="2020-08-27T13:24:00Z">
        <w:r w:rsidR="00F940D0">
          <w:t xml:space="preserve"> </w:t>
        </w:r>
      </w:ins>
      <w:ins w:id="48" w:author="Jason Wang" w:date="2020-08-27T13:25:00Z">
        <w:r w:rsidR="00F940D0">
          <w:t>"</w:t>
        </w:r>
        <w:r w:rsidR="00F940D0" w:rsidRPr="002F2D46">
          <w:t>Mapper successful</w:t>
        </w:r>
        <w:r w:rsidR="00F940D0">
          <w:t>" and without “</w:t>
        </w:r>
        <w:r w:rsidR="00F940D0">
          <w:rPr>
            <w:rFonts w:hint="eastAsia"/>
          </w:rPr>
          <w:t>@E:</w:t>
        </w:r>
        <w:r w:rsidR="00F940D0">
          <w:t xml:space="preserve">” then it will report </w:t>
        </w:r>
      </w:ins>
      <w:ins w:id="49" w:author="Jason Wang" w:date="2020-08-27T13:26:00Z">
        <w:r w:rsidR="00F940D0">
          <w:t>‘</w:t>
        </w:r>
      </w:ins>
      <w:ins w:id="50" w:author="Jason Wang" w:date="2020-08-27T13:25:00Z">
        <w:r w:rsidR="00F940D0">
          <w:t>pass</w:t>
        </w:r>
      </w:ins>
      <w:ins w:id="51" w:author="Jason Wang" w:date="2020-08-27T13:26:00Z">
        <w:r w:rsidR="00F940D0">
          <w:t>’</w:t>
        </w:r>
      </w:ins>
      <w:ins w:id="52" w:author="Jason Wang" w:date="2020-08-27T13:25:00Z">
        <w:r w:rsidR="00F940D0">
          <w:t xml:space="preserve"> otherwise ‘fail</w:t>
        </w:r>
      </w:ins>
      <w:ins w:id="53" w:author="Jason Wang" w:date="2020-08-27T13:26:00Z">
        <w:r w:rsidR="00F940D0">
          <w:t>’.</w:t>
        </w:r>
      </w:ins>
    </w:p>
    <w:p w14:paraId="4D2AD284" w14:textId="77777777" w:rsidR="002606E0" w:rsidRDefault="008E1D40" w:rsidP="008A7CC6">
      <w:pPr>
        <w:pStyle w:val="Heading3"/>
      </w:pPr>
      <w:bookmarkStart w:id="54" w:name="_Toc140740269"/>
      <w:r>
        <w:t xml:space="preserve">3.3 </w:t>
      </w:r>
      <w:r w:rsidR="002606E0">
        <w:rPr>
          <w:rFonts w:hint="eastAsia"/>
        </w:rPr>
        <w:t>Demo</w:t>
      </w:r>
      <w:bookmarkEnd w:id="54"/>
    </w:p>
    <w:p w14:paraId="1C0FDE1E" w14:textId="6699B5C3" w:rsidR="00DB3CF1" w:rsidRDefault="00DB3CF1" w:rsidP="00D76437">
      <w:r>
        <w:t>[check_</w:t>
      </w:r>
      <w:r w:rsidR="00D76437">
        <w:rPr>
          <w:rFonts w:hint="eastAsia"/>
        </w:rPr>
        <w:t>synpro</w:t>
      </w:r>
      <w:ins w:id="55" w:author="Jason Wang" w:date="2020-08-27T13:26:00Z">
        <w:r w:rsidR="00F940D0">
          <w:t>_1</w:t>
        </w:r>
      </w:ins>
      <w:r>
        <w:t>]</w:t>
      </w:r>
    </w:p>
    <w:p w14:paraId="5F4ABDDD" w14:textId="77777777" w:rsidR="00A84C50" w:rsidRDefault="00DB3CF1" w:rsidP="00A84C50">
      <w:r>
        <w:t>file = ./_scratch/</w:t>
      </w:r>
      <w:r w:rsidR="00912064">
        <w:rPr>
          <w:rFonts w:hint="eastAsia"/>
        </w:rPr>
        <w:t>*</w:t>
      </w:r>
      <w:r>
        <w:t>/</w:t>
      </w:r>
      <w:r w:rsidR="00912064">
        <w:rPr>
          <w:rFonts w:hint="eastAsia"/>
        </w:rPr>
        <w:t>*</w:t>
      </w:r>
      <w:r>
        <w:t>.</w:t>
      </w:r>
      <w:proofErr w:type="spellStart"/>
      <w:r w:rsidR="002148BD">
        <w:rPr>
          <w:rFonts w:hint="eastAsia"/>
        </w:rPr>
        <w:t>srr</w:t>
      </w:r>
      <w:proofErr w:type="spellEnd"/>
    </w:p>
    <w:p w14:paraId="5A39BBE3" w14:textId="77777777" w:rsidR="009D4A44" w:rsidRPr="00093555" w:rsidRDefault="009D4A44" w:rsidP="00A84C50"/>
    <w:p w14:paraId="59936D39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8ED3162" w14:textId="4A91E1E2" w:rsidR="006563C7" w:rsidRPr="008A7CC6" w:rsidRDefault="008A7CC6" w:rsidP="008A7CC6">
      <w:pPr>
        <w:pStyle w:val="Heading2"/>
      </w:pPr>
      <w:bookmarkStart w:id="56" w:name="_Toc140740270"/>
      <w:r w:rsidRPr="008A7CC6">
        <w:lastRenderedPageBreak/>
        <w:t xml:space="preserve">4 </w:t>
      </w:r>
      <w:proofErr w:type="spellStart"/>
      <w:r w:rsidR="001D24BA" w:rsidRPr="008A7CC6">
        <w:t>check_</w:t>
      </w:r>
      <w:r w:rsidR="001D24BA" w:rsidRPr="008A7CC6">
        <w:rPr>
          <w:rFonts w:hint="eastAsia"/>
        </w:rPr>
        <w:t>lse</w:t>
      </w:r>
      <w:bookmarkEnd w:id="56"/>
      <w:proofErr w:type="spellEnd"/>
    </w:p>
    <w:p w14:paraId="441BDA66" w14:textId="25B8448D" w:rsidR="008A68EC" w:rsidRPr="006115F3" w:rsidRDefault="008A68EC" w:rsidP="008A68EC">
      <w:r>
        <w:rPr>
          <w:rFonts w:hint="eastAsia"/>
        </w:rPr>
        <w:t>Th</w:t>
      </w:r>
      <w:ins w:id="57" w:author="Jason Wang" w:date="2020-08-27T13:28:00Z">
        <w:r w:rsidR="00A708B2">
          <w:t>is</w:t>
        </w:r>
      </w:ins>
      <w:del w:id="58" w:author="Jason Wang" w:date="2020-08-27T13:28:00Z">
        <w:r w:rsidDel="00A708B2">
          <w:rPr>
            <w:rFonts w:hint="eastAsia"/>
          </w:rPr>
          <w:delText>e</w:delText>
        </w:r>
      </w:del>
      <w:r w:rsidRPr="006115F3">
        <w:rPr>
          <w:rFonts w:hint="eastAsia"/>
        </w:rPr>
        <w:t xml:space="preserve"> method is used to check </w:t>
      </w:r>
      <w:r w:rsidRPr="006115F3">
        <w:t xml:space="preserve">string </w:t>
      </w:r>
      <w:r>
        <w:t>“</w:t>
      </w:r>
      <w:r w:rsidR="00882303"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and </w:t>
      </w:r>
      <w:r w:rsidRPr="006115F3">
        <w:t>“</w:t>
      </w:r>
      <w:r w:rsidR="00882303" w:rsidRPr="00705D3E">
        <w:t>CPU time for LSE flow</w:t>
      </w:r>
      <w:r w:rsidR="00AA1D3C">
        <w:t>”</w:t>
      </w:r>
      <w:r w:rsidR="00AA1D3C">
        <w:rPr>
          <w:rFonts w:hint="eastAsia"/>
        </w:rPr>
        <w:t xml:space="preserve"> </w:t>
      </w:r>
      <w:r w:rsidR="003C4AAC">
        <w:t>in</w:t>
      </w:r>
      <w:r w:rsidRPr="006115F3">
        <w:t xml:space="preserve"> the</w:t>
      </w:r>
      <w:r w:rsidR="00882303">
        <w:rPr>
          <w:rFonts w:hint="eastAsia"/>
        </w:rPr>
        <w:t xml:space="preserve"> LSE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198822FB" w14:textId="77777777" w:rsidR="008A68EC" w:rsidRDefault="009473E8" w:rsidP="008A7CC6">
      <w:pPr>
        <w:pStyle w:val="Heading3"/>
      </w:pPr>
      <w:bookmarkStart w:id="59" w:name="_Toc140740271"/>
      <w:r>
        <w:t xml:space="preserve">4.1 </w:t>
      </w:r>
      <w:r w:rsidR="008A68EC">
        <w:rPr>
          <w:rFonts w:hint="eastAsia"/>
        </w:rPr>
        <w:t>Format</w:t>
      </w:r>
      <w:bookmarkEnd w:id="59"/>
    </w:p>
    <w:p w14:paraId="71694EDA" w14:textId="3D60CF83" w:rsidR="008A68EC" w:rsidRDefault="008A68EC" w:rsidP="008A68EC">
      <w:pPr>
        <w:rPr>
          <w:ins w:id="60" w:author="Jason Wang" w:date="2020-08-27T13:27:00Z"/>
        </w:rPr>
      </w:pPr>
      <w:r w:rsidRPr="00810B6A">
        <w:t>[</w:t>
      </w:r>
      <w:proofErr w:type="spellStart"/>
      <w:r>
        <w:t>check_</w:t>
      </w:r>
      <w:r>
        <w:rPr>
          <w:rFonts w:hint="eastAsia"/>
        </w:rPr>
        <w:t>lse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605B94B" w14:textId="2C06ECA1" w:rsidR="00F06937" w:rsidRDefault="00F06937" w:rsidP="008A68EC">
      <w:ins w:id="61" w:author="Jason Wang" w:date="2020-08-27T13:27:00Z">
        <w:r>
          <w:t>title=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--optional</w:t>
        </w:r>
      </w:ins>
    </w:p>
    <w:p w14:paraId="44EBAD03" w14:textId="77777777" w:rsidR="008A68EC" w:rsidRPr="006509E9" w:rsidRDefault="008A68EC" w:rsidP="008A68EC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789C5003" w14:textId="77777777" w:rsidR="008A68EC" w:rsidRDefault="009473E8" w:rsidP="008A7CC6">
      <w:pPr>
        <w:pStyle w:val="Heading3"/>
      </w:pPr>
      <w:bookmarkStart w:id="62" w:name="_Toc140740272"/>
      <w:r>
        <w:t xml:space="preserve">4.2 </w:t>
      </w:r>
      <w:r w:rsidR="008A68EC">
        <w:rPr>
          <w:rFonts w:hint="eastAsia"/>
        </w:rPr>
        <w:t>Description</w:t>
      </w:r>
      <w:bookmarkEnd w:id="62"/>
    </w:p>
    <w:p w14:paraId="09126E1F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“[</w:t>
      </w:r>
      <w:proofErr w:type="spellStart"/>
      <w:r>
        <w:t>check_</w:t>
      </w:r>
      <w:r w:rsidR="00705D3E">
        <w:rPr>
          <w:rFonts w:hint="eastAsia"/>
        </w:rPr>
        <w:t>lse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705D3E">
        <w:rPr>
          <w:rFonts w:hint="eastAsia"/>
        </w:rPr>
        <w:t>check_lse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21CC380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78990F66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9756A8">
        <w:rPr>
          <w:rFonts w:hint="eastAsia"/>
        </w:rPr>
        <w:t>LSE</w:t>
      </w:r>
      <w:r>
        <w:t xml:space="preserve"> report.</w:t>
      </w:r>
    </w:p>
    <w:p w14:paraId="4CA0E1B4" w14:textId="77777777" w:rsidR="008A68EC" w:rsidRDefault="008A68EC" w:rsidP="008A68EC">
      <w:r>
        <w:t>I</w:t>
      </w:r>
      <w:r>
        <w:rPr>
          <w:rFonts w:hint="eastAsia"/>
        </w:rPr>
        <w:t>n summary:</w:t>
      </w:r>
    </w:p>
    <w:p w14:paraId="619A34BB" w14:textId="1A4E1D11" w:rsidR="008A68EC" w:rsidDel="00810600" w:rsidRDefault="008A68EC" w:rsidP="008A68EC">
      <w:pPr>
        <w:rPr>
          <w:del w:id="63" w:author="Jason Wang" w:date="2020-08-27T13:27:00Z"/>
        </w:rPr>
      </w:pPr>
      <w:del w:id="64" w:author="Jason Wang" w:date="2020-08-27T13:27:00Z">
        <w:r w:rsidDel="00810600">
          <w:rPr>
            <w:rFonts w:hint="eastAsia"/>
          </w:rPr>
          <w:delText xml:space="preserve">It </w:delText>
        </w:r>
        <w:r w:rsidDel="00810600">
          <w:delText xml:space="preserve">will try to find </w:delText>
        </w:r>
        <w:r w:rsidDel="00810600">
          <w:rPr>
            <w:rFonts w:hint="eastAsia"/>
          </w:rPr>
          <w:delText xml:space="preserve">line start with </w:delText>
        </w:r>
        <w:r w:rsidDel="00810600">
          <w:delText>“</w:delText>
        </w:r>
        <w:r w:rsidR="00705D3E" w:rsidDel="00810600">
          <w:rPr>
            <w:rFonts w:hint="eastAsia"/>
          </w:rPr>
          <w:delText>ERROR</w:delText>
        </w:r>
        <w:r w:rsidDel="00810600">
          <w:delText>”</w:delText>
        </w:r>
        <w:r w:rsidDel="00810600">
          <w:rPr>
            <w:rFonts w:hint="eastAsia"/>
          </w:rPr>
          <w:delText xml:space="preserve"> in </w:delText>
        </w:r>
        <w:r w:rsidDel="00810600">
          <w:delText>report.</w:delText>
        </w:r>
        <w:r w:rsidDel="00810600">
          <w:rPr>
            <w:rFonts w:hint="eastAsia"/>
          </w:rPr>
          <w:delText xml:space="preserve"> </w:delText>
        </w:r>
        <w:r w:rsidR="00864182" w:rsidDel="00810600">
          <w:delText>If string is found</w:delText>
        </w:r>
        <w:r w:rsidR="00865597" w:rsidDel="00810600">
          <w:delText>,</w:delText>
        </w:r>
        <w:r w:rsidDel="00810600">
          <w:rPr>
            <w:rFonts w:hint="eastAsia"/>
          </w:rPr>
          <w:delText xml:space="preserve"> the check section will return fail.</w:delText>
        </w:r>
      </w:del>
    </w:p>
    <w:p w14:paraId="3C95A3EF" w14:textId="795C33AD" w:rsidR="00786356" w:rsidRPr="004E6BDA" w:rsidRDefault="008A68EC" w:rsidP="00786356">
      <w:pPr>
        <w:rPr>
          <w:ins w:id="65" w:author="Jason Wang" w:date="2020-08-27T13:26:00Z"/>
        </w:rPr>
      </w:pPr>
      <w:del w:id="66" w:author="Jason Wang" w:date="2020-08-27T13:27:00Z">
        <w:r w:rsidDel="00810600">
          <w:rPr>
            <w:rFonts w:hint="eastAsia"/>
          </w:rPr>
          <w:delText>It</w:delText>
        </w:r>
        <w:r w:rsidDel="00810600">
          <w:delText xml:space="preserve"> will try to find string "</w:delText>
        </w:r>
        <w:r w:rsidR="00705D3E" w:rsidRPr="00705D3E" w:rsidDel="00810600">
          <w:delText>CPU time for LSE flow</w:delText>
        </w:r>
        <w:r w:rsidDel="00810600">
          <w:delText>" in report.</w:delText>
        </w:r>
        <w:r w:rsidDel="00810600">
          <w:rPr>
            <w:rFonts w:hint="eastAsia"/>
          </w:rPr>
          <w:delText xml:space="preserve"> </w:delText>
        </w:r>
        <w:r w:rsidR="00864182" w:rsidDel="00810600">
          <w:delText>If string is found</w:delText>
        </w:r>
        <w:r w:rsidR="00865597" w:rsidDel="00810600">
          <w:delText>,</w:delText>
        </w:r>
        <w:r w:rsidDel="00810600">
          <w:rPr>
            <w:rFonts w:hint="eastAsia"/>
          </w:rPr>
          <w:delText xml:space="preserve"> the check section will return pass.</w:delText>
        </w:r>
      </w:del>
      <w:ins w:id="67" w:author="Jason Wang" w:date="2020-08-27T13:26:00Z">
        <w:r w:rsidR="00786356">
          <w:t>This method will confirm LSE report with "</w:t>
        </w:r>
        <w:r w:rsidR="00786356" w:rsidRPr="00786356">
          <w:t xml:space="preserve"> </w:t>
        </w:r>
        <w:r w:rsidR="00786356" w:rsidRPr="00705D3E">
          <w:t>CPU time for LSE flow</w:t>
        </w:r>
        <w:r w:rsidR="00786356">
          <w:t xml:space="preserve"> " and without “</w:t>
        </w:r>
      </w:ins>
      <w:ins w:id="68" w:author="Jason Wang" w:date="2020-08-27T13:27:00Z">
        <w:r w:rsidR="00786356">
          <w:rPr>
            <w:rFonts w:hint="eastAsia"/>
          </w:rPr>
          <w:t>ERROR</w:t>
        </w:r>
      </w:ins>
      <w:ins w:id="69" w:author="Jason Wang" w:date="2020-08-27T13:26:00Z">
        <w:r w:rsidR="00786356">
          <w:t>” then it will report ‘pass’ otherwise ‘fail’.</w:t>
        </w:r>
      </w:ins>
    </w:p>
    <w:p w14:paraId="460688DB" w14:textId="77777777" w:rsidR="00786356" w:rsidRPr="004E6BDA" w:rsidRDefault="00786356" w:rsidP="008A68EC"/>
    <w:p w14:paraId="294A88EE" w14:textId="77777777" w:rsidR="008A68EC" w:rsidRPr="00E14F32" w:rsidRDefault="009473E8" w:rsidP="008A7CC6">
      <w:pPr>
        <w:pStyle w:val="Heading3"/>
      </w:pPr>
      <w:bookmarkStart w:id="70" w:name="_Toc140740273"/>
      <w:r>
        <w:t xml:space="preserve">4.3 </w:t>
      </w:r>
      <w:r w:rsidR="008A68EC">
        <w:rPr>
          <w:rFonts w:hint="eastAsia"/>
        </w:rPr>
        <w:t>Demo</w:t>
      </w:r>
      <w:bookmarkEnd w:id="70"/>
    </w:p>
    <w:p w14:paraId="39A96B45" w14:textId="27C3E99F" w:rsidR="008A68EC" w:rsidRDefault="008A68EC" w:rsidP="008A68EC">
      <w:r>
        <w:t>[check_</w:t>
      </w:r>
      <w:r w:rsidR="00705D3E">
        <w:rPr>
          <w:rFonts w:hint="eastAsia"/>
        </w:rPr>
        <w:t>lse</w:t>
      </w:r>
      <w:ins w:id="71" w:author="Jason Wang" w:date="2020-08-27T13:26:00Z">
        <w:r w:rsidR="00F940D0">
          <w:t>_1</w:t>
        </w:r>
      </w:ins>
      <w:r>
        <w:t>]</w:t>
      </w:r>
    </w:p>
    <w:p w14:paraId="045CFEB9" w14:textId="77777777" w:rsidR="008A68EC" w:rsidRPr="00093555" w:rsidRDefault="008A68EC" w:rsidP="008A68EC">
      <w:r>
        <w:t>file = ./_scratch/</w:t>
      </w:r>
      <w:r>
        <w:rPr>
          <w:rFonts w:hint="eastAsia"/>
        </w:rPr>
        <w:t>*</w:t>
      </w:r>
      <w:r>
        <w:t>/</w:t>
      </w:r>
      <w:r w:rsidR="00753FFB" w:rsidRPr="00753FFB">
        <w:t xml:space="preserve"> synthesis.log</w:t>
      </w:r>
    </w:p>
    <w:p w14:paraId="1E6BB05C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7AE8BE1" w14:textId="07D2008C" w:rsidR="00270F30" w:rsidRPr="008A7CC6" w:rsidRDefault="008A7CC6" w:rsidP="008A7CC6">
      <w:pPr>
        <w:pStyle w:val="Heading2"/>
      </w:pPr>
      <w:bookmarkStart w:id="72" w:name="_Toc140740274"/>
      <w:r w:rsidRPr="008A7CC6">
        <w:lastRenderedPageBreak/>
        <w:t xml:space="preserve">5 </w:t>
      </w:r>
      <w:proofErr w:type="spellStart"/>
      <w:r w:rsidR="00270F30" w:rsidRPr="008A7CC6">
        <w:t>check_</w:t>
      </w:r>
      <w:r w:rsidR="00270F30" w:rsidRPr="008A7CC6">
        <w:rPr>
          <w:rFonts w:hint="eastAsia"/>
        </w:rPr>
        <w:t>map</w:t>
      </w:r>
      <w:bookmarkEnd w:id="72"/>
      <w:proofErr w:type="spellEnd"/>
    </w:p>
    <w:p w14:paraId="188B0D4F" w14:textId="680D3BAE" w:rsidR="00270F30" w:rsidRPr="006115F3" w:rsidRDefault="00270F30" w:rsidP="00270F30">
      <w:r>
        <w:rPr>
          <w:rFonts w:hint="eastAsia"/>
        </w:rPr>
        <w:t>Th</w:t>
      </w:r>
      <w:ins w:id="73" w:author="Jason Wang" w:date="2020-08-27T13:28:00Z">
        <w:r w:rsidR="00DE17CD">
          <w:t>is</w:t>
        </w:r>
      </w:ins>
      <w:del w:id="74" w:author="Jason Wang" w:date="2020-08-27T13:28:00Z">
        <w:r w:rsidDel="00DE17CD">
          <w:rPr>
            <w:rFonts w:hint="eastAsia"/>
          </w:rPr>
          <w:delText>e</w:delText>
        </w:r>
      </w:del>
      <w:r w:rsidRPr="006115F3">
        <w:rPr>
          <w:rFonts w:hint="eastAsia"/>
        </w:rPr>
        <w:t xml:space="preserve"> method is used to check </w:t>
      </w:r>
      <w:r w:rsidRPr="006115F3">
        <w:t xml:space="preserve">string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and </w:t>
      </w:r>
      <w:r w:rsidRPr="006115F3">
        <w:t>“</w:t>
      </w:r>
      <w:r w:rsidR="00AD5F7F" w:rsidRPr="00AD5F7F">
        <w:t>Peak Memory Usage</w:t>
      </w:r>
      <w:r>
        <w:t>”</w:t>
      </w:r>
      <w:r>
        <w:rPr>
          <w:rFonts w:hint="eastAsia"/>
        </w:rPr>
        <w:t xml:space="preserve"> </w:t>
      </w:r>
      <w:r>
        <w:t>in</w:t>
      </w:r>
      <w:r w:rsidRPr="006115F3">
        <w:t xml:space="preserve"> the</w:t>
      </w:r>
      <w:r>
        <w:rPr>
          <w:rFonts w:hint="eastAsia"/>
        </w:rPr>
        <w:t xml:space="preserve"> </w:t>
      </w:r>
      <w:r w:rsidR="00AD5F7F">
        <w:rPr>
          <w:rFonts w:hint="eastAsia"/>
        </w:rPr>
        <w:t>map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0D3557C5" w14:textId="77777777" w:rsidR="00270F30" w:rsidRPr="0026462F" w:rsidRDefault="0026462F" w:rsidP="008A7CC6">
      <w:pPr>
        <w:pStyle w:val="Heading3"/>
      </w:pPr>
      <w:bookmarkStart w:id="75" w:name="_Toc140740275"/>
      <w:r>
        <w:t>5.1</w:t>
      </w:r>
      <w:r w:rsidRPr="0026462F">
        <w:t xml:space="preserve"> </w:t>
      </w:r>
      <w:r w:rsidR="00270F30" w:rsidRPr="0026462F">
        <w:rPr>
          <w:rFonts w:hint="eastAsia"/>
        </w:rPr>
        <w:t>Format</w:t>
      </w:r>
      <w:bookmarkEnd w:id="75"/>
    </w:p>
    <w:p w14:paraId="0AABFF2E" w14:textId="77777777" w:rsidR="00270F30" w:rsidRDefault="00270F30" w:rsidP="00270F30">
      <w:r w:rsidRPr="00810B6A">
        <w:t>[</w:t>
      </w:r>
      <w:proofErr w:type="spellStart"/>
      <w:r>
        <w:t>check_</w:t>
      </w:r>
      <w:r>
        <w:rPr>
          <w:rFonts w:hint="eastAsia"/>
        </w:rPr>
        <w:t>map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1BDE3ADE" w14:textId="77777777" w:rsidR="00270F30" w:rsidRPr="006509E9" w:rsidRDefault="00270F30" w:rsidP="00270F30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19DA3818" w14:textId="77777777" w:rsidR="00270F30" w:rsidRDefault="0026462F" w:rsidP="008A7CC6">
      <w:pPr>
        <w:pStyle w:val="Heading3"/>
      </w:pPr>
      <w:bookmarkStart w:id="76" w:name="_Toc140740276"/>
      <w:r>
        <w:t xml:space="preserve">5.2 </w:t>
      </w:r>
      <w:r w:rsidR="00270F30">
        <w:rPr>
          <w:rFonts w:hint="eastAsia"/>
        </w:rPr>
        <w:t>Description</w:t>
      </w:r>
      <w:bookmarkEnd w:id="76"/>
    </w:p>
    <w:p w14:paraId="193D1B71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“[</w:t>
      </w:r>
      <w:proofErr w:type="spellStart"/>
      <w:r>
        <w:t>check_</w:t>
      </w:r>
      <w:r>
        <w:rPr>
          <w:rFonts w:hint="eastAsia"/>
        </w:rPr>
        <w:t>map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check_map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CE66822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2E63765F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AD5F7F">
        <w:rPr>
          <w:rFonts w:hint="eastAsia"/>
        </w:rPr>
        <w:t>map</w:t>
      </w:r>
      <w:r>
        <w:t xml:space="preserve"> report.</w:t>
      </w:r>
    </w:p>
    <w:p w14:paraId="6FB67DB7" w14:textId="77777777" w:rsidR="00270F30" w:rsidRDefault="00270F30" w:rsidP="00270F30">
      <w:r>
        <w:t>I</w:t>
      </w:r>
      <w:r>
        <w:rPr>
          <w:rFonts w:hint="eastAsia"/>
        </w:rPr>
        <w:t>n summary:</w:t>
      </w:r>
    </w:p>
    <w:p w14:paraId="01E55E1D" w14:textId="77777777" w:rsidR="00270F30" w:rsidRDefault="00270F30" w:rsidP="00270F30">
      <w:r>
        <w:rPr>
          <w:rFonts w:hint="eastAsia"/>
        </w:rPr>
        <w:t xml:space="preserve">It </w:t>
      </w:r>
      <w:r>
        <w:t xml:space="preserve">will try to find </w:t>
      </w:r>
      <w:r>
        <w:rPr>
          <w:rFonts w:hint="eastAsia"/>
        </w:rPr>
        <w:t xml:space="preserve">line start with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in </w:t>
      </w:r>
      <w:r>
        <w:t>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>If string is found</w:t>
      </w:r>
      <w:r w:rsidR="00865597">
        <w:t>,</w:t>
      </w:r>
      <w:r>
        <w:rPr>
          <w:rFonts w:hint="eastAsia"/>
        </w:rPr>
        <w:t xml:space="preserve"> the check section will return fail.</w:t>
      </w:r>
    </w:p>
    <w:p w14:paraId="365767B9" w14:textId="77777777" w:rsidR="00270F30" w:rsidRPr="004E6BDA" w:rsidRDefault="00270F30" w:rsidP="00270F30">
      <w:r>
        <w:rPr>
          <w:rFonts w:hint="eastAsia"/>
        </w:rPr>
        <w:t>It</w:t>
      </w:r>
      <w:r>
        <w:t xml:space="preserve"> will try to find string "</w:t>
      </w:r>
      <w:r w:rsidR="00AD5F7F" w:rsidRPr="00AD5F7F">
        <w:t>Peak Memory Usage</w:t>
      </w:r>
      <w:r>
        <w:t>" in 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>If string is found</w:t>
      </w:r>
      <w:r w:rsidR="00865597">
        <w:t>,</w:t>
      </w:r>
      <w:r>
        <w:rPr>
          <w:rFonts w:hint="eastAsia"/>
        </w:rPr>
        <w:t xml:space="preserve"> the check section will return pass.</w:t>
      </w:r>
    </w:p>
    <w:p w14:paraId="41D4BC6F" w14:textId="77777777" w:rsidR="00270F30" w:rsidRDefault="0026462F" w:rsidP="008A7CC6">
      <w:pPr>
        <w:pStyle w:val="Heading3"/>
      </w:pPr>
      <w:bookmarkStart w:id="77" w:name="_Toc140740277"/>
      <w:r>
        <w:t xml:space="preserve">5.3 </w:t>
      </w:r>
      <w:r w:rsidR="00270F30">
        <w:rPr>
          <w:rFonts w:hint="eastAsia"/>
        </w:rPr>
        <w:t>Demo</w:t>
      </w:r>
      <w:bookmarkEnd w:id="77"/>
    </w:p>
    <w:p w14:paraId="4912AB9B" w14:textId="6A7912D3" w:rsidR="00270F30" w:rsidRDefault="00270F30" w:rsidP="00270F30">
      <w:r>
        <w:t>[check</w:t>
      </w:r>
      <w:r>
        <w:rPr>
          <w:rFonts w:hint="eastAsia"/>
        </w:rPr>
        <w:t>_map</w:t>
      </w:r>
      <w:ins w:id="78" w:author="Jason Wang" w:date="2020-08-27T13:27:00Z">
        <w:r w:rsidR="009E6B2A">
          <w:t>_1</w:t>
        </w:r>
      </w:ins>
      <w:r>
        <w:t>]</w:t>
      </w:r>
    </w:p>
    <w:p w14:paraId="1564F83D" w14:textId="77777777" w:rsidR="008D5330" w:rsidRDefault="00270F30" w:rsidP="00270F30">
      <w:r>
        <w:t>file = ./_scratch/</w:t>
      </w:r>
      <w:r>
        <w:rPr>
          <w:rFonts w:hint="eastAsia"/>
        </w:rPr>
        <w:t>*</w:t>
      </w:r>
      <w:r>
        <w:t>/</w:t>
      </w:r>
      <w:r w:rsidRPr="00753FFB">
        <w:t xml:space="preserve"> </w:t>
      </w:r>
      <w:r w:rsidR="00AD5F7F">
        <w:rPr>
          <w:rFonts w:hint="eastAsia"/>
        </w:rPr>
        <w:t>*.</w:t>
      </w:r>
      <w:proofErr w:type="spellStart"/>
      <w:r w:rsidR="00AD5F7F">
        <w:rPr>
          <w:rFonts w:hint="eastAsia"/>
        </w:rPr>
        <w:t>mrp</w:t>
      </w:r>
      <w:proofErr w:type="spellEnd"/>
    </w:p>
    <w:p w14:paraId="41C8F396" w14:textId="77777777" w:rsidR="001F47F2" w:rsidRPr="00093555" w:rsidRDefault="001F47F2" w:rsidP="00270F30"/>
    <w:p w14:paraId="19AD1773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A0E3272" w14:textId="2459876D" w:rsidR="002D29E9" w:rsidRPr="004A6231" w:rsidRDefault="008A7CC6" w:rsidP="008A7CC6">
      <w:pPr>
        <w:pStyle w:val="Heading2"/>
      </w:pPr>
      <w:bookmarkStart w:id="79" w:name="_Toc140740278"/>
      <w:r>
        <w:lastRenderedPageBreak/>
        <w:t xml:space="preserve">6 </w:t>
      </w:r>
      <w:proofErr w:type="spellStart"/>
      <w:r w:rsidR="002D29E9">
        <w:t>check_</w:t>
      </w:r>
      <w:r w:rsidR="001E61B6" w:rsidRPr="001E61B6">
        <w:t>partrce</w:t>
      </w:r>
      <w:bookmarkEnd w:id="79"/>
      <w:proofErr w:type="spellEnd"/>
    </w:p>
    <w:p w14:paraId="04BC618A" w14:textId="2BBA4DB2" w:rsidR="002D29E9" w:rsidRPr="006115F3" w:rsidRDefault="002D29E9" w:rsidP="002D29E9">
      <w:r>
        <w:rPr>
          <w:rFonts w:hint="eastAsia"/>
        </w:rPr>
        <w:t>Th</w:t>
      </w:r>
      <w:ins w:id="80" w:author="Jason Wang" w:date="2020-08-27T13:28:00Z">
        <w:r w:rsidR="00C45F57">
          <w:t>is</w:t>
        </w:r>
      </w:ins>
      <w:del w:id="81" w:author="Jason Wang" w:date="2020-08-27T13:28:00Z">
        <w:r w:rsidDel="00C45F57">
          <w:rPr>
            <w:rFonts w:hint="eastAsia"/>
          </w:rPr>
          <w:delText>e</w:delText>
        </w:r>
      </w:del>
      <w:r w:rsidRPr="006115F3">
        <w:rPr>
          <w:rFonts w:hint="eastAsia"/>
        </w:rPr>
        <w:t xml:space="preserve"> method is used to check </w:t>
      </w:r>
      <w:r w:rsidRPr="006115F3">
        <w:t>string</w:t>
      </w:r>
      <w:r>
        <w:rPr>
          <w:rFonts w:hint="eastAsia"/>
        </w:rPr>
        <w:t xml:space="preserve"> </w:t>
      </w:r>
      <w:r w:rsidRPr="006115F3">
        <w:t>“</w:t>
      </w:r>
      <w:r w:rsidR="00F530BB" w:rsidRPr="00F530BB">
        <w:t>Cumulative negative slack</w:t>
      </w:r>
      <w:r>
        <w:t>”</w:t>
      </w:r>
      <w:r>
        <w:rPr>
          <w:rFonts w:hint="eastAsia"/>
        </w:rPr>
        <w:t xml:space="preserve"> </w:t>
      </w:r>
      <w:r>
        <w:t>in</w:t>
      </w:r>
      <w:r w:rsidRPr="006115F3">
        <w:t xml:space="preserve"> the</w:t>
      </w:r>
      <w:r w:rsidR="00BE01FB">
        <w:rPr>
          <w:rFonts w:hint="eastAsia"/>
        </w:rPr>
        <w:t xml:space="preserve"> p</w:t>
      </w:r>
      <w:r w:rsidR="00BE01FB">
        <w:t xml:space="preserve">lace &amp; </w:t>
      </w:r>
      <w:r w:rsidR="00BE01FB">
        <w:rPr>
          <w:rFonts w:hint="eastAsia"/>
        </w:rPr>
        <w:t>r</w:t>
      </w:r>
      <w:r w:rsidR="00BE01FB">
        <w:t xml:space="preserve">oute </w:t>
      </w:r>
      <w:r w:rsidR="00BE01FB">
        <w:rPr>
          <w:rFonts w:hint="eastAsia"/>
        </w:rPr>
        <w:t>t</w:t>
      </w:r>
      <w:r w:rsidR="00DB6CC2" w:rsidRPr="00DB6CC2">
        <w:t>race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33A6F6F2" w14:textId="77777777" w:rsidR="002D29E9" w:rsidRDefault="0026462F" w:rsidP="008A7CC6">
      <w:pPr>
        <w:pStyle w:val="Heading3"/>
      </w:pPr>
      <w:bookmarkStart w:id="82" w:name="_Toc140740279"/>
      <w:r>
        <w:t xml:space="preserve">6.1 </w:t>
      </w:r>
      <w:r w:rsidR="002D29E9">
        <w:rPr>
          <w:rFonts w:hint="eastAsia"/>
        </w:rPr>
        <w:t>Format</w:t>
      </w:r>
      <w:bookmarkEnd w:id="82"/>
    </w:p>
    <w:p w14:paraId="3A1B5578" w14:textId="77777777" w:rsidR="002D29E9" w:rsidRDefault="002D29E9" w:rsidP="002D29E9">
      <w:r w:rsidRPr="00810B6A">
        <w:t>[</w:t>
      </w:r>
      <w:proofErr w:type="spellStart"/>
      <w:r>
        <w:t>check_</w:t>
      </w:r>
      <w:r w:rsidR="00DB6CC2">
        <w:rPr>
          <w:rFonts w:hint="eastAsia"/>
        </w:rPr>
        <w:t>partrce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60716AF6" w14:textId="77777777" w:rsidR="002D29E9" w:rsidRPr="006509E9" w:rsidRDefault="002D29E9" w:rsidP="002D29E9">
      <w:r>
        <w:t>file</w:t>
      </w:r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413FD104" w14:textId="77777777" w:rsidR="002D29E9" w:rsidRDefault="0026462F" w:rsidP="008A7CC6">
      <w:pPr>
        <w:pStyle w:val="Heading3"/>
      </w:pPr>
      <w:bookmarkStart w:id="83" w:name="_Toc140740280"/>
      <w:r>
        <w:t xml:space="preserve">6.2 </w:t>
      </w:r>
      <w:r w:rsidR="002D29E9">
        <w:rPr>
          <w:rFonts w:hint="eastAsia"/>
        </w:rPr>
        <w:t>Description</w:t>
      </w:r>
      <w:bookmarkEnd w:id="83"/>
    </w:p>
    <w:p w14:paraId="4ED991E4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“[</w:t>
      </w:r>
      <w:proofErr w:type="spellStart"/>
      <w:r>
        <w:t>check_</w:t>
      </w:r>
      <w:r w:rsidR="00F530BB" w:rsidRPr="00F530BB">
        <w:t>partrce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F530BB" w:rsidRPr="00F530BB">
        <w:t>partrce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6AEE9A8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40AF5432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BE01FB">
        <w:rPr>
          <w:rFonts w:hint="eastAsia"/>
        </w:rPr>
        <w:t>p</w:t>
      </w:r>
      <w:r w:rsidR="00BE01FB">
        <w:t xml:space="preserve">lace &amp; </w:t>
      </w:r>
      <w:r w:rsidR="00BE01FB">
        <w:rPr>
          <w:rFonts w:hint="eastAsia"/>
        </w:rPr>
        <w:t>r</w:t>
      </w:r>
      <w:r w:rsidR="00BE01FB">
        <w:t xml:space="preserve">oute </w:t>
      </w:r>
      <w:r w:rsidR="00BE01FB">
        <w:rPr>
          <w:rFonts w:hint="eastAsia"/>
        </w:rPr>
        <w:t>t</w:t>
      </w:r>
      <w:r w:rsidR="00BE01FB" w:rsidRPr="00DB6CC2">
        <w:t>race</w:t>
      </w:r>
      <w:r>
        <w:t xml:space="preserve"> report.</w:t>
      </w:r>
    </w:p>
    <w:p w14:paraId="2396C463" w14:textId="77777777" w:rsidR="002D29E9" w:rsidRDefault="002D29E9" w:rsidP="002D29E9">
      <w:r>
        <w:t>I</w:t>
      </w:r>
      <w:r>
        <w:rPr>
          <w:rFonts w:hint="eastAsia"/>
        </w:rPr>
        <w:t>n summary:</w:t>
      </w:r>
    </w:p>
    <w:p w14:paraId="02BF0B89" w14:textId="77777777" w:rsidR="002D29E9" w:rsidRPr="004E6BDA" w:rsidRDefault="002D29E9" w:rsidP="002D29E9">
      <w:r>
        <w:rPr>
          <w:rFonts w:hint="eastAsia"/>
        </w:rPr>
        <w:t>It</w:t>
      </w:r>
      <w:r>
        <w:t xml:space="preserve"> will try to find string "</w:t>
      </w:r>
      <w:r w:rsidR="00F530BB" w:rsidRPr="00F530BB">
        <w:t>Cumulative negative slack</w:t>
      </w:r>
      <w:r>
        <w:t>" in 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>If string is found</w:t>
      </w:r>
      <w:r>
        <w:rPr>
          <w:rFonts w:hint="eastAsia"/>
        </w:rPr>
        <w:t>, the check section will return pass.</w:t>
      </w:r>
    </w:p>
    <w:p w14:paraId="48ADDA58" w14:textId="77777777" w:rsidR="002D29E9" w:rsidRDefault="0026462F" w:rsidP="008A7CC6">
      <w:pPr>
        <w:pStyle w:val="Heading3"/>
      </w:pPr>
      <w:bookmarkStart w:id="84" w:name="_Toc140740281"/>
      <w:r>
        <w:t xml:space="preserve">6.3 </w:t>
      </w:r>
      <w:r w:rsidR="002D29E9">
        <w:rPr>
          <w:rFonts w:hint="eastAsia"/>
        </w:rPr>
        <w:t>Demo</w:t>
      </w:r>
      <w:bookmarkEnd w:id="84"/>
    </w:p>
    <w:p w14:paraId="64D42D6C" w14:textId="3699AC92" w:rsidR="002D29E9" w:rsidRDefault="002D29E9" w:rsidP="002D29E9">
      <w:r>
        <w:t>[check</w:t>
      </w:r>
      <w:r>
        <w:rPr>
          <w:rFonts w:hint="eastAsia"/>
        </w:rPr>
        <w:t>_</w:t>
      </w:r>
      <w:r w:rsidR="00F42A43" w:rsidRPr="00F530BB">
        <w:t>partrce</w:t>
      </w:r>
      <w:ins w:id="85" w:author="Jason Wang" w:date="2020-08-27T13:27:00Z">
        <w:r w:rsidR="009E6B2A">
          <w:t>_1</w:t>
        </w:r>
      </w:ins>
      <w:r>
        <w:t>]</w:t>
      </w:r>
    </w:p>
    <w:p w14:paraId="4031C310" w14:textId="77777777" w:rsidR="002D29E9" w:rsidRPr="00093555" w:rsidRDefault="002D29E9" w:rsidP="002D29E9">
      <w:r>
        <w:t>file = ./_scratch/</w:t>
      </w:r>
      <w:r>
        <w:rPr>
          <w:rFonts w:hint="eastAsia"/>
        </w:rPr>
        <w:t>*</w:t>
      </w:r>
      <w:r>
        <w:t>/</w:t>
      </w:r>
      <w:r w:rsidRPr="00753FFB">
        <w:t xml:space="preserve"> </w:t>
      </w:r>
      <w:r>
        <w:rPr>
          <w:rFonts w:hint="eastAsia"/>
        </w:rPr>
        <w:t>*.</w:t>
      </w:r>
      <w:proofErr w:type="spellStart"/>
      <w:r w:rsidR="00DB6CC2">
        <w:rPr>
          <w:rFonts w:hint="eastAsia"/>
        </w:rPr>
        <w:t>twr</w:t>
      </w:r>
      <w:proofErr w:type="spellEnd"/>
    </w:p>
    <w:p w14:paraId="72A3D3EC" w14:textId="77777777" w:rsidR="00DA5437" w:rsidRDefault="00DA5437" w:rsidP="00DA5437"/>
    <w:p w14:paraId="0218F3E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ADB3D25" w14:textId="206948C2" w:rsidR="00F42A43" w:rsidRPr="004A6231" w:rsidRDefault="008A7CC6" w:rsidP="008A7CC6">
      <w:pPr>
        <w:pStyle w:val="Heading2"/>
      </w:pPr>
      <w:bookmarkStart w:id="86" w:name="_Toc140740282"/>
      <w:r>
        <w:lastRenderedPageBreak/>
        <w:t xml:space="preserve">7 </w:t>
      </w:r>
      <w:proofErr w:type="spellStart"/>
      <w:r w:rsidR="00F42A43">
        <w:t>check_</w:t>
      </w:r>
      <w:r w:rsidR="00F42A43" w:rsidRPr="00F42A43">
        <w:t>block</w:t>
      </w:r>
      <w:bookmarkEnd w:id="86"/>
      <w:proofErr w:type="spellEnd"/>
    </w:p>
    <w:p w14:paraId="19FC1AEB" w14:textId="3886DFB5" w:rsidR="00BB0914" w:rsidRPr="007F01DF" w:rsidRDefault="00F42A43" w:rsidP="00F42A43">
      <w:r>
        <w:rPr>
          <w:rFonts w:hint="eastAsia"/>
        </w:rPr>
        <w:t>Th</w:t>
      </w:r>
      <w:ins w:id="87" w:author="Jason Wang" w:date="2020-08-27T13:28:00Z">
        <w:r w:rsidR="006357D4">
          <w:t>is</w:t>
        </w:r>
      </w:ins>
      <w:del w:id="88" w:author="Jason Wang" w:date="2020-08-27T13:28:00Z">
        <w:r w:rsidDel="006357D4">
          <w:rPr>
            <w:rFonts w:hint="eastAsia"/>
          </w:rPr>
          <w:delText>e</w:delText>
        </w:r>
      </w:del>
      <w:r w:rsidR="00071AD6">
        <w:rPr>
          <w:rFonts w:hint="eastAsia"/>
        </w:rPr>
        <w:t xml:space="preserve"> method is used </w:t>
      </w:r>
      <w:r w:rsidR="00A442BA">
        <w:t xml:space="preserve">to </w:t>
      </w:r>
      <w:r w:rsidR="00BB0914">
        <w:rPr>
          <w:rFonts w:hint="eastAsia"/>
        </w:rPr>
        <w:t xml:space="preserve">check </w:t>
      </w:r>
      <w:r w:rsidR="00A442BA">
        <w:t>golden</w:t>
      </w:r>
      <w:r w:rsidR="00A442BA">
        <w:rPr>
          <w:rFonts w:hint="eastAsia"/>
        </w:rPr>
        <w:t xml:space="preserve"> </w:t>
      </w:r>
      <w:r w:rsidR="00A442BA">
        <w:t>file</w:t>
      </w:r>
      <w:r w:rsidR="009B725E">
        <w:rPr>
          <w:rFonts w:hint="eastAsia"/>
        </w:rPr>
        <w:t xml:space="preserve"> </w:t>
      </w:r>
      <w:r w:rsidR="00A442BA">
        <w:t>included in</w:t>
      </w:r>
      <w:r w:rsidR="00BB0914">
        <w:rPr>
          <w:rFonts w:hint="eastAsia"/>
        </w:rPr>
        <w:t xml:space="preserve"> </w:t>
      </w:r>
      <w:r w:rsidR="00A442BA">
        <w:rPr>
          <w:rFonts w:hint="eastAsia"/>
        </w:rPr>
        <w:t xml:space="preserve">compare </w:t>
      </w:r>
      <w:r w:rsidR="00A442BA">
        <w:t>file</w:t>
      </w:r>
      <w:r w:rsidR="00BB0914">
        <w:rPr>
          <w:rFonts w:hint="eastAsia"/>
        </w:rPr>
        <w:t>.</w:t>
      </w:r>
    </w:p>
    <w:p w14:paraId="03627EC9" w14:textId="77777777" w:rsidR="00F42A43" w:rsidRDefault="0026462F" w:rsidP="008A7CC6">
      <w:pPr>
        <w:pStyle w:val="Heading3"/>
      </w:pPr>
      <w:bookmarkStart w:id="89" w:name="_Toc140740283"/>
      <w:r>
        <w:t xml:space="preserve">7.1 </w:t>
      </w:r>
      <w:r w:rsidR="00F42A43">
        <w:rPr>
          <w:rFonts w:hint="eastAsia"/>
        </w:rPr>
        <w:t>Format</w:t>
      </w:r>
      <w:bookmarkEnd w:id="89"/>
    </w:p>
    <w:p w14:paraId="217EDAEA" w14:textId="77777777" w:rsidR="00F42A43" w:rsidRDefault="00F42A43" w:rsidP="00F42A43">
      <w:r w:rsidRPr="00810B6A">
        <w:t>[</w:t>
      </w:r>
      <w:r>
        <w:t>check_</w:t>
      </w:r>
      <w:r w:rsidRPr="00F42A43">
        <w:t xml:space="preserve"> block</w:t>
      </w:r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218A466" w14:textId="77777777" w:rsidR="007F01DF" w:rsidRPr="007F01DF" w:rsidRDefault="007F01DF" w:rsidP="00F42A43">
      <w:proofErr w:type="spellStart"/>
      <w:r>
        <w:t>golden_file</w:t>
      </w:r>
      <w:proofErr w:type="spellEnd"/>
      <w:r>
        <w:t xml:space="preserve"> = &lt;path&gt;</w:t>
      </w:r>
      <w:r w:rsidR="00E13CB8"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5C47EF72" w14:textId="77777777" w:rsidR="008754D5" w:rsidRDefault="008754D5" w:rsidP="00F42A43">
      <w:proofErr w:type="spellStart"/>
      <w:r>
        <w:t>compare_file</w:t>
      </w:r>
      <w:proofErr w:type="spellEnd"/>
      <w:r>
        <w:t xml:space="preserve"> = &lt;path&gt;</w:t>
      </w:r>
      <w:r w:rsidR="00E13CB8">
        <w:rPr>
          <w:rFonts w:hint="eastAsia"/>
        </w:rPr>
        <w:t>/</w:t>
      </w:r>
      <w:r>
        <w:t>&lt;</w:t>
      </w:r>
      <w:proofErr w:type="spellStart"/>
      <w:r w:rsidR="00BB0914"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1481AF22" w14:textId="0068EDA7" w:rsidR="00171235" w:rsidRPr="008754D5" w:rsidRDefault="00171235" w:rsidP="00F42A43">
      <w:r w:rsidRPr="00171235">
        <w:t>action= [positive (default), negative]</w:t>
      </w:r>
    </w:p>
    <w:p w14:paraId="1EE92523" w14:textId="77777777" w:rsidR="00F42A43" w:rsidRDefault="0026462F" w:rsidP="008A7CC6">
      <w:pPr>
        <w:pStyle w:val="Heading3"/>
      </w:pPr>
      <w:bookmarkStart w:id="90" w:name="_Toc140740284"/>
      <w:r>
        <w:t xml:space="preserve">7.2 </w:t>
      </w:r>
      <w:r w:rsidR="00F42A43">
        <w:rPr>
          <w:rFonts w:hint="eastAsia"/>
        </w:rPr>
        <w:t>Description</w:t>
      </w:r>
      <w:bookmarkEnd w:id="90"/>
    </w:p>
    <w:p w14:paraId="2698E201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“[</w:t>
      </w:r>
      <w:proofErr w:type="spellStart"/>
      <w:r>
        <w:t>check_</w:t>
      </w:r>
      <w:r w:rsidRPr="00F42A43">
        <w:t>block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F42A43">
        <w:t>block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703F5D1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707C9568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</w:t>
      </w:r>
      <w:proofErr w:type="spellStart"/>
      <w:r w:rsidR="000E5857">
        <w:t>golden_file</w:t>
      </w:r>
      <w:proofErr w:type="spellEnd"/>
      <w:r>
        <w:t>”</w:t>
      </w:r>
      <w:r w:rsidR="00F37DC3">
        <w:rPr>
          <w:rFonts w:hint="eastAsia"/>
        </w:rPr>
        <w:t xml:space="preserve">: </w:t>
      </w:r>
      <w:r w:rsidR="00787914">
        <w:t>golden</w:t>
      </w:r>
      <w:r w:rsidR="00787914">
        <w:rPr>
          <w:rFonts w:hint="eastAsia"/>
        </w:rPr>
        <w:t xml:space="preserve"> </w:t>
      </w:r>
      <w:r w:rsidR="00F37DC3">
        <w:rPr>
          <w:rFonts w:hint="eastAsia"/>
        </w:rPr>
        <w:t xml:space="preserve">file path to </w:t>
      </w:r>
      <w:r w:rsidR="007841F5">
        <w:rPr>
          <w:rFonts w:hint="eastAsia"/>
        </w:rPr>
        <w:t>be checked</w:t>
      </w:r>
      <w:r>
        <w:t>.</w:t>
      </w:r>
    </w:p>
    <w:p w14:paraId="720FC614" w14:textId="77777777" w:rsidR="000E5857" w:rsidRDefault="000E5857" w:rsidP="00DC751A">
      <w:pPr>
        <w:pStyle w:val="ListParagraph"/>
        <w:numPr>
          <w:ilvl w:val="0"/>
          <w:numId w:val="11"/>
        </w:numPr>
      </w:pPr>
      <w:r>
        <w:t>“</w:t>
      </w:r>
      <w:proofErr w:type="spellStart"/>
      <w:r w:rsidR="00FF62FA">
        <w:t>compare_file</w:t>
      </w:r>
      <w:proofErr w:type="spellEnd"/>
      <w:r>
        <w:t>”</w:t>
      </w:r>
      <w:r w:rsidR="00F37DC3">
        <w:rPr>
          <w:rFonts w:hint="eastAsia"/>
        </w:rPr>
        <w:t xml:space="preserve">: </w:t>
      </w:r>
      <w:r w:rsidR="00787914">
        <w:t>compare</w:t>
      </w:r>
      <w:r w:rsidR="00787914">
        <w:rPr>
          <w:rFonts w:hint="eastAsia"/>
        </w:rPr>
        <w:t xml:space="preserve"> </w:t>
      </w:r>
      <w:r w:rsidR="00F37DC3">
        <w:rPr>
          <w:rFonts w:hint="eastAsia"/>
        </w:rPr>
        <w:t xml:space="preserve">file path to </w:t>
      </w:r>
      <w:r w:rsidR="007841F5">
        <w:rPr>
          <w:rFonts w:hint="eastAsia"/>
        </w:rPr>
        <w:t>be checked</w:t>
      </w:r>
      <w:r>
        <w:t>.</w:t>
      </w:r>
    </w:p>
    <w:p w14:paraId="2E0BA0A0" w14:textId="1E485567" w:rsidR="00171235" w:rsidRPr="000E5857" w:rsidRDefault="00171235" w:rsidP="00DC751A">
      <w:pPr>
        <w:pStyle w:val="ListParagraph"/>
        <w:numPr>
          <w:ilvl w:val="0"/>
          <w:numId w:val="11"/>
        </w:numPr>
      </w:pPr>
      <w:r w:rsidRPr="00171235">
        <w:t>"action": string to find regular expression or not, default value is positive, optional</w:t>
      </w:r>
    </w:p>
    <w:p w14:paraId="333D5E8D" w14:textId="77777777" w:rsidR="00F42A43" w:rsidRDefault="00F42A43" w:rsidP="00F42A43">
      <w:r>
        <w:t>I</w:t>
      </w:r>
      <w:r>
        <w:rPr>
          <w:rFonts w:hint="eastAsia"/>
        </w:rPr>
        <w:t>n summary:</w:t>
      </w:r>
    </w:p>
    <w:p w14:paraId="527EC8DB" w14:textId="77777777" w:rsidR="00CE48FF" w:rsidRDefault="00F42A43" w:rsidP="00F42A43">
      <w:r>
        <w:rPr>
          <w:rFonts w:hint="eastAsia"/>
        </w:rPr>
        <w:t>It</w:t>
      </w:r>
      <w:r w:rsidR="00970564">
        <w:t xml:space="preserve"> will try to compare the </w:t>
      </w:r>
      <w:r w:rsidR="00787914">
        <w:rPr>
          <w:rFonts w:hint="eastAsia"/>
        </w:rPr>
        <w:t>&lt;</w:t>
      </w:r>
      <w:proofErr w:type="spellStart"/>
      <w:r w:rsidR="00FF62FA">
        <w:t>golden_file</w:t>
      </w:r>
      <w:proofErr w:type="spellEnd"/>
      <w:r w:rsidR="00787914">
        <w:rPr>
          <w:rFonts w:hint="eastAsia"/>
        </w:rPr>
        <w:t>&gt;</w:t>
      </w:r>
      <w:r w:rsidR="00970564">
        <w:t xml:space="preserve"> and </w:t>
      </w:r>
      <w:r w:rsidR="00787914">
        <w:rPr>
          <w:rFonts w:hint="eastAsia"/>
        </w:rPr>
        <w:t>&lt;</w:t>
      </w:r>
      <w:proofErr w:type="spellStart"/>
      <w:r w:rsidR="00FF62FA">
        <w:t>compare_file</w:t>
      </w:r>
      <w:proofErr w:type="spellEnd"/>
      <w:r w:rsidR="00787914">
        <w:rPr>
          <w:rFonts w:hint="eastAsia"/>
        </w:rPr>
        <w:t>&gt;</w:t>
      </w:r>
      <w:r w:rsidR="00F35D01">
        <w:rPr>
          <w:rFonts w:hint="eastAsia"/>
        </w:rPr>
        <w:t>. I</w:t>
      </w:r>
      <w:r w:rsidR="00970564">
        <w:t xml:space="preserve">f </w:t>
      </w:r>
      <w:r w:rsidR="00787914">
        <w:rPr>
          <w:rFonts w:hint="eastAsia"/>
        </w:rPr>
        <w:t>&lt;</w:t>
      </w:r>
      <w:proofErr w:type="spellStart"/>
      <w:r w:rsidR="00787914">
        <w:t>golden_file</w:t>
      </w:r>
      <w:proofErr w:type="spellEnd"/>
      <w:r w:rsidR="00787914">
        <w:rPr>
          <w:rFonts w:hint="eastAsia"/>
        </w:rPr>
        <w:t>&gt;</w:t>
      </w:r>
      <w:r w:rsidR="00970564">
        <w:t xml:space="preserve"> is included in</w:t>
      </w:r>
      <w:r w:rsidR="00FF62FA" w:rsidRPr="00FF62FA">
        <w:t xml:space="preserve"> </w:t>
      </w:r>
      <w:r w:rsidR="00787914">
        <w:rPr>
          <w:rFonts w:hint="eastAsia"/>
        </w:rPr>
        <w:t>&lt;</w:t>
      </w:r>
      <w:proofErr w:type="spellStart"/>
      <w:r w:rsidR="00787914">
        <w:t>compare_file</w:t>
      </w:r>
      <w:proofErr w:type="spellEnd"/>
      <w:r w:rsidR="00787914">
        <w:rPr>
          <w:rFonts w:hint="eastAsia"/>
        </w:rPr>
        <w:t>&gt;</w:t>
      </w:r>
      <w:r w:rsidR="00970564">
        <w:t xml:space="preserve">, </w:t>
      </w:r>
      <w:r w:rsidR="00CE48FF">
        <w:rPr>
          <w:rFonts w:hint="eastAsia"/>
        </w:rPr>
        <w:t>the check section will return pass.</w:t>
      </w:r>
    </w:p>
    <w:p w14:paraId="4FF90180" w14:textId="77777777" w:rsidR="00F42A43" w:rsidRDefault="0026462F" w:rsidP="008A7CC6">
      <w:pPr>
        <w:pStyle w:val="Heading3"/>
      </w:pPr>
      <w:bookmarkStart w:id="91" w:name="_Toc140740285"/>
      <w:r>
        <w:t xml:space="preserve">7.3 </w:t>
      </w:r>
      <w:r w:rsidR="00F42A43">
        <w:rPr>
          <w:rFonts w:hint="eastAsia"/>
        </w:rPr>
        <w:t>Demo</w:t>
      </w:r>
      <w:bookmarkEnd w:id="91"/>
    </w:p>
    <w:p w14:paraId="1B4538B7" w14:textId="3FCF2490" w:rsidR="00F42A43" w:rsidRDefault="00F42A43" w:rsidP="00F42A43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F42A43">
        <w:t>block</w:t>
      </w:r>
      <w:proofErr w:type="spellEnd"/>
      <w:ins w:id="92" w:author="Jason Wang" w:date="2020-08-27T13:28:00Z">
        <w:r w:rsidR="00BC7B6B">
          <w:rPr>
            <w:rFonts w:hint="eastAsia"/>
          </w:rPr>
          <w:t>——</w:t>
        </w:r>
        <w:r w:rsidR="00BC7B6B">
          <w:t>1</w:t>
        </w:r>
      </w:ins>
      <w:r>
        <w:t>]</w:t>
      </w:r>
    </w:p>
    <w:p w14:paraId="7842EE27" w14:textId="1260A52D" w:rsidR="00452C22" w:rsidRDefault="001237E8" w:rsidP="00452C22">
      <w:proofErr w:type="spellStart"/>
      <w:r>
        <w:t>golden_file</w:t>
      </w:r>
      <w:proofErr w:type="spellEnd"/>
      <w:r>
        <w:rPr>
          <w:rFonts w:hint="eastAsia"/>
        </w:rPr>
        <w:t xml:space="preserve"> </w:t>
      </w:r>
      <w:r w:rsidR="00452C22">
        <w:t>=</w:t>
      </w:r>
      <w:del w:id="93" w:author="Jason Wang" w:date="2020-08-27T13:28:00Z">
        <w:r w:rsidR="00452C22" w:rsidDel="00CF38FE">
          <w:delText xml:space="preserve"> </w:delText>
        </w:r>
      </w:del>
      <w:ins w:id="94" w:author="Jason Wang" w:date="2020-08-27T13:28:00Z">
        <w:r w:rsidR="00F12860">
          <w:t xml:space="preserve"> </w:t>
        </w:r>
      </w:ins>
      <w:r w:rsidR="00452C22">
        <w:t>./_scratch/</w:t>
      </w:r>
      <w:proofErr w:type="spellStart"/>
      <w:r w:rsidR="00452C22">
        <w:t>sim_rtl</w:t>
      </w:r>
      <w:proofErr w:type="spellEnd"/>
      <w:r w:rsidR="00452C22">
        <w:t>/</w:t>
      </w:r>
      <w:proofErr w:type="spellStart"/>
      <w:r w:rsidR="00452C22">
        <w:t>test_out</w:t>
      </w:r>
      <w:proofErr w:type="spellEnd"/>
    </w:p>
    <w:p w14:paraId="773D7D1D" w14:textId="28CA6E00" w:rsidR="00452C22" w:rsidRDefault="001237E8" w:rsidP="00452C22">
      <w:proofErr w:type="spellStart"/>
      <w:r>
        <w:t>compare_file</w:t>
      </w:r>
      <w:proofErr w:type="spellEnd"/>
      <w:r>
        <w:t xml:space="preserve"> </w:t>
      </w:r>
      <w:r w:rsidR="00452C22">
        <w:t>= ./_scratch/</w:t>
      </w:r>
      <w:proofErr w:type="spellStart"/>
      <w:r w:rsidR="00452C22">
        <w:t>sim_map_vlg</w:t>
      </w:r>
      <w:proofErr w:type="spellEnd"/>
      <w:r w:rsidR="00452C22">
        <w:t>/</w:t>
      </w:r>
      <w:proofErr w:type="spellStart"/>
      <w:r w:rsidR="00452C22">
        <w:t>test_out</w:t>
      </w:r>
      <w:proofErr w:type="spellEnd"/>
    </w:p>
    <w:p w14:paraId="0D0B940D" w14:textId="77777777" w:rsidR="008F64C4" w:rsidRDefault="008F64C4" w:rsidP="00452C22"/>
    <w:p w14:paraId="6455751C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F902130" w14:textId="60923704" w:rsidR="009A722A" w:rsidRPr="004A6231" w:rsidRDefault="008A7CC6" w:rsidP="008A7CC6">
      <w:pPr>
        <w:pStyle w:val="Heading2"/>
      </w:pPr>
      <w:bookmarkStart w:id="95" w:name="_Toc140740286"/>
      <w:r>
        <w:lastRenderedPageBreak/>
        <w:t xml:space="preserve">8 </w:t>
      </w:r>
      <w:proofErr w:type="spellStart"/>
      <w:r w:rsidR="009A722A">
        <w:t>check_</w:t>
      </w:r>
      <w:r w:rsidR="009A722A" w:rsidRPr="009A722A">
        <w:t>multiline</w:t>
      </w:r>
      <w:bookmarkEnd w:id="95"/>
      <w:proofErr w:type="spellEnd"/>
    </w:p>
    <w:p w14:paraId="0E55D94A" w14:textId="3BC47325" w:rsidR="009A722A" w:rsidRPr="007F01DF" w:rsidRDefault="009A722A" w:rsidP="009A722A">
      <w:r w:rsidRPr="00AF2FAB">
        <w:rPr>
          <w:rFonts w:hint="eastAsia"/>
        </w:rPr>
        <w:t>Th</w:t>
      </w:r>
      <w:del w:id="96" w:author="Jason Wang" w:date="2020-08-27T13:28:00Z">
        <w:r w:rsidRPr="00AF2FAB" w:rsidDel="00716246">
          <w:rPr>
            <w:rFonts w:hint="eastAsia"/>
          </w:rPr>
          <w:delText>e</w:delText>
        </w:r>
      </w:del>
      <w:ins w:id="97" w:author="Jason Wang" w:date="2020-08-27T13:28:00Z">
        <w:r w:rsidR="00716246">
          <w:rPr>
            <w:rFonts w:hint="eastAsia"/>
          </w:rPr>
          <w:t>is</w:t>
        </w:r>
      </w:ins>
      <w:r w:rsidRPr="00AF2FAB">
        <w:rPr>
          <w:rFonts w:hint="eastAsia"/>
        </w:rPr>
        <w:t xml:space="preserve"> method is used </w:t>
      </w:r>
      <w:r w:rsidRPr="00AF2FAB">
        <w:t xml:space="preserve">to </w:t>
      </w:r>
      <w:r w:rsidRPr="00AF2FAB">
        <w:rPr>
          <w:rFonts w:hint="eastAsia"/>
        </w:rPr>
        <w:t xml:space="preserve">check </w:t>
      </w:r>
      <w:r w:rsidR="00AF2FAB" w:rsidRPr="00AF2FAB">
        <w:t>a</w:t>
      </w:r>
      <w:r w:rsidR="00AF2FAB">
        <w:t xml:space="preserve"> continuous string regardless the "space" and "line break"</w:t>
      </w:r>
      <w:r w:rsidR="00D259EB">
        <w:rPr>
          <w:rFonts w:hint="eastAsia"/>
        </w:rPr>
        <w:t xml:space="preserve"> in a given file</w:t>
      </w:r>
      <w:r>
        <w:rPr>
          <w:rFonts w:hint="eastAsia"/>
        </w:rPr>
        <w:t>.</w:t>
      </w:r>
    </w:p>
    <w:p w14:paraId="2880CB7E" w14:textId="77777777" w:rsidR="009A722A" w:rsidRDefault="0026462F" w:rsidP="008A7CC6">
      <w:pPr>
        <w:pStyle w:val="Heading3"/>
      </w:pPr>
      <w:bookmarkStart w:id="98" w:name="_Toc140740287"/>
      <w:r>
        <w:t xml:space="preserve">8.1 </w:t>
      </w:r>
      <w:r w:rsidR="009A722A">
        <w:rPr>
          <w:rFonts w:hint="eastAsia"/>
        </w:rPr>
        <w:t>Format</w:t>
      </w:r>
      <w:bookmarkEnd w:id="98"/>
    </w:p>
    <w:p w14:paraId="125E678B" w14:textId="77777777" w:rsidR="009A722A" w:rsidRDefault="009A722A" w:rsidP="009A722A">
      <w:r w:rsidRPr="00810B6A">
        <w:t>[</w:t>
      </w:r>
      <w:proofErr w:type="spellStart"/>
      <w:r>
        <w:t>check_</w:t>
      </w:r>
      <w:r w:rsidR="00E26746" w:rsidRPr="009A722A">
        <w:t>multiline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821E7E">
        <w:t>]</w:t>
      </w:r>
    </w:p>
    <w:p w14:paraId="21FE5404" w14:textId="77777777" w:rsidR="009A722A" w:rsidRPr="007F01DF" w:rsidRDefault="009A722A" w:rsidP="009A722A">
      <w:r>
        <w:t>file = &lt;path&gt;</w:t>
      </w:r>
      <w:r w:rsidR="00984C07">
        <w:rPr>
          <w:rFonts w:hint="eastAsia"/>
        </w:rPr>
        <w:t>/</w:t>
      </w:r>
      <w:r>
        <w:t>&lt;file &gt;</w:t>
      </w:r>
    </w:p>
    <w:p w14:paraId="1DC08545" w14:textId="77777777" w:rsidR="009A722A" w:rsidRDefault="00102A33" w:rsidP="009A722A">
      <w:proofErr w:type="spellStart"/>
      <w:r>
        <w:t>check_line</w:t>
      </w:r>
      <w:proofErr w:type="spellEnd"/>
      <w:r>
        <w:t xml:space="preserve"> = &lt;</w:t>
      </w:r>
      <w:proofErr w:type="spellStart"/>
      <w:r>
        <w:t>strings_in_multi_lines</w:t>
      </w:r>
      <w:proofErr w:type="spellEnd"/>
      <w:r>
        <w:t>&gt;</w:t>
      </w:r>
    </w:p>
    <w:p w14:paraId="56FFB308" w14:textId="77777777" w:rsidR="009A722A" w:rsidRDefault="0026462F" w:rsidP="008A7CC6">
      <w:pPr>
        <w:pStyle w:val="Heading3"/>
      </w:pPr>
      <w:bookmarkStart w:id="99" w:name="_Toc140740288"/>
      <w:r>
        <w:t xml:space="preserve">8.2 </w:t>
      </w:r>
      <w:r w:rsidR="009A722A">
        <w:rPr>
          <w:rFonts w:hint="eastAsia"/>
        </w:rPr>
        <w:t>Description</w:t>
      </w:r>
      <w:bookmarkEnd w:id="99"/>
    </w:p>
    <w:p w14:paraId="3A82E815" w14:textId="77777777" w:rsidR="009A722A" w:rsidRDefault="009A722A" w:rsidP="009639A4">
      <w:pPr>
        <w:pStyle w:val="ListParagraph"/>
        <w:numPr>
          <w:ilvl w:val="0"/>
          <w:numId w:val="13"/>
        </w:numPr>
      </w:pPr>
      <w:r>
        <w:t>“[</w:t>
      </w:r>
      <w:proofErr w:type="spellStart"/>
      <w:r>
        <w:t>check_</w:t>
      </w:r>
      <w:r w:rsidR="00E26746" w:rsidRPr="009A722A">
        <w:t>multiline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E26746" w:rsidRPr="009A722A">
        <w:t>multiline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C31BF19" w14:textId="77777777" w:rsidR="009A722A" w:rsidRDefault="009A722A" w:rsidP="009639A4">
      <w:pPr>
        <w:pStyle w:val="ListParagraph"/>
        <w:numPr>
          <w:ilvl w:val="0"/>
          <w:numId w:val="13"/>
        </w:numPr>
      </w:pPr>
      <w:r>
        <w:t>“file”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t>.</w:t>
      </w:r>
    </w:p>
    <w:p w14:paraId="328140F2" w14:textId="77777777" w:rsidR="00AF2FAB" w:rsidRPr="000E5857" w:rsidRDefault="009A722A" w:rsidP="006064DE">
      <w:pPr>
        <w:pStyle w:val="ListParagraph"/>
        <w:numPr>
          <w:ilvl w:val="0"/>
          <w:numId w:val="13"/>
        </w:numPr>
      </w:pPr>
      <w:r>
        <w:t>“</w:t>
      </w:r>
      <w:proofErr w:type="spellStart"/>
      <w:r w:rsidR="00AF2FAB">
        <w:t>check_line</w:t>
      </w:r>
      <w:proofErr w:type="spellEnd"/>
      <w:r>
        <w:t>”</w:t>
      </w:r>
      <w:r>
        <w:rPr>
          <w:rFonts w:hint="eastAsia"/>
        </w:rPr>
        <w:t xml:space="preserve">: </w:t>
      </w:r>
      <w:r w:rsidR="00E20FAC">
        <w:rPr>
          <w:rFonts w:hint="eastAsia"/>
        </w:rPr>
        <w:t>string to be checked</w:t>
      </w:r>
      <w:r w:rsidR="00E20FAC">
        <w:t>, regardless the "space" and "line break"</w:t>
      </w:r>
      <w:r w:rsidR="00E20FAC">
        <w:rPr>
          <w:rFonts w:hint="eastAsia"/>
        </w:rPr>
        <w:t>.</w:t>
      </w:r>
    </w:p>
    <w:p w14:paraId="1C610BD6" w14:textId="77777777" w:rsidR="009A722A" w:rsidRDefault="009A722A" w:rsidP="009A722A">
      <w:r>
        <w:t>I</w:t>
      </w:r>
      <w:r>
        <w:rPr>
          <w:rFonts w:hint="eastAsia"/>
        </w:rPr>
        <w:t>n summary:</w:t>
      </w:r>
    </w:p>
    <w:p w14:paraId="4B37F6FE" w14:textId="77777777" w:rsidR="006563B4" w:rsidRPr="00C75E37" w:rsidRDefault="006563B4" w:rsidP="006563B4">
      <w:r>
        <w:rPr>
          <w:rFonts w:hint="eastAsia"/>
        </w:rPr>
        <w:t>It</w:t>
      </w:r>
      <w:r>
        <w:t xml:space="preserve"> will try to find </w:t>
      </w:r>
      <w:r w:rsidR="00060C38" w:rsidRPr="00AF2FAB">
        <w:t>a</w:t>
      </w:r>
      <w:r w:rsidR="00060C38">
        <w:t xml:space="preserve"> continuous string regardless the "space" and "line break"</w:t>
      </w:r>
      <w:r w:rsidR="00060C38">
        <w:rPr>
          <w:rFonts w:hint="eastAsia"/>
        </w:rPr>
        <w:t xml:space="preserve"> in a given file</w:t>
      </w:r>
      <w:r>
        <w:rPr>
          <w:rFonts w:hint="eastAsia"/>
        </w:rPr>
        <w:t>.</w:t>
      </w:r>
      <w:r>
        <w:t xml:space="preserve"> If string is found,</w:t>
      </w:r>
      <w:r>
        <w:rPr>
          <w:rFonts w:hint="eastAsia"/>
        </w:rPr>
        <w:t xml:space="preserve"> the check section will return pass.</w:t>
      </w:r>
    </w:p>
    <w:p w14:paraId="064CBE54" w14:textId="77777777" w:rsidR="009A722A" w:rsidRDefault="0026462F" w:rsidP="008A7CC6">
      <w:pPr>
        <w:pStyle w:val="Heading3"/>
      </w:pPr>
      <w:bookmarkStart w:id="100" w:name="_Toc140740289"/>
      <w:r>
        <w:t xml:space="preserve">8.3 </w:t>
      </w:r>
      <w:r w:rsidR="009A722A">
        <w:rPr>
          <w:rFonts w:hint="eastAsia"/>
        </w:rPr>
        <w:t>Demo</w:t>
      </w:r>
      <w:bookmarkEnd w:id="100"/>
    </w:p>
    <w:p w14:paraId="53C560DE" w14:textId="77777777" w:rsidR="009A722A" w:rsidRDefault="009A722A" w:rsidP="009A722A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E26746" w:rsidRPr="009A722A">
        <w:t>multiline</w:t>
      </w:r>
      <w:proofErr w:type="spellEnd"/>
      <w:r>
        <w:t>]</w:t>
      </w:r>
    </w:p>
    <w:p w14:paraId="372C8C80" w14:textId="77777777" w:rsidR="00D05F18" w:rsidRDefault="00D05F18" w:rsidP="00D05F18">
      <w:r>
        <w:t xml:space="preserve">file </w:t>
      </w:r>
      <w:r w:rsidR="00B97B6C">
        <w:t>= par\ecp3</w:t>
      </w:r>
      <w:r w:rsidR="00BC4B52">
        <w:rPr>
          <w:rFonts w:hint="eastAsia"/>
        </w:rPr>
        <w:t>\</w:t>
      </w:r>
      <w:proofErr w:type="spellStart"/>
      <w:r w:rsidR="00BC4B52">
        <w:rPr>
          <w:rFonts w:hint="eastAsia"/>
        </w:rPr>
        <w:t>impl</w:t>
      </w:r>
      <w:proofErr w:type="spellEnd"/>
      <w:r w:rsidR="00B97B6C">
        <w:rPr>
          <w:rFonts w:hint="eastAsia"/>
        </w:rPr>
        <w:t>\</w:t>
      </w:r>
      <w:proofErr w:type="spellStart"/>
      <w:r>
        <w:t>GSR_NET_impl.mrp</w:t>
      </w:r>
      <w:proofErr w:type="spellEnd"/>
    </w:p>
    <w:p w14:paraId="46AA69A7" w14:textId="77777777" w:rsidR="00D05F18" w:rsidRDefault="00D05F18" w:rsidP="00D05F18">
      <w:proofErr w:type="spellStart"/>
      <w:r>
        <w:t>check_line</w:t>
      </w:r>
      <w:proofErr w:type="spellEnd"/>
      <w:r>
        <w:t xml:space="preserve"> = </w:t>
      </w:r>
      <w:r w:rsidR="00F16469">
        <w:t>“</w:t>
      </w:r>
      <w:r>
        <w:t>Target Vendor:  LATTICE Target Device:  LFE3-95EAFPBGA484</w:t>
      </w:r>
      <w:r w:rsidR="00F16469">
        <w:t>”</w:t>
      </w:r>
    </w:p>
    <w:p w14:paraId="0E27B00A" w14:textId="77777777" w:rsidR="00D05F18" w:rsidRDefault="00D05F18" w:rsidP="00D05F18"/>
    <w:p w14:paraId="235228D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22CB0F1" w14:textId="3D7A9926" w:rsidR="00BB732D" w:rsidRPr="004A6231" w:rsidRDefault="008A7CC6" w:rsidP="008A7CC6">
      <w:pPr>
        <w:pStyle w:val="Heading2"/>
      </w:pPr>
      <w:bookmarkStart w:id="101" w:name="_Toc140740290"/>
      <w:r>
        <w:lastRenderedPageBreak/>
        <w:t xml:space="preserve">9 </w:t>
      </w:r>
      <w:proofErr w:type="spellStart"/>
      <w:r w:rsidR="00BB732D">
        <w:t>check_</w:t>
      </w:r>
      <w:r w:rsidR="002D4121">
        <w:rPr>
          <w:rFonts w:hint="eastAsia"/>
        </w:rPr>
        <w:t>no</w:t>
      </w:r>
      <w:bookmarkEnd w:id="101"/>
      <w:proofErr w:type="spellEnd"/>
    </w:p>
    <w:p w14:paraId="396F4F06" w14:textId="0921383F" w:rsidR="00A10CA7" w:rsidRPr="00A10CA7" w:rsidRDefault="00BB732D" w:rsidP="00BB732D">
      <w:del w:id="102" w:author="Jason Wang" w:date="2020-08-27T13:30:00Z">
        <w:r w:rsidRPr="00963363" w:rsidDel="007E26FD">
          <w:rPr>
            <w:rFonts w:hint="eastAsia"/>
          </w:rPr>
          <w:delText>The method</w:delText>
        </w:r>
      </w:del>
      <w:ins w:id="103" w:author="Jason Wang" w:date="2020-08-27T13:30:00Z">
        <w:r w:rsidR="007E26FD">
          <w:rPr>
            <w:rFonts w:hint="eastAsia"/>
          </w:rPr>
          <w:t>This method</w:t>
        </w:r>
      </w:ins>
      <w:r w:rsidRPr="00963363">
        <w:rPr>
          <w:rFonts w:hint="eastAsia"/>
        </w:rPr>
        <w:t xml:space="preserve"> is used </w:t>
      </w:r>
      <w:r w:rsidRPr="00963363">
        <w:t xml:space="preserve">to </w:t>
      </w:r>
      <w:r w:rsidRPr="00963363">
        <w:rPr>
          <w:rFonts w:hint="eastAsia"/>
        </w:rPr>
        <w:t xml:space="preserve">check </w:t>
      </w:r>
      <w:r w:rsidR="00A10CA7">
        <w:rPr>
          <w:rFonts w:hint="eastAsia"/>
        </w:rPr>
        <w:t xml:space="preserve">the specific string </w:t>
      </w:r>
      <w:r w:rsidR="00583152">
        <w:rPr>
          <w:rFonts w:hint="eastAsia"/>
        </w:rPr>
        <w:t>not</w:t>
      </w:r>
      <w:r w:rsidR="00A6344C">
        <w:rPr>
          <w:rFonts w:hint="eastAsia"/>
        </w:rPr>
        <w:t xml:space="preserve"> </w:t>
      </w:r>
      <w:r w:rsidR="00A10CA7">
        <w:rPr>
          <w:rFonts w:hint="eastAsia"/>
        </w:rPr>
        <w:t>in a given file.</w:t>
      </w:r>
    </w:p>
    <w:p w14:paraId="20124CFE" w14:textId="77777777" w:rsidR="00BB732D" w:rsidRDefault="0026462F" w:rsidP="008A7CC6">
      <w:pPr>
        <w:pStyle w:val="Heading3"/>
      </w:pPr>
      <w:bookmarkStart w:id="104" w:name="_Toc140740291"/>
      <w:r>
        <w:t xml:space="preserve">9.1 </w:t>
      </w:r>
      <w:r w:rsidR="00BB732D">
        <w:rPr>
          <w:rFonts w:hint="eastAsia"/>
        </w:rPr>
        <w:t>Format</w:t>
      </w:r>
      <w:bookmarkEnd w:id="104"/>
    </w:p>
    <w:p w14:paraId="2A61B9A0" w14:textId="77777777" w:rsidR="00BB732D" w:rsidRDefault="00BB732D" w:rsidP="00BB732D">
      <w:r w:rsidRPr="00810B6A">
        <w:t>[</w:t>
      </w:r>
      <w:proofErr w:type="spellStart"/>
      <w:r>
        <w:t>check_</w:t>
      </w:r>
      <w:r w:rsidR="002D4121">
        <w:rPr>
          <w:rFonts w:hint="eastAsia"/>
        </w:rPr>
        <w:t>no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A6BDB33" w14:textId="77777777" w:rsidR="00BB732D" w:rsidRPr="007F01DF" w:rsidRDefault="00BB732D" w:rsidP="00BB732D">
      <w:r>
        <w:t>file = &lt;path&gt;</w:t>
      </w:r>
      <w:r w:rsidR="00112CE1"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103E9A91" w14:textId="77777777" w:rsidR="000662BE" w:rsidRDefault="000662BE" w:rsidP="000662BE">
      <w:proofErr w:type="spellStart"/>
      <w:r>
        <w:t>check_line</w:t>
      </w:r>
      <w:proofErr w:type="spellEnd"/>
      <w:r>
        <w:t xml:space="preserve"> =&lt;string&gt;</w:t>
      </w:r>
    </w:p>
    <w:p w14:paraId="6AC0F1FD" w14:textId="77777777" w:rsidR="00BB732D" w:rsidRDefault="000662BE" w:rsidP="008A7CC6">
      <w:pPr>
        <w:pStyle w:val="Heading3"/>
      </w:pPr>
      <w:r>
        <w:rPr>
          <w:rFonts w:hint="eastAsia"/>
        </w:rPr>
        <w:t xml:space="preserve"> </w:t>
      </w:r>
      <w:bookmarkStart w:id="105" w:name="_Toc140740292"/>
      <w:r w:rsidR="0026462F">
        <w:t xml:space="preserve">9.2 </w:t>
      </w:r>
      <w:r w:rsidR="00BB732D">
        <w:rPr>
          <w:rFonts w:hint="eastAsia"/>
        </w:rPr>
        <w:t>Description</w:t>
      </w:r>
      <w:bookmarkEnd w:id="105"/>
    </w:p>
    <w:p w14:paraId="6B430AE0" w14:textId="77777777" w:rsidR="00BB732D" w:rsidRDefault="00BB732D" w:rsidP="009639A4">
      <w:pPr>
        <w:pStyle w:val="ListParagraph"/>
        <w:numPr>
          <w:ilvl w:val="0"/>
          <w:numId w:val="14"/>
        </w:numPr>
      </w:pPr>
      <w:r>
        <w:t>“[</w:t>
      </w:r>
      <w:proofErr w:type="spellStart"/>
      <w:r>
        <w:t>check_</w:t>
      </w:r>
      <w:r w:rsidR="002D4121">
        <w:rPr>
          <w:rFonts w:hint="eastAsia"/>
        </w:rPr>
        <w:t>no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2D4121">
        <w:rPr>
          <w:rFonts w:hint="eastAsia"/>
        </w:rPr>
        <w:t>no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E6AC93F" w14:textId="77777777" w:rsidR="00BB732D" w:rsidRDefault="00BB732D" w:rsidP="009639A4">
      <w:pPr>
        <w:pStyle w:val="ListParagraph"/>
        <w:numPr>
          <w:ilvl w:val="0"/>
          <w:numId w:val="14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661BAFA4" w14:textId="77777777" w:rsidR="00074DF8" w:rsidRDefault="00074DF8" w:rsidP="009639A4">
      <w:pPr>
        <w:pStyle w:val="ListParagraph"/>
        <w:numPr>
          <w:ilvl w:val="0"/>
          <w:numId w:val="14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9C74DB">
        <w:rPr>
          <w:rFonts w:hint="eastAsia"/>
        </w:rPr>
        <w:t>.</w:t>
      </w:r>
    </w:p>
    <w:p w14:paraId="7B211C54" w14:textId="77777777" w:rsidR="00BB732D" w:rsidRPr="000E5857" w:rsidRDefault="00BB732D" w:rsidP="009639A4">
      <w:pPr>
        <w:pStyle w:val="ListParagraph"/>
        <w:numPr>
          <w:ilvl w:val="0"/>
          <w:numId w:val="14"/>
        </w:numPr>
      </w:pPr>
      <w:r>
        <w:t>“</w:t>
      </w:r>
      <w:proofErr w:type="spellStart"/>
      <w:r w:rsidR="000662BE">
        <w:t>check_line</w:t>
      </w:r>
      <w:proofErr w:type="spellEnd"/>
      <w:r>
        <w:t>”</w:t>
      </w:r>
      <w:r>
        <w:rPr>
          <w:rFonts w:hint="eastAsia"/>
        </w:rPr>
        <w:t xml:space="preserve">: </w:t>
      </w:r>
      <w:r w:rsidR="00112CE1">
        <w:rPr>
          <w:rFonts w:hint="eastAsia"/>
        </w:rPr>
        <w:t>string</w:t>
      </w:r>
      <w:r>
        <w:rPr>
          <w:rFonts w:hint="eastAsia"/>
        </w:rPr>
        <w:t xml:space="preserve"> to </w:t>
      </w:r>
      <w:r w:rsidR="007841F5">
        <w:rPr>
          <w:rFonts w:hint="eastAsia"/>
        </w:rPr>
        <w:t>be checked</w:t>
      </w:r>
      <w:r>
        <w:t>.</w:t>
      </w:r>
    </w:p>
    <w:p w14:paraId="1081DC54" w14:textId="77777777" w:rsidR="00BB732D" w:rsidRDefault="00BB732D" w:rsidP="00BB732D">
      <w:r>
        <w:t>I</w:t>
      </w:r>
      <w:r>
        <w:rPr>
          <w:rFonts w:hint="eastAsia"/>
        </w:rPr>
        <w:t>n summary:</w:t>
      </w:r>
    </w:p>
    <w:p w14:paraId="5680FAFB" w14:textId="77777777" w:rsidR="00D769F1" w:rsidRDefault="00D769F1" w:rsidP="00BB732D">
      <w:r>
        <w:rPr>
          <w:rFonts w:hint="eastAsia"/>
        </w:rPr>
        <w:t>It</w:t>
      </w:r>
      <w:r>
        <w:t xml:space="preserve"> will try to find the &lt;string&gt;</w:t>
      </w:r>
      <w:r w:rsidR="00FE3FAB" w:rsidRPr="00FE3FAB">
        <w:rPr>
          <w:rFonts w:hint="eastAsia"/>
        </w:rPr>
        <w:t xml:space="preserve"> </w:t>
      </w:r>
      <w:r w:rsidR="00FE3FAB">
        <w:rPr>
          <w:rFonts w:hint="eastAsia"/>
        </w:rPr>
        <w:t>in a given file</w:t>
      </w:r>
      <w:r>
        <w:t xml:space="preserve">. If the &lt;string&gt; is not found, </w:t>
      </w:r>
      <w:r>
        <w:rPr>
          <w:rFonts w:hint="eastAsia"/>
        </w:rPr>
        <w:t>the check section will return pass.</w:t>
      </w:r>
    </w:p>
    <w:p w14:paraId="343E83FE" w14:textId="77777777" w:rsidR="00BB732D" w:rsidRDefault="0026462F" w:rsidP="008A7CC6">
      <w:pPr>
        <w:pStyle w:val="Heading3"/>
      </w:pPr>
      <w:bookmarkStart w:id="106" w:name="_Toc140740293"/>
      <w:r>
        <w:t xml:space="preserve">9.3 </w:t>
      </w:r>
      <w:r w:rsidR="00BB732D">
        <w:rPr>
          <w:rFonts w:hint="eastAsia"/>
        </w:rPr>
        <w:t>Demo</w:t>
      </w:r>
      <w:bookmarkEnd w:id="106"/>
    </w:p>
    <w:p w14:paraId="7E18C827" w14:textId="6B0F7082" w:rsidR="00BB732D" w:rsidRDefault="00BB732D" w:rsidP="00BB732D">
      <w:r>
        <w:t>[check</w:t>
      </w:r>
      <w:r>
        <w:rPr>
          <w:rFonts w:hint="eastAsia"/>
        </w:rPr>
        <w:t>_</w:t>
      </w:r>
      <w:r w:rsidR="008C4535">
        <w:rPr>
          <w:rFonts w:hint="eastAsia"/>
        </w:rPr>
        <w:t>no</w:t>
      </w:r>
      <w:ins w:id="107" w:author="Jason Wang" w:date="2020-08-27T13:31:00Z">
        <w:r w:rsidR="0028149F">
          <w:t>_1</w:t>
        </w:r>
      </w:ins>
      <w:r>
        <w:t>]</w:t>
      </w:r>
    </w:p>
    <w:p w14:paraId="58F521EC" w14:textId="77777777" w:rsidR="008C4535" w:rsidRDefault="00B50FCA" w:rsidP="008C4535">
      <w:r>
        <w:t>F</w:t>
      </w:r>
      <w:r w:rsidR="008C4535">
        <w:t>ile</w:t>
      </w:r>
      <w:r>
        <w:rPr>
          <w:rFonts w:hint="eastAsia"/>
        </w:rPr>
        <w:t xml:space="preserve"> </w:t>
      </w:r>
      <w:r w:rsidR="008C4535">
        <w:t>=</w:t>
      </w:r>
      <w:r>
        <w:rPr>
          <w:rFonts w:hint="eastAsia"/>
        </w:rPr>
        <w:t xml:space="preserve"> </w:t>
      </w:r>
      <w:r w:rsidR="008C4535">
        <w:t>a.txt</w:t>
      </w:r>
    </w:p>
    <w:p w14:paraId="2D808945" w14:textId="77777777" w:rsidR="00BB732D" w:rsidRDefault="008C4535" w:rsidP="008C4535">
      <w:proofErr w:type="spellStart"/>
      <w:r>
        <w:t>check_line</w:t>
      </w:r>
      <w:proofErr w:type="spellEnd"/>
      <w:r w:rsidR="00B50FCA">
        <w:rPr>
          <w:rFonts w:hint="eastAsia"/>
        </w:rPr>
        <w:t xml:space="preserve"> </w:t>
      </w:r>
      <w:r>
        <w:t>=</w:t>
      </w:r>
      <w:r w:rsidR="00B50FCA">
        <w:rPr>
          <w:rFonts w:hint="eastAsia"/>
        </w:rPr>
        <w:t xml:space="preserve"> </w:t>
      </w:r>
      <w:r>
        <w:t>df1</w:t>
      </w:r>
    </w:p>
    <w:p w14:paraId="60061E4C" w14:textId="77777777" w:rsidR="00BE5433" w:rsidRDefault="00BE5433" w:rsidP="008C4535"/>
    <w:p w14:paraId="3B801582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E964F4B" w14:textId="21F47D85" w:rsidR="00BE5433" w:rsidRPr="004A6231" w:rsidRDefault="008A7CC6" w:rsidP="008A7CC6">
      <w:pPr>
        <w:pStyle w:val="Heading2"/>
      </w:pPr>
      <w:bookmarkStart w:id="108" w:name="_Toc140740294"/>
      <w:r>
        <w:lastRenderedPageBreak/>
        <w:t xml:space="preserve">10 </w:t>
      </w:r>
      <w:proofErr w:type="spellStart"/>
      <w:r w:rsidR="00BE5433">
        <w:t>check_</w:t>
      </w:r>
      <w:r w:rsidR="00BE5433" w:rsidRPr="00BE5433">
        <w:t>grep</w:t>
      </w:r>
      <w:bookmarkEnd w:id="108"/>
      <w:proofErr w:type="spellEnd"/>
    </w:p>
    <w:p w14:paraId="540781A3" w14:textId="35F6DC82" w:rsidR="00BE5433" w:rsidRPr="00A10CA7" w:rsidRDefault="00BE5433" w:rsidP="00BE5433">
      <w:del w:id="109" w:author="Jason Wang" w:date="2020-08-27T13:30:00Z">
        <w:r w:rsidRPr="00464DDA" w:rsidDel="007E26FD">
          <w:rPr>
            <w:rFonts w:hint="eastAsia"/>
          </w:rPr>
          <w:delText>The method</w:delText>
        </w:r>
      </w:del>
      <w:ins w:id="110" w:author="Jason Wang" w:date="2020-08-27T13:30:00Z">
        <w:r w:rsidR="007E26FD">
          <w:rPr>
            <w:rFonts w:hint="eastAsia"/>
          </w:rPr>
          <w:t xml:space="preserve">This method </w:t>
        </w:r>
      </w:ins>
      <w:del w:id="111" w:author="Jason Wang" w:date="2020-08-27T13:30:00Z">
        <w:r w:rsidRPr="00464DDA" w:rsidDel="009D6E12">
          <w:rPr>
            <w:rFonts w:hint="eastAsia"/>
          </w:rPr>
          <w:delText xml:space="preserve"> </w:delText>
        </w:r>
      </w:del>
      <w:r w:rsidRPr="00464DDA">
        <w:rPr>
          <w:rFonts w:hint="eastAsia"/>
        </w:rPr>
        <w:t xml:space="preserve">is used </w:t>
      </w:r>
      <w:r w:rsidRPr="00464DDA">
        <w:t xml:space="preserve">to </w:t>
      </w:r>
      <w:r w:rsidRPr="00464DDA">
        <w:rPr>
          <w:rFonts w:hint="eastAsia"/>
        </w:rPr>
        <w:t xml:space="preserve">check the specific </w:t>
      </w:r>
      <w:r w:rsidR="00464DDA">
        <w:t>regular expression</w:t>
      </w:r>
      <w:r w:rsidRPr="00464DDA">
        <w:rPr>
          <w:rFonts w:hint="eastAsia"/>
        </w:rPr>
        <w:t xml:space="preserve"> in a given file.</w:t>
      </w:r>
    </w:p>
    <w:p w14:paraId="66171510" w14:textId="77777777" w:rsidR="00BE5433" w:rsidRDefault="0026462F" w:rsidP="008A7CC6">
      <w:pPr>
        <w:pStyle w:val="Heading3"/>
      </w:pPr>
      <w:bookmarkStart w:id="112" w:name="_Toc140740295"/>
      <w:r>
        <w:t xml:space="preserve">10.1 </w:t>
      </w:r>
      <w:r w:rsidR="00BE5433">
        <w:rPr>
          <w:rFonts w:hint="eastAsia"/>
        </w:rPr>
        <w:t>Format</w:t>
      </w:r>
      <w:bookmarkEnd w:id="112"/>
    </w:p>
    <w:p w14:paraId="1F113290" w14:textId="7193FD2C" w:rsidR="00BE5433" w:rsidRDefault="00BE5433" w:rsidP="00BE5433">
      <w:r w:rsidRPr="00810B6A">
        <w:t>[</w:t>
      </w:r>
      <w:proofErr w:type="spellStart"/>
      <w:r>
        <w:t>check_</w:t>
      </w:r>
      <w:ins w:id="113" w:author="Jason Wang" w:date="2020-08-27T13:32:00Z">
        <w:r w:rsidR="00863E0E">
          <w:t>grep</w:t>
        </w:r>
      </w:ins>
      <w:proofErr w:type="spellEnd"/>
      <w:del w:id="114" w:author="Jason Wang" w:date="2020-08-27T13:32:00Z">
        <w:r w:rsidDel="00863E0E">
          <w:rPr>
            <w:rFonts w:hint="eastAsia"/>
          </w:rPr>
          <w:delText>no</w:delText>
        </w:r>
      </w:del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354F16">
        <w:t>]</w:t>
      </w:r>
    </w:p>
    <w:p w14:paraId="40C34B63" w14:textId="77777777" w:rsidR="00464DDA" w:rsidRDefault="00B00A62" w:rsidP="00464DDA">
      <w:r>
        <w:t xml:space="preserve">file </w:t>
      </w:r>
      <w:r w:rsidR="00464DDA">
        <w:t>= &lt;path&gt;</w:t>
      </w:r>
      <w:r w:rsidR="00464DDA">
        <w:rPr>
          <w:rFonts w:hint="eastAsia"/>
        </w:rPr>
        <w:t>/</w:t>
      </w:r>
      <w:r w:rsidR="00464DDA">
        <w:t>&lt;file&gt;</w:t>
      </w:r>
    </w:p>
    <w:p w14:paraId="3D032067" w14:textId="77777777" w:rsidR="00464DDA" w:rsidRDefault="00184108" w:rsidP="00464DDA">
      <w:r>
        <w:t>grep =&lt;</w:t>
      </w:r>
      <w:r>
        <w:rPr>
          <w:rFonts w:hint="eastAsia"/>
        </w:rPr>
        <w:t>string</w:t>
      </w:r>
      <w:r w:rsidR="00464DDA">
        <w:t>&gt;</w:t>
      </w:r>
    </w:p>
    <w:p w14:paraId="34FD5B39" w14:textId="77777777" w:rsidR="00464DDA" w:rsidRDefault="00464DDA" w:rsidP="00464DDA">
      <w:r>
        <w:t xml:space="preserve">modifier = </w:t>
      </w:r>
      <w:r w:rsidR="0027494A">
        <w:rPr>
          <w:rFonts w:hint="eastAsia"/>
        </w:rPr>
        <w:t>&lt;string&gt;</w:t>
      </w:r>
    </w:p>
    <w:p w14:paraId="37F6DA13" w14:textId="6C7F37A5" w:rsidR="001D4E52" w:rsidRDefault="001D4E52" w:rsidP="00464DDA">
      <w:r>
        <w:t>action=</w:t>
      </w:r>
      <w:r w:rsidR="00184108">
        <w:rPr>
          <w:rFonts w:hint="eastAsia"/>
        </w:rPr>
        <w:t xml:space="preserve"> </w:t>
      </w:r>
      <w:ins w:id="115" w:author="Jason Wang" w:date="2020-08-27T13:33:00Z">
        <w:r w:rsidR="00FD3250">
          <w:t>&lt;</w:t>
        </w:r>
      </w:ins>
      <w:del w:id="116" w:author="Jason Wang" w:date="2020-08-27T13:33:00Z">
        <w:r w:rsidR="003C5BC7" w:rsidDel="00FD3250">
          <w:delText>[</w:delText>
        </w:r>
      </w:del>
      <w:r>
        <w:t>positive</w:t>
      </w:r>
      <w:r w:rsidR="003C5BC7">
        <w:t xml:space="preserve"> (default)</w:t>
      </w:r>
      <w:r w:rsidR="003C5BC7">
        <w:rPr>
          <w:rFonts w:hint="eastAsia"/>
        </w:rPr>
        <w:t xml:space="preserve">, </w:t>
      </w:r>
      <w:r w:rsidR="00184108" w:rsidRPr="00184108">
        <w:t>negative</w:t>
      </w:r>
      <w:ins w:id="117" w:author="Jason Wang" w:date="2020-08-27T13:33:00Z">
        <w:r w:rsidR="00FD3250">
          <w:t>&gt;</w:t>
        </w:r>
        <w:r w:rsidR="00313022">
          <w:tab/>
        </w:r>
        <w:r w:rsidR="00313022">
          <w:tab/>
        </w:r>
        <w:r w:rsidR="00313022">
          <w:tab/>
        </w:r>
        <w:r w:rsidR="00313022">
          <w:tab/>
          <w:t xml:space="preserve">--optional, default </w:t>
        </w:r>
        <w:r w:rsidR="00E20F9B">
          <w:t>‘</w:t>
        </w:r>
        <w:r w:rsidR="00313022">
          <w:t>positive</w:t>
        </w:r>
      </w:ins>
      <w:del w:id="118" w:author="Jason Wang" w:date="2020-08-27T13:33:00Z">
        <w:r w:rsidR="003C5BC7" w:rsidDel="00FD3250">
          <w:delText>]</w:delText>
        </w:r>
      </w:del>
      <w:ins w:id="119" w:author="Jason Wang" w:date="2020-08-27T13:33:00Z">
        <w:r w:rsidR="00E20F9B">
          <w:t>’</w:t>
        </w:r>
      </w:ins>
    </w:p>
    <w:p w14:paraId="13BB10C7" w14:textId="77777777" w:rsidR="00BE5433" w:rsidRDefault="0026462F" w:rsidP="008A7CC6">
      <w:pPr>
        <w:pStyle w:val="Heading3"/>
      </w:pPr>
      <w:bookmarkStart w:id="120" w:name="_Toc140740296"/>
      <w:r>
        <w:t xml:space="preserve">10.2 </w:t>
      </w:r>
      <w:r w:rsidR="00BE5433">
        <w:rPr>
          <w:rFonts w:hint="eastAsia"/>
        </w:rPr>
        <w:t>Description</w:t>
      </w:r>
      <w:bookmarkEnd w:id="120"/>
    </w:p>
    <w:p w14:paraId="2BBBB370" w14:textId="77777777" w:rsidR="00BE5433" w:rsidRDefault="00BE5433" w:rsidP="00AD7512">
      <w:pPr>
        <w:pStyle w:val="ListParagraph"/>
        <w:numPr>
          <w:ilvl w:val="0"/>
          <w:numId w:val="17"/>
        </w:numPr>
      </w:pPr>
      <w:r>
        <w:t>“[</w:t>
      </w:r>
      <w:proofErr w:type="spellStart"/>
      <w:r>
        <w:t>check_</w:t>
      </w:r>
      <w:r w:rsidRPr="00BE5433">
        <w:t>grep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E5433">
        <w:t>grep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62521E36" w14:textId="77777777" w:rsidR="00BE5433" w:rsidRDefault="00BE5433" w:rsidP="00AD7512">
      <w:pPr>
        <w:pStyle w:val="ListParagraph"/>
        <w:numPr>
          <w:ilvl w:val="0"/>
          <w:numId w:val="17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>.</w:t>
      </w:r>
    </w:p>
    <w:p w14:paraId="3F1ECBEE" w14:textId="77777777" w:rsidR="000211E8" w:rsidRDefault="00BE5433" w:rsidP="000211E8">
      <w:pPr>
        <w:pStyle w:val="ListParagraph"/>
        <w:numPr>
          <w:ilvl w:val="0"/>
          <w:numId w:val="17"/>
        </w:numPr>
      </w:pPr>
      <w:r>
        <w:t>“</w:t>
      </w:r>
      <w:r w:rsidR="00B00A62">
        <w:t>grep</w:t>
      </w:r>
      <w:r>
        <w:t>”</w:t>
      </w:r>
      <w:r>
        <w:rPr>
          <w:rFonts w:hint="eastAsia"/>
        </w:rPr>
        <w:t xml:space="preserve">: </w:t>
      </w:r>
      <w:r w:rsidR="00367359">
        <w:rPr>
          <w:rFonts w:hint="eastAsia"/>
        </w:rPr>
        <w:t xml:space="preserve">pattern </w:t>
      </w:r>
      <w:r w:rsidR="004A659E">
        <w:rPr>
          <w:rFonts w:hint="eastAsia"/>
        </w:rPr>
        <w:t xml:space="preserve">of </w:t>
      </w:r>
      <w:r w:rsidR="005C4851">
        <w:t>regular expression</w:t>
      </w:r>
      <w:r>
        <w:t>.</w:t>
      </w:r>
    </w:p>
    <w:p w14:paraId="4B8F8454" w14:textId="77777777" w:rsidR="00EE5811" w:rsidRDefault="00EE5811" w:rsidP="00EE5811">
      <w:pPr>
        <w:pStyle w:val="ListParagraph"/>
        <w:numPr>
          <w:ilvl w:val="0"/>
          <w:numId w:val="17"/>
        </w:numPr>
      </w:pPr>
      <w:r>
        <w:t>“modifier”</w:t>
      </w:r>
      <w:r>
        <w:rPr>
          <w:rFonts w:hint="eastAsia"/>
        </w:rPr>
        <w:t xml:space="preserve">: </w:t>
      </w:r>
      <w:r w:rsidR="004A659E">
        <w:rPr>
          <w:rFonts w:hint="eastAsia"/>
        </w:rPr>
        <w:t>match</w:t>
      </w:r>
      <w:r w:rsidR="005C4851">
        <w:rPr>
          <w:rFonts w:hint="eastAsia"/>
        </w:rPr>
        <w:t xml:space="preserve"> of </w:t>
      </w:r>
      <w:r w:rsidR="004A659E">
        <w:t>regular expression</w:t>
      </w:r>
      <w:r>
        <w:t>.</w:t>
      </w:r>
    </w:p>
    <w:p w14:paraId="2D952829" w14:textId="77777777" w:rsidR="000211E8" w:rsidRPr="000E5857" w:rsidRDefault="00EE5811" w:rsidP="00EE5811">
      <w:pPr>
        <w:pStyle w:val="ListParagraph"/>
        <w:numPr>
          <w:ilvl w:val="0"/>
          <w:numId w:val="17"/>
        </w:numPr>
      </w:pPr>
      <w:r>
        <w:t>“action”</w:t>
      </w:r>
      <w:r>
        <w:rPr>
          <w:rFonts w:hint="eastAsia"/>
        </w:rPr>
        <w:t xml:space="preserve">: string </w:t>
      </w:r>
      <w:r w:rsidR="00184108">
        <w:rPr>
          <w:rFonts w:hint="eastAsia"/>
        </w:rPr>
        <w:t xml:space="preserve">to find </w:t>
      </w:r>
      <w:r w:rsidR="00A15210">
        <w:t>regular expression</w:t>
      </w:r>
      <w:r w:rsidR="00A15210">
        <w:rPr>
          <w:rFonts w:hint="eastAsia"/>
        </w:rPr>
        <w:t xml:space="preserve"> or not</w:t>
      </w:r>
      <w:r w:rsidR="00184108">
        <w:rPr>
          <w:rFonts w:hint="eastAsia"/>
        </w:rPr>
        <w:t>,</w:t>
      </w:r>
      <w:r w:rsidR="00A15210">
        <w:rPr>
          <w:rFonts w:hint="eastAsia"/>
        </w:rPr>
        <w:t xml:space="preserve"> </w:t>
      </w:r>
      <w:r w:rsidR="00184108" w:rsidRPr="003647D7">
        <w:t>default value is</w:t>
      </w:r>
      <w:r w:rsidR="00184108" w:rsidRPr="00184108">
        <w:t xml:space="preserve"> </w:t>
      </w:r>
      <w:r w:rsidR="00184108">
        <w:t>positive</w:t>
      </w:r>
      <w:r w:rsidR="00184108">
        <w:rPr>
          <w:rFonts w:hint="eastAsia"/>
        </w:rPr>
        <w:t>, optional</w:t>
      </w:r>
    </w:p>
    <w:p w14:paraId="385E86A9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27224C36" w14:textId="77777777" w:rsidR="0065697B" w:rsidRDefault="0065697B" w:rsidP="0065697B">
      <w:r w:rsidRPr="003647D7">
        <w:t>The default value for</w:t>
      </w:r>
      <w:r w:rsidR="006D3D72" w:rsidRPr="006D3D72">
        <w:t xml:space="preserve"> </w:t>
      </w:r>
      <w:r w:rsidR="006D3D72">
        <w:t>action</w:t>
      </w:r>
      <w:r w:rsidRPr="003647D7">
        <w:t xml:space="preserve"> is </w:t>
      </w:r>
      <w:r w:rsidR="006D3D72">
        <w:t>positive</w:t>
      </w:r>
      <w:r>
        <w:rPr>
          <w:rFonts w:hint="eastAsia"/>
        </w:rPr>
        <w:t>,</w:t>
      </w:r>
      <w:r w:rsidRPr="003647D7">
        <w:t xml:space="preserve">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 when</w:t>
      </w:r>
      <w:r w:rsidR="006D3D72">
        <w:t xml:space="preserve"> regular expression</w:t>
      </w:r>
      <w:r>
        <w:t xml:space="preserve"> is found</w:t>
      </w:r>
      <w:r>
        <w:rPr>
          <w:rFonts w:hint="eastAsia"/>
        </w:rPr>
        <w:t>.</w:t>
      </w:r>
    </w:p>
    <w:p w14:paraId="5F245C3A" w14:textId="77777777" w:rsidR="0065697B" w:rsidRDefault="0065697B" w:rsidP="0065697B">
      <w:r>
        <w:t>If action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negative, the </w:t>
      </w:r>
      <w:r>
        <w:rPr>
          <w:rFonts w:hint="eastAsia"/>
        </w:rPr>
        <w:t>check section will return</w:t>
      </w:r>
      <w:r>
        <w:t xml:space="preserve"> fail</w:t>
      </w:r>
      <w:r>
        <w:rPr>
          <w:rFonts w:hint="eastAsia"/>
        </w:rPr>
        <w:t xml:space="preserve"> when</w:t>
      </w:r>
      <w:r>
        <w:t xml:space="preserve"> the </w:t>
      </w:r>
      <w:r w:rsidR="006053FC">
        <w:t>regular expression</w:t>
      </w:r>
      <w:r>
        <w:t xml:space="preserve"> is found</w:t>
      </w:r>
      <w:r>
        <w:rPr>
          <w:rFonts w:hint="eastAsia"/>
        </w:rPr>
        <w:t>.</w:t>
      </w:r>
    </w:p>
    <w:p w14:paraId="1C96A50C" w14:textId="77777777" w:rsidR="00BE5433" w:rsidRDefault="0026462F" w:rsidP="008A7CC6">
      <w:pPr>
        <w:pStyle w:val="Heading3"/>
      </w:pPr>
      <w:bookmarkStart w:id="121" w:name="_Toc140740297"/>
      <w:r>
        <w:t xml:space="preserve">10.3 </w:t>
      </w:r>
      <w:r w:rsidR="00BE5433">
        <w:rPr>
          <w:rFonts w:hint="eastAsia"/>
        </w:rPr>
        <w:t>Demo</w:t>
      </w:r>
      <w:bookmarkEnd w:id="121"/>
    </w:p>
    <w:p w14:paraId="477DC31C" w14:textId="118BC070" w:rsidR="00235EC4" w:rsidRDefault="00184108" w:rsidP="00235EC4">
      <w:r>
        <w:t>[check_grep</w:t>
      </w:r>
      <w:ins w:id="122" w:author="Jason Wang" w:date="2020-08-27T13:33:00Z">
        <w:r w:rsidR="00474565">
          <w:t>_1</w:t>
        </w:r>
      </w:ins>
      <w:r w:rsidR="00235EC4">
        <w:t>]</w:t>
      </w:r>
    </w:p>
    <w:p w14:paraId="101437A8" w14:textId="77777777" w:rsidR="00235EC4" w:rsidRDefault="00235EC4" w:rsidP="00235EC4">
      <w:r>
        <w:t>file = ./_scratch/test_results.log</w:t>
      </w:r>
    </w:p>
    <w:p w14:paraId="31530760" w14:textId="77777777" w:rsidR="00235EC4" w:rsidRDefault="00235EC4" w:rsidP="00235EC4">
      <w:r>
        <w:t>grep = ^fail</w:t>
      </w:r>
    </w:p>
    <w:p w14:paraId="18FDC7EB" w14:textId="77777777" w:rsidR="00235EC4" w:rsidRDefault="00235EC4" w:rsidP="00235EC4">
      <w:r>
        <w:t xml:space="preserve">modifier = </w:t>
      </w:r>
      <w:proofErr w:type="spellStart"/>
      <w:r>
        <w:t>re.I</w:t>
      </w:r>
      <w:proofErr w:type="spellEnd"/>
    </w:p>
    <w:p w14:paraId="056463B9" w14:textId="77777777" w:rsidR="00235EC4" w:rsidRDefault="00235EC4" w:rsidP="00235EC4">
      <w:r>
        <w:t>action</w:t>
      </w:r>
      <w:r w:rsidR="0065697B">
        <w:rPr>
          <w:rFonts w:hint="eastAsia"/>
        </w:rPr>
        <w:t xml:space="preserve"> </w:t>
      </w:r>
      <w:r>
        <w:t>=</w:t>
      </w:r>
      <w:r w:rsidR="0065697B">
        <w:rPr>
          <w:rFonts w:hint="eastAsia"/>
        </w:rPr>
        <w:t xml:space="preserve"> </w:t>
      </w:r>
      <w:r>
        <w:t>negative</w:t>
      </w:r>
    </w:p>
    <w:p w14:paraId="44EAFD9C" w14:textId="77777777" w:rsidR="00235EC4" w:rsidRDefault="00235EC4" w:rsidP="00235EC4"/>
    <w:p w14:paraId="331F0BA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6DDABFB" w14:textId="3BC5ECED" w:rsidR="00BE5433" w:rsidRPr="004A6231" w:rsidRDefault="008A7CC6" w:rsidP="008A7CC6">
      <w:pPr>
        <w:pStyle w:val="Heading2"/>
      </w:pPr>
      <w:bookmarkStart w:id="123" w:name="_Toc140740298"/>
      <w:r>
        <w:lastRenderedPageBreak/>
        <w:t xml:space="preserve">11 </w:t>
      </w:r>
      <w:proofErr w:type="spellStart"/>
      <w:r w:rsidR="00BE5433">
        <w:rPr>
          <w:rFonts w:hint="eastAsia"/>
        </w:rPr>
        <w:t>sim_</w:t>
      </w:r>
      <w:r w:rsidR="00BE5433">
        <w:t>check_</w:t>
      </w:r>
      <w:r w:rsidR="00BE5433" w:rsidRPr="00F42A43">
        <w:t>block</w:t>
      </w:r>
      <w:bookmarkEnd w:id="123"/>
      <w:proofErr w:type="spellEnd"/>
    </w:p>
    <w:p w14:paraId="24D4FF83" w14:textId="02A7C8A8" w:rsidR="00BE5433" w:rsidRPr="007F01DF" w:rsidRDefault="00BE5433" w:rsidP="00BE5433">
      <w:del w:id="124" w:author="Jason Wang" w:date="2020-08-27T13:30:00Z">
        <w:r w:rsidDel="007E26FD">
          <w:rPr>
            <w:rFonts w:hint="eastAsia"/>
          </w:rPr>
          <w:delText>The method</w:delText>
        </w:r>
      </w:del>
      <w:ins w:id="125" w:author="Jason Wang" w:date="2020-08-27T13:30:00Z">
        <w:r w:rsidR="007E26FD">
          <w:rPr>
            <w:rFonts w:hint="eastAsia"/>
          </w:rPr>
          <w:t>This method</w:t>
        </w:r>
      </w:ins>
      <w:r>
        <w:rPr>
          <w:rFonts w:hint="eastAsia"/>
        </w:rPr>
        <w:t xml:space="preserve"> is used </w:t>
      </w:r>
      <w:r>
        <w:t xml:space="preserve">to </w:t>
      </w:r>
      <w:r>
        <w:rPr>
          <w:rFonts w:hint="eastAsia"/>
        </w:rPr>
        <w:t xml:space="preserve">check </w:t>
      </w:r>
      <w:r>
        <w:t>golden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 </w:t>
      </w:r>
      <w:r>
        <w:t>included in</w:t>
      </w:r>
      <w:r>
        <w:rPr>
          <w:rFonts w:hint="eastAsia"/>
        </w:rPr>
        <w:t xml:space="preserve"> compare </w:t>
      </w:r>
      <w:r>
        <w:t>file</w:t>
      </w:r>
      <w:r>
        <w:rPr>
          <w:rFonts w:hint="eastAsia"/>
        </w:rPr>
        <w:t xml:space="preserve">, </w:t>
      </w:r>
      <w:r>
        <w:t>ignore “x”, “X”, “z”, “Z”, “?”</w:t>
      </w:r>
      <w:r>
        <w:rPr>
          <w:rFonts w:hint="eastAsia"/>
        </w:rPr>
        <w:t xml:space="preserve"> strings difference.</w:t>
      </w:r>
    </w:p>
    <w:p w14:paraId="6E7E492D" w14:textId="77777777" w:rsidR="00BE5433" w:rsidRDefault="0026462F" w:rsidP="008A7CC6">
      <w:pPr>
        <w:pStyle w:val="Heading3"/>
      </w:pPr>
      <w:bookmarkStart w:id="126" w:name="_Toc140740299"/>
      <w:r>
        <w:t xml:space="preserve">11.1 </w:t>
      </w:r>
      <w:r w:rsidR="00BE5433">
        <w:rPr>
          <w:rFonts w:hint="eastAsia"/>
        </w:rPr>
        <w:t>Format</w:t>
      </w:r>
      <w:bookmarkEnd w:id="126"/>
    </w:p>
    <w:p w14:paraId="53416D21" w14:textId="5D6CC4D0" w:rsidR="00BE5433" w:rsidRDefault="00BE5433" w:rsidP="00BE5433">
      <w:r w:rsidRPr="00810B6A">
        <w:t>[</w:t>
      </w:r>
      <w:proofErr w:type="spellStart"/>
      <w:r>
        <w:rPr>
          <w:rFonts w:hint="eastAsia"/>
        </w:rPr>
        <w:t>sim_</w:t>
      </w:r>
      <w:r>
        <w:t>check</w:t>
      </w:r>
      <w:proofErr w:type="spellEnd"/>
      <w:r>
        <w:t>_</w:t>
      </w:r>
      <w:r w:rsidRPr="00F42A43">
        <w:t xml:space="preserve"> block</w:t>
      </w:r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3C5BC7">
        <w:t>]</w:t>
      </w:r>
    </w:p>
    <w:p w14:paraId="21861089" w14:textId="77777777" w:rsidR="00BE5433" w:rsidRPr="007F01DF" w:rsidRDefault="00BE5433" w:rsidP="00BE5433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7B19C13C" w14:textId="77777777" w:rsidR="00BE5433" w:rsidRPr="008754D5" w:rsidRDefault="00BE5433" w:rsidP="00BE5433">
      <w:proofErr w:type="spellStart"/>
      <w:r>
        <w:t>compare_file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proofErr w:type="spellStart"/>
      <w:r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5E482381" w14:textId="77777777" w:rsidR="00BE5433" w:rsidRDefault="0026462F" w:rsidP="008A7CC6">
      <w:pPr>
        <w:pStyle w:val="Heading3"/>
      </w:pPr>
      <w:bookmarkStart w:id="127" w:name="_Toc140740300"/>
      <w:r>
        <w:t xml:space="preserve">11.2 </w:t>
      </w:r>
      <w:r w:rsidR="00BE5433">
        <w:rPr>
          <w:rFonts w:hint="eastAsia"/>
        </w:rPr>
        <w:t>Description</w:t>
      </w:r>
      <w:bookmarkEnd w:id="127"/>
    </w:p>
    <w:p w14:paraId="29E4E8F9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“[</w:t>
      </w:r>
      <w:proofErr w:type="spellStart"/>
      <w:r>
        <w:rPr>
          <w:rFonts w:hint="eastAsia"/>
        </w:rPr>
        <w:t>sim_</w:t>
      </w:r>
      <w:r>
        <w:t>check_</w:t>
      </w:r>
      <w:r w:rsidRPr="00F42A43">
        <w:t>block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sim_check_</w:t>
      </w:r>
      <w:r w:rsidRPr="00F42A43">
        <w:t>block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EB8C805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7A9A5A98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spellStart"/>
      <w:r>
        <w:t>golden_file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</w:t>
      </w:r>
      <w:r w:rsidR="007841F5">
        <w:rPr>
          <w:rFonts w:hint="eastAsia"/>
        </w:rPr>
        <w:t>be checked</w:t>
      </w:r>
      <w:r>
        <w:t>.</w:t>
      </w:r>
    </w:p>
    <w:p w14:paraId="5AD55476" w14:textId="77777777" w:rsidR="00BE5433" w:rsidRPr="000E5857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spellStart"/>
      <w:r>
        <w:t>compare_file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</w:t>
      </w:r>
      <w:r w:rsidR="007841F5">
        <w:rPr>
          <w:rFonts w:hint="eastAsia"/>
        </w:rPr>
        <w:t>be checked</w:t>
      </w:r>
      <w:r>
        <w:t>.</w:t>
      </w:r>
    </w:p>
    <w:p w14:paraId="565EDD78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3105EAE1" w14:textId="77777777" w:rsidR="00BE5433" w:rsidRDefault="00BE5433" w:rsidP="00BE5433">
      <w:r>
        <w:rPr>
          <w:rFonts w:hint="eastAsia"/>
        </w:rPr>
        <w:t>It</w:t>
      </w:r>
      <w:r>
        <w:t xml:space="preserve"> will try to compare the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and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>&gt;. I</w:t>
      </w:r>
      <w:r>
        <w:t xml:space="preserve">f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is included in</w:t>
      </w:r>
      <w:r w:rsidRPr="00FF62FA">
        <w:t xml:space="preserve">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>&gt;</w:t>
      </w:r>
      <w:r>
        <w:t xml:space="preserve"> </w:t>
      </w:r>
      <w:r w:rsidR="00235B16">
        <w:rPr>
          <w:rFonts w:hint="eastAsia"/>
        </w:rPr>
        <w:t xml:space="preserve">and </w:t>
      </w:r>
      <w:r w:rsidR="009F02B5">
        <w:rPr>
          <w:rFonts w:hint="eastAsia"/>
        </w:rPr>
        <w:t>only</w:t>
      </w:r>
      <w:r w:rsidR="00235B16">
        <w:t xml:space="preserve"> “x”, “X”, “z”, “Z”, “?”</w:t>
      </w:r>
      <w:r w:rsidR="00235B16">
        <w:rPr>
          <w:rFonts w:hint="eastAsia"/>
        </w:rPr>
        <w:t xml:space="preserve"> strings difference, </w:t>
      </w:r>
      <w:r>
        <w:rPr>
          <w:rFonts w:hint="eastAsia"/>
        </w:rPr>
        <w:t>the check section will return pass.</w:t>
      </w:r>
    </w:p>
    <w:p w14:paraId="65C963F6" w14:textId="77777777" w:rsidR="00BE5433" w:rsidRDefault="0026462F" w:rsidP="008A7CC6">
      <w:pPr>
        <w:pStyle w:val="Heading3"/>
      </w:pPr>
      <w:bookmarkStart w:id="128" w:name="_Toc140740301"/>
      <w:r>
        <w:t xml:space="preserve">11.3 </w:t>
      </w:r>
      <w:r w:rsidR="00BE5433">
        <w:rPr>
          <w:rFonts w:hint="eastAsia"/>
        </w:rPr>
        <w:t>Demo</w:t>
      </w:r>
      <w:bookmarkEnd w:id="128"/>
    </w:p>
    <w:p w14:paraId="5BEB5506" w14:textId="77777777" w:rsidR="00BE5433" w:rsidRDefault="00BE5433" w:rsidP="00BE5433">
      <w:r>
        <w:t>[</w:t>
      </w:r>
      <w:proofErr w:type="spellStart"/>
      <w:r>
        <w:rPr>
          <w:rFonts w:hint="eastAsia"/>
        </w:rPr>
        <w:t>sim_</w:t>
      </w:r>
      <w:r>
        <w:t>check</w:t>
      </w:r>
      <w:r>
        <w:rPr>
          <w:rFonts w:hint="eastAsia"/>
        </w:rPr>
        <w:t>_</w:t>
      </w:r>
      <w:r w:rsidRPr="00F42A43">
        <w:t>block</w:t>
      </w:r>
      <w:proofErr w:type="spellEnd"/>
      <w:r>
        <w:t>]</w:t>
      </w:r>
    </w:p>
    <w:p w14:paraId="30768121" w14:textId="77777777" w:rsidR="00BE5433" w:rsidRDefault="001237E8" w:rsidP="00BE5433">
      <w:proofErr w:type="spellStart"/>
      <w:r>
        <w:t>golden_file</w:t>
      </w:r>
      <w:proofErr w:type="spellEnd"/>
      <w:r>
        <w:t xml:space="preserve"> </w:t>
      </w:r>
      <w:r w:rsidR="00BE5433">
        <w:t>= ./_scratch/</w:t>
      </w:r>
      <w:proofErr w:type="spellStart"/>
      <w:r w:rsidR="00BE5433">
        <w:t>sim_rtl</w:t>
      </w:r>
      <w:proofErr w:type="spellEnd"/>
      <w:r w:rsidR="00BE5433">
        <w:t>/</w:t>
      </w:r>
      <w:proofErr w:type="spellStart"/>
      <w:r w:rsidR="00BE5433">
        <w:t>test_out</w:t>
      </w:r>
      <w:proofErr w:type="spellEnd"/>
    </w:p>
    <w:p w14:paraId="43FA5598" w14:textId="77777777" w:rsidR="00BE5433" w:rsidRDefault="001237E8" w:rsidP="00BE5433">
      <w:proofErr w:type="spellStart"/>
      <w:r>
        <w:t>compare_file</w:t>
      </w:r>
      <w:proofErr w:type="spellEnd"/>
      <w:r>
        <w:rPr>
          <w:rFonts w:hint="eastAsia"/>
        </w:rPr>
        <w:t xml:space="preserve"> </w:t>
      </w:r>
      <w:r w:rsidR="00BE5433">
        <w:t>= ./_scratch/</w:t>
      </w:r>
      <w:proofErr w:type="spellStart"/>
      <w:r w:rsidR="00BE5433">
        <w:t>sim_map_vlg</w:t>
      </w:r>
      <w:proofErr w:type="spellEnd"/>
      <w:r w:rsidR="00BE5433">
        <w:t>/</w:t>
      </w:r>
      <w:proofErr w:type="spellStart"/>
      <w:r w:rsidR="00BE5433">
        <w:t>test_out</w:t>
      </w:r>
      <w:proofErr w:type="spellEnd"/>
    </w:p>
    <w:p w14:paraId="4B94D5A5" w14:textId="77777777" w:rsidR="00BE5433" w:rsidRDefault="00BE5433" w:rsidP="00BE5433"/>
    <w:p w14:paraId="32ED1932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5EFBDA6" w14:textId="490DD68F" w:rsidR="00BE5433" w:rsidRPr="004A6231" w:rsidRDefault="008A7CC6" w:rsidP="008A7CC6">
      <w:pPr>
        <w:pStyle w:val="Heading2"/>
      </w:pPr>
      <w:bookmarkStart w:id="129" w:name="_Toc140740302"/>
      <w:r>
        <w:lastRenderedPageBreak/>
        <w:t xml:space="preserve">12 </w:t>
      </w:r>
      <w:proofErr w:type="spellStart"/>
      <w:r w:rsidR="00BE5433" w:rsidRPr="00BE5433">
        <w:t>check_</w:t>
      </w:r>
      <w:r w:rsidR="00643F34" w:rsidRPr="00643F34">
        <w:t>sdf</w:t>
      </w:r>
      <w:bookmarkEnd w:id="129"/>
      <w:proofErr w:type="spellEnd"/>
    </w:p>
    <w:p w14:paraId="5D180E38" w14:textId="6FAFA760" w:rsidR="00BE5433" w:rsidRPr="00A10CA7" w:rsidRDefault="00BE5433" w:rsidP="00BE5433">
      <w:del w:id="130" w:author="Jason Wang" w:date="2020-08-27T13:30:00Z">
        <w:r w:rsidRPr="00AF3E5D" w:rsidDel="007E26FD">
          <w:rPr>
            <w:rFonts w:hint="eastAsia"/>
          </w:rPr>
          <w:delText>The method</w:delText>
        </w:r>
      </w:del>
      <w:ins w:id="131" w:author="Jason Wang" w:date="2020-08-27T13:30:00Z">
        <w:r w:rsidR="007E26FD">
          <w:rPr>
            <w:rFonts w:hint="eastAsia"/>
          </w:rPr>
          <w:t>This method</w:t>
        </w:r>
      </w:ins>
      <w:r w:rsidRPr="00AF3E5D">
        <w:rPr>
          <w:rFonts w:hint="eastAsia"/>
        </w:rPr>
        <w:t xml:space="preserve"> is used </w:t>
      </w:r>
      <w:r w:rsidRPr="00AF3E5D">
        <w:t xml:space="preserve">to </w:t>
      </w:r>
      <w:r w:rsidRPr="00AF3E5D">
        <w:rPr>
          <w:rFonts w:hint="eastAsia"/>
        </w:rPr>
        <w:t xml:space="preserve">check </w:t>
      </w:r>
      <w:r w:rsidR="00AF3E5D">
        <w:rPr>
          <w:rFonts w:hint="eastAsia"/>
        </w:rPr>
        <w:t xml:space="preserve">the </w:t>
      </w:r>
      <w:proofErr w:type="spellStart"/>
      <w:r w:rsidR="00AF3E5D">
        <w:rPr>
          <w:rFonts w:hint="eastAsia"/>
        </w:rPr>
        <w:t>sdf</w:t>
      </w:r>
      <w:proofErr w:type="spellEnd"/>
      <w:r w:rsidR="00AF3E5D">
        <w:rPr>
          <w:rFonts w:hint="eastAsia"/>
        </w:rPr>
        <w:t xml:space="preserve"> </w:t>
      </w:r>
      <w:r w:rsidRPr="00AF3E5D">
        <w:rPr>
          <w:rFonts w:hint="eastAsia"/>
        </w:rPr>
        <w:t>file.</w:t>
      </w:r>
    </w:p>
    <w:p w14:paraId="3075A96D" w14:textId="77777777" w:rsidR="00BE5433" w:rsidRDefault="0026462F" w:rsidP="008A7CC6">
      <w:pPr>
        <w:pStyle w:val="Heading3"/>
      </w:pPr>
      <w:bookmarkStart w:id="132" w:name="_Toc140740303"/>
      <w:r>
        <w:t xml:space="preserve">12.1 </w:t>
      </w:r>
      <w:r w:rsidR="00BE5433">
        <w:rPr>
          <w:rFonts w:hint="eastAsia"/>
        </w:rPr>
        <w:t>Format</w:t>
      </w:r>
      <w:bookmarkEnd w:id="132"/>
    </w:p>
    <w:p w14:paraId="4A78B958" w14:textId="77777777" w:rsidR="00BE5433" w:rsidRDefault="00BE5433" w:rsidP="00BE5433">
      <w:r w:rsidRPr="00810B6A">
        <w:t>[</w:t>
      </w:r>
      <w:proofErr w:type="spellStart"/>
      <w:r w:rsidRPr="00BE5433">
        <w:t>check_</w:t>
      </w:r>
      <w:r w:rsidR="00643F34" w:rsidRPr="00643F34">
        <w:t>sdf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3AFAC5C0" w14:textId="77777777" w:rsidR="00BE5433" w:rsidRPr="007F01DF" w:rsidRDefault="004679E5" w:rsidP="00BE5433">
      <w:proofErr w:type="spellStart"/>
      <w:r>
        <w:rPr>
          <w:rFonts w:hint="eastAsia"/>
        </w:rPr>
        <w:t>sdf_dir</w:t>
      </w:r>
      <w:proofErr w:type="spellEnd"/>
      <w:r w:rsidR="00BE5433">
        <w:t xml:space="preserve"> = &lt;path&gt;</w:t>
      </w:r>
      <w:r w:rsidR="00BE5433">
        <w:rPr>
          <w:rFonts w:hint="eastAsia"/>
        </w:rPr>
        <w:t>/</w:t>
      </w:r>
      <w:r w:rsidR="00BE5433">
        <w:t>&lt;</w:t>
      </w:r>
      <w:r w:rsidR="00BE5433" w:rsidRPr="00BB0914">
        <w:t xml:space="preserve"> </w:t>
      </w:r>
      <w:r w:rsidR="00BE5433">
        <w:t>file &gt;</w:t>
      </w:r>
    </w:p>
    <w:p w14:paraId="7E5C6AAE" w14:textId="77777777" w:rsidR="00BE5433" w:rsidRDefault="0026462F" w:rsidP="008A7CC6">
      <w:pPr>
        <w:pStyle w:val="Heading3"/>
      </w:pPr>
      <w:bookmarkStart w:id="133" w:name="_Toc140740304"/>
      <w:r>
        <w:t xml:space="preserve">12.2 </w:t>
      </w:r>
      <w:r w:rsidR="00BE5433">
        <w:rPr>
          <w:rFonts w:hint="eastAsia"/>
        </w:rPr>
        <w:t>Description</w:t>
      </w:r>
      <w:bookmarkEnd w:id="133"/>
    </w:p>
    <w:p w14:paraId="5356CFB0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“[</w:t>
      </w:r>
      <w:proofErr w:type="spellStart"/>
      <w:r w:rsidR="00643F34" w:rsidRPr="00BE5433">
        <w:t>check_</w:t>
      </w:r>
      <w:r w:rsidR="00643F34" w:rsidRPr="00643F34">
        <w:t>sdf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643F34" w:rsidRPr="00BE5433">
        <w:t>check_</w:t>
      </w:r>
      <w:r w:rsidR="00643F34" w:rsidRPr="00643F34">
        <w:t>sdf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E356FE7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1CC51F80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</w:t>
      </w:r>
      <w:proofErr w:type="spellStart"/>
      <w:r w:rsidR="00AD7512">
        <w:rPr>
          <w:rFonts w:hint="eastAsia"/>
        </w:rPr>
        <w:t>sdf_dir</w:t>
      </w:r>
      <w:proofErr w:type="spell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A4607F">
        <w:rPr>
          <w:rFonts w:hint="eastAsia"/>
        </w:rPr>
        <w:t xml:space="preserve">, </w:t>
      </w:r>
      <w:r w:rsidR="00A4607F">
        <w:t xml:space="preserve">&lt;file&gt; need to be </w:t>
      </w:r>
      <w:proofErr w:type="spellStart"/>
      <w:r w:rsidR="00A4607F">
        <w:rPr>
          <w:rFonts w:hint="eastAsia"/>
        </w:rPr>
        <w:t>sdf</w:t>
      </w:r>
      <w:proofErr w:type="spellEnd"/>
      <w:r w:rsidR="00A4607F">
        <w:rPr>
          <w:rFonts w:hint="eastAsia"/>
        </w:rPr>
        <w:t xml:space="preserve"> </w:t>
      </w:r>
      <w:r w:rsidR="00A4607F" w:rsidRPr="00AF3E5D">
        <w:rPr>
          <w:rFonts w:hint="eastAsia"/>
        </w:rPr>
        <w:t>file</w:t>
      </w:r>
      <w:r w:rsidR="00A4607F">
        <w:t>.</w:t>
      </w:r>
    </w:p>
    <w:p w14:paraId="11A0764B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59122A50" w14:textId="77777777" w:rsidR="00BE5433" w:rsidRPr="002032A3" w:rsidRDefault="00BE5433" w:rsidP="00BE5433">
      <w:r w:rsidRPr="002032A3">
        <w:t xml:space="preserve">If the </w:t>
      </w:r>
      <w:r w:rsidR="002032A3">
        <w:rPr>
          <w:rFonts w:hint="eastAsia"/>
        </w:rPr>
        <w:t>file</w:t>
      </w:r>
      <w:r w:rsidR="002032A3">
        <w:t xml:space="preserve"> </w:t>
      </w:r>
      <w:r w:rsidR="002032A3">
        <w:rPr>
          <w:rFonts w:hint="eastAsia"/>
        </w:rPr>
        <w:t xml:space="preserve">matches </w:t>
      </w:r>
      <w:proofErr w:type="spellStart"/>
      <w:r w:rsidR="002032A3">
        <w:rPr>
          <w:rFonts w:hint="eastAsia"/>
        </w:rPr>
        <w:t>sdf</w:t>
      </w:r>
      <w:proofErr w:type="spellEnd"/>
      <w:r w:rsidR="002032A3">
        <w:rPr>
          <w:rFonts w:hint="eastAsia"/>
        </w:rPr>
        <w:t xml:space="preserve"> format</w:t>
      </w:r>
      <w:r w:rsidRPr="002032A3">
        <w:t xml:space="preserve">, </w:t>
      </w:r>
      <w:r w:rsidRPr="002032A3">
        <w:rPr>
          <w:rFonts w:hint="eastAsia"/>
        </w:rPr>
        <w:t>the check section will return pass.</w:t>
      </w:r>
    </w:p>
    <w:p w14:paraId="3DEEC669" w14:textId="77777777" w:rsidR="00846842" w:rsidRPr="00846842" w:rsidRDefault="00846842" w:rsidP="00BE5433"/>
    <w:p w14:paraId="0B268D40" w14:textId="77777777" w:rsidR="00BE5433" w:rsidRDefault="0026462F" w:rsidP="008A7CC6">
      <w:pPr>
        <w:pStyle w:val="Heading3"/>
      </w:pPr>
      <w:bookmarkStart w:id="134" w:name="_Toc140740305"/>
      <w:r>
        <w:t xml:space="preserve">12.3 </w:t>
      </w:r>
      <w:r w:rsidR="00BE5433">
        <w:rPr>
          <w:rFonts w:hint="eastAsia"/>
        </w:rPr>
        <w:t>Demo</w:t>
      </w:r>
      <w:bookmarkEnd w:id="134"/>
    </w:p>
    <w:p w14:paraId="758B837A" w14:textId="3B1D674B" w:rsidR="00BE5433" w:rsidRDefault="00BE5433" w:rsidP="00BE5433">
      <w:r>
        <w:t>[</w:t>
      </w:r>
      <w:r w:rsidR="00643F34" w:rsidRPr="00BE5433">
        <w:t>check_</w:t>
      </w:r>
      <w:r w:rsidR="00643F34" w:rsidRPr="00643F34">
        <w:t>sdf</w:t>
      </w:r>
      <w:ins w:id="135" w:author="Jason Wang" w:date="2020-08-27T13:34:00Z">
        <w:r w:rsidR="00BD5027">
          <w:t>_1</w:t>
        </w:r>
      </w:ins>
      <w:r>
        <w:t>]</w:t>
      </w:r>
    </w:p>
    <w:p w14:paraId="02B0BAB2" w14:textId="77777777" w:rsidR="00BE5433" w:rsidRDefault="004679E5" w:rsidP="006A6D48">
      <w:proofErr w:type="spellStart"/>
      <w:r>
        <w:rPr>
          <w:rFonts w:hint="eastAsia"/>
        </w:rPr>
        <w:t>s</w:t>
      </w:r>
      <w:r w:rsidR="00864E1C">
        <w:rPr>
          <w:rFonts w:hint="eastAsia"/>
        </w:rPr>
        <w:t>df_dir</w:t>
      </w:r>
      <w:proofErr w:type="spellEnd"/>
      <w:r w:rsidR="00BE5433">
        <w:rPr>
          <w:rFonts w:hint="eastAsia"/>
        </w:rPr>
        <w:t xml:space="preserve"> </w:t>
      </w:r>
      <w:r w:rsidR="00BE5433">
        <w:t>=</w:t>
      </w:r>
      <w:r w:rsidR="00BE5433">
        <w:rPr>
          <w:rFonts w:hint="eastAsia"/>
        </w:rPr>
        <w:t xml:space="preserve"> </w:t>
      </w:r>
      <w:r w:rsidR="00C4061C">
        <w:t>./_scratch/</w:t>
      </w:r>
      <w:r w:rsidR="00C4061C">
        <w:rPr>
          <w:rFonts w:hint="eastAsia"/>
        </w:rPr>
        <w:t>*</w:t>
      </w:r>
      <w:r w:rsidR="00C4061C">
        <w:t>/</w:t>
      </w:r>
      <w:r w:rsidR="00C4061C">
        <w:rPr>
          <w:rFonts w:hint="eastAsia"/>
        </w:rPr>
        <w:t>*</w:t>
      </w:r>
      <w:r w:rsidR="00C4061C">
        <w:t>.</w:t>
      </w:r>
      <w:proofErr w:type="spellStart"/>
      <w:r w:rsidR="00C4061C">
        <w:rPr>
          <w:rFonts w:hint="eastAsia"/>
        </w:rPr>
        <w:t>sdf</w:t>
      </w:r>
      <w:proofErr w:type="spellEnd"/>
    </w:p>
    <w:p w14:paraId="24275C29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235B835" w14:textId="4CEC668F" w:rsidR="007F46C3" w:rsidRPr="004A6231" w:rsidRDefault="008A7CC6" w:rsidP="008A7CC6">
      <w:pPr>
        <w:pStyle w:val="Heading2"/>
      </w:pPr>
      <w:bookmarkStart w:id="136" w:name="_Toc140740306"/>
      <w:r>
        <w:lastRenderedPageBreak/>
        <w:t xml:space="preserve">13 </w:t>
      </w:r>
      <w:proofErr w:type="spellStart"/>
      <w:r w:rsidR="007F46C3">
        <w:t>check</w:t>
      </w:r>
      <w:r w:rsidR="007F46C3" w:rsidRPr="007F46C3">
        <w:t>_file</w:t>
      </w:r>
      <w:bookmarkEnd w:id="136"/>
      <w:proofErr w:type="spellEnd"/>
    </w:p>
    <w:p w14:paraId="57267C2E" w14:textId="48381ABB" w:rsidR="007F46C3" w:rsidRPr="00A10CA7" w:rsidRDefault="007F46C3" w:rsidP="007F46C3">
      <w:del w:id="137" w:author="Jason Wang" w:date="2020-08-27T13:30:00Z">
        <w:r w:rsidRPr="007C209F" w:rsidDel="007E26FD">
          <w:rPr>
            <w:rFonts w:hint="eastAsia"/>
          </w:rPr>
          <w:delText>The method</w:delText>
        </w:r>
      </w:del>
      <w:ins w:id="138" w:author="Jason Wang" w:date="2020-08-27T13:30:00Z">
        <w:r w:rsidR="007E26FD">
          <w:rPr>
            <w:rFonts w:hint="eastAsia"/>
          </w:rPr>
          <w:t>This method</w:t>
        </w:r>
      </w:ins>
      <w:r w:rsidRPr="007C209F">
        <w:rPr>
          <w:rFonts w:hint="eastAsia"/>
        </w:rPr>
        <w:t xml:space="preserve"> is used </w:t>
      </w:r>
      <w:r w:rsidRPr="007C209F">
        <w:t xml:space="preserve">to </w:t>
      </w:r>
      <w:r w:rsidRPr="007C209F">
        <w:rPr>
          <w:rFonts w:hint="eastAsia"/>
        </w:rPr>
        <w:t xml:space="preserve">check </w:t>
      </w:r>
      <w:r w:rsidR="00B402B2" w:rsidRPr="00B402B2">
        <w:t xml:space="preserve">whether the </w:t>
      </w:r>
      <w:r w:rsidR="00B402B2" w:rsidRPr="007C209F">
        <w:rPr>
          <w:rFonts w:hint="eastAsia"/>
        </w:rPr>
        <w:t>specific</w:t>
      </w:r>
      <w:r w:rsidR="00B402B2" w:rsidRPr="00B402B2">
        <w:t xml:space="preserve"> file exists</w:t>
      </w:r>
      <w:r w:rsidR="004E5302">
        <w:rPr>
          <w:rFonts w:hint="eastAsia"/>
        </w:rPr>
        <w:t xml:space="preserve"> or not</w:t>
      </w:r>
      <w:r w:rsidRPr="007C209F">
        <w:rPr>
          <w:rFonts w:hint="eastAsia"/>
        </w:rPr>
        <w:t>.</w:t>
      </w:r>
    </w:p>
    <w:p w14:paraId="4523DB02" w14:textId="77777777" w:rsidR="007F46C3" w:rsidRDefault="0026462F" w:rsidP="008A7CC6">
      <w:pPr>
        <w:pStyle w:val="Heading3"/>
      </w:pPr>
      <w:bookmarkStart w:id="139" w:name="_Toc140740307"/>
      <w:r>
        <w:t xml:space="preserve">13.1 </w:t>
      </w:r>
      <w:r w:rsidR="007F46C3">
        <w:rPr>
          <w:rFonts w:hint="eastAsia"/>
        </w:rPr>
        <w:t>Format</w:t>
      </w:r>
      <w:bookmarkEnd w:id="139"/>
    </w:p>
    <w:p w14:paraId="3E3FD768" w14:textId="77777777" w:rsidR="007F46C3" w:rsidRDefault="007F46C3" w:rsidP="007F46C3">
      <w:r w:rsidRPr="00810B6A">
        <w:t>[</w:t>
      </w:r>
      <w:proofErr w:type="spellStart"/>
      <w:r>
        <w:t>check_</w:t>
      </w:r>
      <w:r w:rsidRPr="007F46C3">
        <w:t>file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71FF3B14" w14:textId="77777777" w:rsidR="007F46C3" w:rsidRPr="007F01DF" w:rsidRDefault="007F46C3" w:rsidP="007F46C3">
      <w:r>
        <w:t>file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4216A10C" w14:textId="799EC497" w:rsidR="007F46C3" w:rsidRDefault="00F76C90" w:rsidP="007F46C3">
      <w:r w:rsidRPr="00F76C90">
        <w:t>reverse</w:t>
      </w:r>
      <w:r w:rsidR="007F46C3">
        <w:t xml:space="preserve"> =</w:t>
      </w:r>
      <w:r>
        <w:rPr>
          <w:rFonts w:hint="eastAsia"/>
        </w:rPr>
        <w:t xml:space="preserve"> </w:t>
      </w:r>
      <w:r w:rsidR="003C5BC7">
        <w:t>[</w:t>
      </w:r>
      <w:r w:rsidR="003C5BC7">
        <w:rPr>
          <w:rFonts w:hint="eastAsia"/>
        </w:rPr>
        <w:t xml:space="preserve">0 (default), </w:t>
      </w:r>
      <w:r>
        <w:rPr>
          <w:rFonts w:hint="eastAsia"/>
        </w:rPr>
        <w:t>1</w:t>
      </w:r>
      <w:r w:rsidR="003C5BC7">
        <w:t>]</w:t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</w:p>
    <w:p w14:paraId="040D41BF" w14:textId="77777777" w:rsidR="007F46C3" w:rsidRDefault="007F46C3" w:rsidP="008A7CC6">
      <w:pPr>
        <w:pStyle w:val="Heading3"/>
      </w:pPr>
      <w:r>
        <w:rPr>
          <w:rFonts w:hint="eastAsia"/>
        </w:rPr>
        <w:t xml:space="preserve"> </w:t>
      </w:r>
      <w:bookmarkStart w:id="140" w:name="_Toc140740308"/>
      <w:r w:rsidR="0026462F">
        <w:t xml:space="preserve">13.2 </w:t>
      </w:r>
      <w:r>
        <w:rPr>
          <w:rFonts w:hint="eastAsia"/>
        </w:rPr>
        <w:t>Description</w:t>
      </w:r>
      <w:bookmarkEnd w:id="140"/>
    </w:p>
    <w:p w14:paraId="60A991D0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“[</w:t>
      </w:r>
      <w:proofErr w:type="spellStart"/>
      <w:r>
        <w:t>check_</w:t>
      </w:r>
      <w:r w:rsidRPr="007F46C3">
        <w:t>file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7F46C3">
        <w:t>file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69AD773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1877D48D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: file path to </w:t>
      </w:r>
      <w:r w:rsidR="00A76BE2">
        <w:rPr>
          <w:rFonts w:hint="eastAsia"/>
        </w:rPr>
        <w:t>be check</w:t>
      </w:r>
      <w:r w:rsidR="00096E44">
        <w:rPr>
          <w:rFonts w:hint="eastAsia"/>
        </w:rPr>
        <w:t>ed</w:t>
      </w:r>
      <w:r>
        <w:rPr>
          <w:rFonts w:hint="eastAsia"/>
        </w:rPr>
        <w:t>.</w:t>
      </w:r>
    </w:p>
    <w:p w14:paraId="4A861568" w14:textId="77777777" w:rsidR="007F46C3" w:rsidRPr="000E5857" w:rsidRDefault="007F46C3" w:rsidP="002451E2">
      <w:pPr>
        <w:pStyle w:val="ListParagraph"/>
        <w:numPr>
          <w:ilvl w:val="0"/>
          <w:numId w:val="20"/>
        </w:numPr>
      </w:pPr>
      <w:r>
        <w:t>“</w:t>
      </w:r>
      <w:r w:rsidR="002451E2" w:rsidRPr="00F76C90">
        <w:t>reverse</w:t>
      </w:r>
      <w:r>
        <w:t>”</w:t>
      </w:r>
      <w:r>
        <w:rPr>
          <w:rFonts w:hint="eastAsia"/>
        </w:rPr>
        <w:t>:</w:t>
      </w:r>
      <w:r w:rsidR="008978A0" w:rsidRPr="008978A0">
        <w:t xml:space="preserve"> </w:t>
      </w:r>
      <w:proofErr w:type="spellStart"/>
      <w:r w:rsidR="008978A0">
        <w:rPr>
          <w:rFonts w:hint="eastAsia"/>
        </w:rPr>
        <w:t>boolean</w:t>
      </w:r>
      <w:proofErr w:type="spellEnd"/>
      <w:r w:rsidR="008978A0">
        <w:rPr>
          <w:rFonts w:hint="eastAsia"/>
        </w:rPr>
        <w:t xml:space="preserve"> value to find file or not ,</w:t>
      </w:r>
      <w:r w:rsidR="008978A0" w:rsidRPr="003647D7">
        <w:t>default value is 0</w:t>
      </w:r>
      <w:r w:rsidR="008978A0">
        <w:rPr>
          <w:rFonts w:hint="eastAsia"/>
        </w:rPr>
        <w:t>, optional</w:t>
      </w:r>
      <w:r>
        <w:t>.</w:t>
      </w:r>
    </w:p>
    <w:p w14:paraId="6765920E" w14:textId="77777777" w:rsidR="007F46C3" w:rsidRDefault="007F46C3" w:rsidP="007F46C3">
      <w:r>
        <w:t>I</w:t>
      </w:r>
      <w:r>
        <w:rPr>
          <w:rFonts w:hint="eastAsia"/>
        </w:rPr>
        <w:t>n summary:</w:t>
      </w:r>
    </w:p>
    <w:p w14:paraId="4C58158B" w14:textId="77777777" w:rsidR="007F46C3" w:rsidRDefault="003647D7" w:rsidP="007F46C3">
      <w:r w:rsidRPr="003647D7">
        <w:t>The default value for reverse is 0</w:t>
      </w:r>
      <w:r>
        <w:rPr>
          <w:rFonts w:hint="eastAsia"/>
        </w:rPr>
        <w:t>,</w:t>
      </w:r>
      <w:r w:rsidRPr="003647D7">
        <w:t xml:space="preserve">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 w:rsidR="00A04020">
        <w:rPr>
          <w:rFonts w:hint="eastAsia"/>
        </w:rPr>
        <w:t>pass</w:t>
      </w:r>
      <w:r>
        <w:rPr>
          <w:rFonts w:hint="eastAsia"/>
        </w:rPr>
        <w:t xml:space="preserve"> when</w:t>
      </w:r>
      <w:r>
        <w:t xml:space="preserve"> the &lt;</w:t>
      </w:r>
      <w:r>
        <w:rPr>
          <w:rFonts w:hint="eastAsia"/>
        </w:rPr>
        <w:t>file</w:t>
      </w:r>
      <w:r>
        <w:t>&gt; is found</w:t>
      </w:r>
      <w:r w:rsidR="007F46C3">
        <w:rPr>
          <w:rFonts w:hint="eastAsia"/>
        </w:rPr>
        <w:t>.</w:t>
      </w:r>
    </w:p>
    <w:p w14:paraId="7F502B06" w14:textId="77777777" w:rsidR="001C3578" w:rsidRDefault="001C3578" w:rsidP="001C3578">
      <w:r>
        <w:t>If reverse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1, the </w:t>
      </w:r>
      <w:r>
        <w:rPr>
          <w:rFonts w:hint="eastAsia"/>
        </w:rPr>
        <w:t>check section will return</w:t>
      </w:r>
      <w:r>
        <w:t xml:space="preserve"> fail</w:t>
      </w:r>
      <w:r>
        <w:rPr>
          <w:rFonts w:hint="eastAsia"/>
        </w:rPr>
        <w:t xml:space="preserve"> when</w:t>
      </w:r>
      <w:r>
        <w:t xml:space="preserve"> the &lt;</w:t>
      </w:r>
      <w:r>
        <w:rPr>
          <w:rFonts w:hint="eastAsia"/>
        </w:rPr>
        <w:t>file</w:t>
      </w:r>
      <w:r>
        <w:t>&gt; is found</w:t>
      </w:r>
      <w:r>
        <w:rPr>
          <w:rFonts w:hint="eastAsia"/>
        </w:rPr>
        <w:t>.</w:t>
      </w:r>
      <w:r>
        <w:t xml:space="preserve"> </w:t>
      </w:r>
    </w:p>
    <w:p w14:paraId="0C8AD9C0" w14:textId="1604ADE4" w:rsidR="007F46C3" w:rsidRDefault="0026462F" w:rsidP="008A7CC6">
      <w:pPr>
        <w:pStyle w:val="Heading3"/>
      </w:pPr>
      <w:bookmarkStart w:id="141" w:name="_Toc140740309"/>
      <w:r>
        <w:t>13.3</w:t>
      </w:r>
      <w:ins w:id="142" w:author="Jason Wang" w:date="2020-08-27T13:35:00Z">
        <w:r w:rsidR="006D7B8D">
          <w:t xml:space="preserve"> </w:t>
        </w:r>
      </w:ins>
      <w:r w:rsidR="007F46C3">
        <w:rPr>
          <w:rFonts w:hint="eastAsia"/>
        </w:rPr>
        <w:t>Demo</w:t>
      </w:r>
      <w:bookmarkEnd w:id="141"/>
    </w:p>
    <w:p w14:paraId="39B897D6" w14:textId="77777777" w:rsidR="007F46C3" w:rsidRDefault="007F46C3" w:rsidP="007F46C3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7F46C3">
        <w:t>file</w:t>
      </w:r>
      <w:proofErr w:type="spellEnd"/>
      <w:r>
        <w:t>]</w:t>
      </w:r>
    </w:p>
    <w:p w14:paraId="5A1BC487" w14:textId="77777777" w:rsidR="007F5837" w:rsidRDefault="00B01704" w:rsidP="007F5837">
      <w:r>
        <w:rPr>
          <w:rFonts w:hint="eastAsia"/>
        </w:rPr>
        <w:t>f</w:t>
      </w:r>
      <w:r w:rsidR="007F5837">
        <w:t>ile</w:t>
      </w:r>
      <w:r>
        <w:rPr>
          <w:rFonts w:hint="eastAsia"/>
        </w:rPr>
        <w:t xml:space="preserve"> </w:t>
      </w:r>
      <w:r w:rsidR="007F5837">
        <w:t>=</w:t>
      </w:r>
      <w:r>
        <w:rPr>
          <w:rFonts w:hint="eastAsia"/>
        </w:rPr>
        <w:t xml:space="preserve"> </w:t>
      </w:r>
      <w:r w:rsidR="00BA57F8">
        <w:t>./_scratch/</w:t>
      </w:r>
      <w:r w:rsidR="00BA57F8">
        <w:rPr>
          <w:rFonts w:hint="eastAsia"/>
        </w:rPr>
        <w:t>*</w:t>
      </w:r>
      <w:r w:rsidR="007F5837">
        <w:t>/</w:t>
      </w:r>
      <w:r w:rsidR="006F39DA">
        <w:rPr>
          <w:rFonts w:hint="eastAsia"/>
        </w:rPr>
        <w:t>*</w:t>
      </w:r>
      <w:r w:rsidR="007F5837">
        <w:t>.</w:t>
      </w:r>
      <w:proofErr w:type="spellStart"/>
      <w:r w:rsidR="007F5837">
        <w:t>sdc</w:t>
      </w:r>
      <w:proofErr w:type="spellEnd"/>
    </w:p>
    <w:p w14:paraId="6A16435A" w14:textId="77777777" w:rsidR="007F46C3" w:rsidRDefault="007F5837" w:rsidP="007F5837">
      <w:r>
        <w:t>reverse = 0</w:t>
      </w:r>
    </w:p>
    <w:p w14:paraId="3656B9AB" w14:textId="77777777" w:rsidR="00B35751" w:rsidRDefault="00B35751" w:rsidP="007F5837"/>
    <w:p w14:paraId="5424332E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658608" w14:textId="15074D11" w:rsidR="00B35751" w:rsidRPr="004A6231" w:rsidRDefault="008A7CC6" w:rsidP="008A7CC6">
      <w:pPr>
        <w:pStyle w:val="Heading2"/>
      </w:pPr>
      <w:bookmarkStart w:id="143" w:name="_Toc140740310"/>
      <w:r>
        <w:lastRenderedPageBreak/>
        <w:t xml:space="preserve">14 </w:t>
      </w:r>
      <w:proofErr w:type="spellStart"/>
      <w:r w:rsidR="00B35751">
        <w:t>check</w:t>
      </w:r>
      <w:r w:rsidR="00B35751" w:rsidRPr="007F46C3">
        <w:t>_</w:t>
      </w:r>
      <w:r w:rsidR="005A4EEC" w:rsidRPr="005A4EEC">
        <w:t>lut_reference</w:t>
      </w:r>
      <w:bookmarkEnd w:id="143"/>
      <w:proofErr w:type="spellEnd"/>
    </w:p>
    <w:p w14:paraId="387D4C7E" w14:textId="4EE47FCC" w:rsidR="00B35751" w:rsidRPr="00A10CA7" w:rsidRDefault="00B35751" w:rsidP="00B35751">
      <w:del w:id="144" w:author="Jason Wang" w:date="2020-08-27T13:30:00Z">
        <w:r w:rsidRPr="0031601F" w:rsidDel="007E26FD">
          <w:rPr>
            <w:rFonts w:hint="eastAsia"/>
          </w:rPr>
          <w:delText>The method</w:delText>
        </w:r>
      </w:del>
      <w:ins w:id="145" w:author="Jason Wang" w:date="2020-08-27T13:30:00Z">
        <w:r w:rsidR="007E26FD">
          <w:rPr>
            <w:rFonts w:hint="eastAsia"/>
          </w:rPr>
          <w:t>This method</w:t>
        </w:r>
      </w:ins>
      <w:r w:rsidRPr="0031601F">
        <w:rPr>
          <w:rFonts w:hint="eastAsia"/>
        </w:rPr>
        <w:t xml:space="preserve"> is used </w:t>
      </w:r>
      <w:r w:rsidRPr="0031601F">
        <w:t xml:space="preserve">to </w:t>
      </w:r>
      <w:r w:rsidRPr="0031601F">
        <w:rPr>
          <w:rFonts w:hint="eastAsia"/>
        </w:rPr>
        <w:t xml:space="preserve">check </w:t>
      </w:r>
      <w:r w:rsidR="001943C8">
        <w:t>whether</w:t>
      </w:r>
      <w:r w:rsidR="0031601F" w:rsidRPr="0031601F">
        <w:rPr>
          <w:rFonts w:hint="eastAsia"/>
        </w:rPr>
        <w:t xml:space="preserve"> </w:t>
      </w:r>
      <w:del w:id="146" w:author="Jason Wang" w:date="2020-08-27T13:35:00Z">
        <w:r w:rsidR="00450E39" w:rsidDel="006D7B8D">
          <w:rPr>
            <w:rFonts w:hint="eastAsia"/>
          </w:rPr>
          <w:delText xml:space="preserve">lut </w:delText>
        </w:r>
      </w:del>
      <w:ins w:id="147" w:author="Jason Wang" w:date="2020-08-27T13:35:00Z">
        <w:r w:rsidR="006D7B8D">
          <w:t>LUT</w:t>
        </w:r>
        <w:r w:rsidR="006D7B8D">
          <w:rPr>
            <w:rFonts w:hint="eastAsia"/>
          </w:rPr>
          <w:t xml:space="preserve"> </w:t>
        </w:r>
      </w:ins>
      <w:r w:rsidR="0031601F" w:rsidRPr="0031601F">
        <w:rPr>
          <w:rFonts w:hint="eastAsia"/>
        </w:rPr>
        <w:t>number is correct</w:t>
      </w:r>
      <w:r w:rsidRPr="0031601F">
        <w:rPr>
          <w:rFonts w:hint="eastAsia"/>
        </w:rPr>
        <w:t>.</w:t>
      </w:r>
    </w:p>
    <w:p w14:paraId="18CC7114" w14:textId="77777777" w:rsidR="00B35751" w:rsidRDefault="0026462F" w:rsidP="008A7CC6">
      <w:pPr>
        <w:pStyle w:val="Heading3"/>
      </w:pPr>
      <w:bookmarkStart w:id="148" w:name="_Toc140740311"/>
      <w:r>
        <w:t xml:space="preserve">14.1 </w:t>
      </w:r>
      <w:r w:rsidR="00B35751">
        <w:rPr>
          <w:rFonts w:hint="eastAsia"/>
        </w:rPr>
        <w:t>Format</w:t>
      </w:r>
      <w:bookmarkEnd w:id="148"/>
    </w:p>
    <w:p w14:paraId="70068EDD" w14:textId="77777777" w:rsidR="00B35751" w:rsidRPr="00971E13" w:rsidRDefault="00B35751" w:rsidP="00B35751">
      <w:r w:rsidRPr="00810B6A">
        <w:t>[</w:t>
      </w:r>
      <w:proofErr w:type="spellStart"/>
      <w:r>
        <w:t>check_</w:t>
      </w:r>
      <w:r w:rsidR="005A4EEC" w:rsidRPr="005A4EEC">
        <w:t>lut_reference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971E13">
        <w:t>]</w:t>
      </w:r>
    </w:p>
    <w:p w14:paraId="78F5988F" w14:textId="77777777" w:rsidR="00B35751" w:rsidRPr="007F01DF" w:rsidRDefault="00B35751" w:rsidP="00B35751">
      <w:r>
        <w:t>file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60566089" w14:textId="77777777" w:rsidR="00C05AAB" w:rsidRPr="00C05AAB" w:rsidRDefault="00D14455" w:rsidP="00C05FFC">
      <w:proofErr w:type="spellStart"/>
      <w:r>
        <w:t>check_pattern</w:t>
      </w:r>
      <w:proofErr w:type="spellEnd"/>
      <w:r>
        <w:t xml:space="preserve"> =</w:t>
      </w:r>
      <w:r w:rsidRPr="00C05AAB">
        <w:t xml:space="preserve"> </w:t>
      </w:r>
      <w:r>
        <w:t>&lt;</w:t>
      </w:r>
      <w:r>
        <w:rPr>
          <w:rFonts w:hint="eastAsia"/>
        </w:rPr>
        <w:t>string</w:t>
      </w:r>
      <w:r>
        <w:t>&gt;</w:t>
      </w:r>
    </w:p>
    <w:p w14:paraId="158ACCB3" w14:textId="77777777" w:rsidR="00C05AAB" w:rsidRPr="00C05AAB" w:rsidRDefault="00C05AAB" w:rsidP="00C05FFC">
      <w:proofErr w:type="spellStart"/>
      <w:r w:rsidRPr="00C05AAB">
        <w:t>init_result</w:t>
      </w:r>
      <w:proofErr w:type="spellEnd"/>
      <w:r w:rsidRPr="00C05AAB">
        <w:t xml:space="preserve"> = </w:t>
      </w:r>
      <w:r w:rsidR="00B74D35">
        <w:t>&lt;num&gt;</w:t>
      </w:r>
    </w:p>
    <w:p w14:paraId="460946DA" w14:textId="77777777" w:rsidR="00CF34DC" w:rsidRDefault="00C05AAB" w:rsidP="00C05FFC">
      <w:r w:rsidRPr="00C05AAB">
        <w:t xml:space="preserve">allowance = </w:t>
      </w:r>
      <w:r w:rsidR="00B74D35">
        <w:t>&lt;num&gt;</w:t>
      </w:r>
    </w:p>
    <w:p w14:paraId="08EBD019" w14:textId="77777777" w:rsidR="00B35751" w:rsidRDefault="0026462F" w:rsidP="008A7CC6">
      <w:pPr>
        <w:pStyle w:val="Heading3"/>
      </w:pPr>
      <w:bookmarkStart w:id="149" w:name="_Toc140740312"/>
      <w:r>
        <w:t xml:space="preserve">14.2 </w:t>
      </w:r>
      <w:r w:rsidR="00B35751">
        <w:rPr>
          <w:rFonts w:hint="eastAsia"/>
        </w:rPr>
        <w:t>Description</w:t>
      </w:r>
      <w:bookmarkEnd w:id="149"/>
    </w:p>
    <w:p w14:paraId="2E96BA84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“[</w:t>
      </w:r>
      <w:proofErr w:type="spellStart"/>
      <w:r>
        <w:t>check_</w:t>
      </w:r>
      <w:r w:rsidR="005A4EEC" w:rsidRPr="005A4EEC">
        <w:t>lut_reference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5A4EEC" w:rsidRPr="005A4EEC">
        <w:t>lut_reference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E8A10B0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: file path to be checked.</w:t>
      </w:r>
    </w:p>
    <w:p w14:paraId="7739AC65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</w:t>
      </w:r>
      <w:proofErr w:type="spellStart"/>
      <w:r w:rsidR="00DD481E">
        <w:t>check_pattern</w:t>
      </w:r>
      <w:proofErr w:type="spellEnd"/>
      <w:r>
        <w:t>”</w:t>
      </w:r>
      <w:r>
        <w:rPr>
          <w:rFonts w:hint="eastAsia"/>
        </w:rPr>
        <w:t>:</w:t>
      </w:r>
      <w:r w:rsidRPr="008978A0">
        <w:t xml:space="preserve"> </w:t>
      </w:r>
      <w:r w:rsidR="00E26B2D">
        <w:t>regular expression</w:t>
      </w:r>
      <w:r>
        <w:t>.</w:t>
      </w:r>
    </w:p>
    <w:p w14:paraId="09A1C3FB" w14:textId="77777777" w:rsidR="00DD481E" w:rsidRDefault="00DD481E" w:rsidP="00DD481E">
      <w:pPr>
        <w:pStyle w:val="ListParagraph"/>
        <w:numPr>
          <w:ilvl w:val="0"/>
          <w:numId w:val="25"/>
        </w:numPr>
      </w:pPr>
      <w:r>
        <w:t>“</w:t>
      </w:r>
      <w:proofErr w:type="spellStart"/>
      <w:r w:rsidRPr="00C05AAB">
        <w:t>init_result</w:t>
      </w:r>
      <w:proofErr w:type="spellEnd"/>
      <w:r>
        <w:t>”</w:t>
      </w:r>
      <w:r w:rsidR="00E26B2D">
        <w:rPr>
          <w:rFonts w:hint="eastAsia"/>
        </w:rPr>
        <w:t>: number</w:t>
      </w:r>
      <w:r w:rsidR="009F4B5D">
        <w:rPr>
          <w:rFonts w:hint="eastAsia"/>
        </w:rPr>
        <w:t xml:space="preserve"> for base value</w:t>
      </w:r>
      <w:r>
        <w:rPr>
          <w:rFonts w:hint="eastAsia"/>
        </w:rPr>
        <w:t>.</w:t>
      </w:r>
    </w:p>
    <w:p w14:paraId="64228F15" w14:textId="77777777" w:rsidR="00437E86" w:rsidRDefault="00DD481E" w:rsidP="00DD481E">
      <w:pPr>
        <w:pStyle w:val="ListParagraph"/>
        <w:numPr>
          <w:ilvl w:val="0"/>
          <w:numId w:val="25"/>
        </w:numPr>
      </w:pPr>
      <w:r>
        <w:t>“</w:t>
      </w:r>
      <w:r w:rsidRPr="00C05AAB">
        <w:t>allowance</w:t>
      </w:r>
      <w:r>
        <w:t>”</w:t>
      </w:r>
      <w:r>
        <w:rPr>
          <w:rFonts w:hint="eastAsia"/>
        </w:rPr>
        <w:t xml:space="preserve">: </w:t>
      </w:r>
      <w:r w:rsidR="00D5584B">
        <w:rPr>
          <w:rFonts w:hint="eastAsia"/>
        </w:rPr>
        <w:t>percentage</w:t>
      </w:r>
      <w:r>
        <w:rPr>
          <w:rFonts w:hint="eastAsia"/>
        </w:rPr>
        <w:t xml:space="preserve"> </w:t>
      </w:r>
      <w:r w:rsidR="009F4B5D">
        <w:rPr>
          <w:rFonts w:hint="eastAsia"/>
        </w:rPr>
        <w:t xml:space="preserve">for </w:t>
      </w:r>
      <w:r w:rsidR="009F4B5D" w:rsidRPr="009F4B5D">
        <w:t>tolerance</w:t>
      </w:r>
      <w:r w:rsidR="009F4B5D">
        <w:rPr>
          <w:rFonts w:hint="eastAsia"/>
        </w:rPr>
        <w:t xml:space="preserve"> range.</w:t>
      </w:r>
    </w:p>
    <w:p w14:paraId="359BC738" w14:textId="77777777" w:rsidR="009F4B5D" w:rsidRDefault="009F4B5D" w:rsidP="009F4B5D">
      <w:r>
        <w:t>I</w:t>
      </w:r>
      <w:r>
        <w:rPr>
          <w:rFonts w:hint="eastAsia"/>
        </w:rPr>
        <w:t>n summary:</w:t>
      </w:r>
    </w:p>
    <w:p w14:paraId="1245C739" w14:textId="77777777" w:rsidR="009F4B5D" w:rsidRPr="009F4B5D" w:rsidRDefault="009F4B5D" w:rsidP="009F4B5D">
      <w:r>
        <w:rPr>
          <w:rFonts w:hint="eastAsia"/>
        </w:rPr>
        <w:t>It</w:t>
      </w:r>
      <w:r>
        <w:t xml:space="preserve"> will try to find the</w:t>
      </w:r>
      <w:r w:rsidR="00B53B14">
        <w:rPr>
          <w:rFonts w:hint="eastAsia"/>
        </w:rPr>
        <w:t xml:space="preserve"> value by</w:t>
      </w:r>
      <w:r>
        <w:t xml:space="preserve"> regular expression</w:t>
      </w:r>
      <w:r w:rsidR="009C2FF5">
        <w:rPr>
          <w:rFonts w:hint="eastAsia"/>
        </w:rPr>
        <w:t xml:space="preserve"> in given file</w:t>
      </w:r>
      <w:r>
        <w:rPr>
          <w:rFonts w:hint="eastAsia"/>
        </w:rPr>
        <w:t xml:space="preserve">. If the value </w:t>
      </w:r>
      <w:r w:rsidR="00B53B14">
        <w:rPr>
          <w:rFonts w:hint="eastAsia"/>
        </w:rPr>
        <w:t xml:space="preserve">is </w:t>
      </w:r>
      <w:r>
        <w:rPr>
          <w:rFonts w:hint="eastAsia"/>
        </w:rPr>
        <w:t xml:space="preserve">in the </w:t>
      </w:r>
      <w:r w:rsidRPr="009F4B5D">
        <w:t>tolerance</w:t>
      </w:r>
      <w:r>
        <w:rPr>
          <w:rFonts w:hint="eastAsia"/>
        </w:rPr>
        <w:t xml:space="preserve"> range,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pass.</w:t>
      </w:r>
      <w:r>
        <w:t xml:space="preserve"> </w:t>
      </w:r>
    </w:p>
    <w:p w14:paraId="4FE0EF6A" w14:textId="77777777" w:rsidR="00B35751" w:rsidRDefault="0026462F" w:rsidP="008A7CC6">
      <w:pPr>
        <w:pStyle w:val="Heading3"/>
      </w:pPr>
      <w:bookmarkStart w:id="150" w:name="_Toc140740313"/>
      <w:r>
        <w:t xml:space="preserve">14.3 </w:t>
      </w:r>
      <w:r w:rsidR="00B35751">
        <w:rPr>
          <w:rFonts w:hint="eastAsia"/>
        </w:rPr>
        <w:t>Demo</w:t>
      </w:r>
      <w:bookmarkEnd w:id="150"/>
    </w:p>
    <w:p w14:paraId="701426D0" w14:textId="77777777" w:rsidR="00B35751" w:rsidRDefault="00B35751" w:rsidP="00B35751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5A4EEC" w:rsidRPr="005A4EEC">
        <w:t>lut_reference</w:t>
      </w:r>
      <w:proofErr w:type="spellEnd"/>
      <w:r>
        <w:t>]</w:t>
      </w:r>
    </w:p>
    <w:p w14:paraId="0216E073" w14:textId="77777777" w:rsidR="00C05AAB" w:rsidRDefault="00C05AAB" w:rsidP="00C05AAB">
      <w:proofErr w:type="spellStart"/>
      <w:r>
        <w:t>check_pattern</w:t>
      </w:r>
      <w:proofErr w:type="spellEnd"/>
      <w:r>
        <w:t xml:space="preserve"> = Number of LUT4s:\s+(\d+)</w:t>
      </w:r>
    </w:p>
    <w:p w14:paraId="1B3B17D5" w14:textId="77777777" w:rsidR="00C05AAB" w:rsidRDefault="00C05AAB" w:rsidP="00C05AAB">
      <w:r>
        <w:t>file = ./_scratch/*/*.</w:t>
      </w:r>
      <w:proofErr w:type="spellStart"/>
      <w:r>
        <w:t>mrp</w:t>
      </w:r>
      <w:proofErr w:type="spellEnd"/>
    </w:p>
    <w:p w14:paraId="343D8E09" w14:textId="77777777" w:rsidR="00C05AAB" w:rsidRDefault="00C05AAB" w:rsidP="00C05AAB">
      <w:proofErr w:type="spellStart"/>
      <w:r>
        <w:t>init_result</w:t>
      </w:r>
      <w:proofErr w:type="spellEnd"/>
      <w:r>
        <w:t xml:space="preserve"> = 100</w:t>
      </w:r>
    </w:p>
    <w:p w14:paraId="44D9D1F3" w14:textId="77777777" w:rsidR="00B35751" w:rsidRDefault="00C05AAB" w:rsidP="00C05AAB">
      <w:r>
        <w:t>allowance = 5</w:t>
      </w:r>
    </w:p>
    <w:p w14:paraId="466E56FC" w14:textId="77777777" w:rsidR="00D5584B" w:rsidRDefault="00D5584B" w:rsidP="00C05AAB">
      <w:r>
        <w:rPr>
          <w:rFonts w:hint="eastAsia"/>
        </w:rPr>
        <w:t xml:space="preserve">If the </w:t>
      </w:r>
      <w:proofErr w:type="spellStart"/>
      <w:r>
        <w:rPr>
          <w:rFonts w:hint="eastAsia"/>
        </w:rPr>
        <w:t>lut</w:t>
      </w:r>
      <w:proofErr w:type="spellEnd"/>
      <w:r>
        <w:rPr>
          <w:rFonts w:hint="eastAsia"/>
        </w:rPr>
        <w:t xml:space="preserve"> number is in </w:t>
      </w:r>
      <w:r w:rsidR="009F4B5D">
        <w:rPr>
          <w:rFonts w:hint="eastAsia"/>
        </w:rPr>
        <w:t>[100-100*5%, 100+</w:t>
      </w:r>
      <w:r>
        <w:rPr>
          <w:rFonts w:hint="eastAsia"/>
        </w:rPr>
        <w:t>100*5%</w:t>
      </w:r>
      <w:r w:rsidR="009F4B5D">
        <w:rPr>
          <w:rFonts w:hint="eastAsia"/>
        </w:rPr>
        <w:t>]</w:t>
      </w:r>
      <w:r>
        <w:rPr>
          <w:rFonts w:hint="eastAsia"/>
        </w:rPr>
        <w:t xml:space="preserve">, </w:t>
      </w:r>
      <w:r>
        <w:t xml:space="preserve">the </w:t>
      </w:r>
      <w:r>
        <w:rPr>
          <w:rFonts w:hint="eastAsia"/>
        </w:rPr>
        <w:t>check section will return pass.</w:t>
      </w:r>
    </w:p>
    <w:p w14:paraId="45FB0818" w14:textId="77777777" w:rsidR="007F46C3" w:rsidRDefault="007F46C3" w:rsidP="008C4535"/>
    <w:p w14:paraId="399D20FA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921E330" w14:textId="0BCC59C9" w:rsidR="00D14455" w:rsidRPr="004A6231" w:rsidRDefault="008A7CC6" w:rsidP="008A7CC6">
      <w:pPr>
        <w:pStyle w:val="Heading2"/>
      </w:pPr>
      <w:bookmarkStart w:id="151" w:name="_Toc140740314"/>
      <w:r>
        <w:lastRenderedPageBreak/>
        <w:t xml:space="preserve">15 </w:t>
      </w:r>
      <w:proofErr w:type="spellStart"/>
      <w:r w:rsidR="00D14455">
        <w:t>check</w:t>
      </w:r>
      <w:r w:rsidR="00D14455" w:rsidRPr="007F46C3">
        <w:t>_</w:t>
      </w:r>
      <w:r w:rsidR="00D14455" w:rsidRPr="00D14455">
        <w:t>clk_reference</w:t>
      </w:r>
      <w:bookmarkEnd w:id="151"/>
      <w:proofErr w:type="spellEnd"/>
    </w:p>
    <w:p w14:paraId="3296F59D" w14:textId="1B7A8592" w:rsidR="00D14455" w:rsidRPr="00A10CA7" w:rsidRDefault="003B0ED9" w:rsidP="00D14455">
      <w:del w:id="152" w:author="Jason Wang" w:date="2020-08-27T13:30:00Z">
        <w:r w:rsidRPr="0031601F" w:rsidDel="007E26FD">
          <w:rPr>
            <w:rFonts w:hint="eastAsia"/>
          </w:rPr>
          <w:delText>The method</w:delText>
        </w:r>
      </w:del>
      <w:ins w:id="153" w:author="Jason Wang" w:date="2020-08-27T13:30:00Z">
        <w:r w:rsidR="007E26FD">
          <w:rPr>
            <w:rFonts w:hint="eastAsia"/>
          </w:rPr>
          <w:t>This method</w:t>
        </w:r>
      </w:ins>
      <w:r w:rsidRPr="0031601F">
        <w:rPr>
          <w:rFonts w:hint="eastAsia"/>
        </w:rPr>
        <w:t xml:space="preserve"> is used </w:t>
      </w:r>
      <w:r w:rsidRPr="0031601F">
        <w:t xml:space="preserve">to </w:t>
      </w:r>
      <w:r w:rsidRPr="0031601F">
        <w:rPr>
          <w:rFonts w:hint="eastAsia"/>
        </w:rPr>
        <w:t xml:space="preserve">check </w:t>
      </w:r>
      <w:r>
        <w:t>whether</w:t>
      </w:r>
      <w:r w:rsidRPr="0031601F">
        <w:rPr>
          <w:rFonts w:hint="eastAsia"/>
        </w:rPr>
        <w:t xml:space="preserve"> </w:t>
      </w:r>
      <w:r w:rsidR="00C235E2">
        <w:rPr>
          <w:rFonts w:hint="eastAsia"/>
        </w:rPr>
        <w:t>clock</w:t>
      </w:r>
      <w:r>
        <w:rPr>
          <w:rFonts w:hint="eastAsia"/>
        </w:rPr>
        <w:t xml:space="preserve"> </w:t>
      </w:r>
      <w:r w:rsidR="003B5486">
        <w:rPr>
          <w:rFonts w:hint="eastAsia"/>
        </w:rPr>
        <w:t>value</w:t>
      </w:r>
      <w:r w:rsidRPr="0031601F">
        <w:rPr>
          <w:rFonts w:hint="eastAsia"/>
        </w:rPr>
        <w:t xml:space="preserve"> is correct.</w:t>
      </w:r>
    </w:p>
    <w:p w14:paraId="7D92C2B2" w14:textId="77777777" w:rsidR="00D14455" w:rsidRDefault="0026462F" w:rsidP="008A7CC6">
      <w:pPr>
        <w:pStyle w:val="Heading3"/>
      </w:pPr>
      <w:bookmarkStart w:id="154" w:name="_Toc140740315"/>
      <w:r>
        <w:t xml:space="preserve">15.1 </w:t>
      </w:r>
      <w:r w:rsidR="00D14455">
        <w:rPr>
          <w:rFonts w:hint="eastAsia"/>
        </w:rPr>
        <w:t>Format</w:t>
      </w:r>
      <w:bookmarkEnd w:id="154"/>
    </w:p>
    <w:p w14:paraId="7280B5E5" w14:textId="77777777" w:rsidR="00D14455" w:rsidRDefault="00D14455" w:rsidP="00D14455">
      <w:r w:rsidRPr="00810B6A">
        <w:t>[</w:t>
      </w:r>
      <w:proofErr w:type="spellStart"/>
      <w:r>
        <w:t>check_</w:t>
      </w:r>
      <w:r w:rsidR="00403607" w:rsidRPr="00D14455">
        <w:t>clk</w:t>
      </w:r>
      <w:r w:rsidRPr="005A4EEC">
        <w:t>_reference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032295D9" w14:textId="77777777" w:rsidR="00D14455" w:rsidRPr="007F01DF" w:rsidRDefault="00D14455" w:rsidP="00D14455">
      <w:r>
        <w:t>file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3F8F7A5E" w14:textId="77777777" w:rsidR="00D14455" w:rsidRPr="00C05AAB" w:rsidRDefault="00D14455" w:rsidP="00D14455">
      <w:proofErr w:type="spellStart"/>
      <w:r>
        <w:t>check_pattern</w:t>
      </w:r>
      <w:proofErr w:type="spellEnd"/>
      <w:r>
        <w:t xml:space="preserve"> =</w:t>
      </w:r>
      <w:r w:rsidRPr="00C05AAB">
        <w:t xml:space="preserve"> </w:t>
      </w:r>
      <w:r>
        <w:t>&lt;</w:t>
      </w:r>
      <w:r>
        <w:rPr>
          <w:rFonts w:hint="eastAsia"/>
        </w:rPr>
        <w:t>string</w:t>
      </w:r>
      <w:r>
        <w:t>&gt;</w:t>
      </w:r>
    </w:p>
    <w:p w14:paraId="5040BA26" w14:textId="77777777" w:rsidR="00D14455" w:rsidRPr="00C05AAB" w:rsidRDefault="00D14455" w:rsidP="00D14455">
      <w:proofErr w:type="spellStart"/>
      <w:r w:rsidRPr="00C05AAB">
        <w:t>init_result</w:t>
      </w:r>
      <w:proofErr w:type="spellEnd"/>
      <w:r w:rsidRPr="00C05AAB">
        <w:t xml:space="preserve"> = </w:t>
      </w:r>
      <w:r>
        <w:t>&lt;num&gt;</w:t>
      </w:r>
    </w:p>
    <w:p w14:paraId="4FC6C497" w14:textId="77777777" w:rsidR="00D14455" w:rsidRDefault="00D14455" w:rsidP="00D14455">
      <w:r w:rsidRPr="00C05AAB">
        <w:t xml:space="preserve">allowance = </w:t>
      </w:r>
      <w:r>
        <w:t>&lt;num&gt;</w:t>
      </w:r>
    </w:p>
    <w:p w14:paraId="01F85519" w14:textId="77777777" w:rsidR="003F05BB" w:rsidRDefault="003F05BB" w:rsidP="00D14455">
      <w:proofErr w:type="spellStart"/>
      <w:r>
        <w:t>clk_name</w:t>
      </w:r>
      <w:proofErr w:type="spellEnd"/>
      <w:r>
        <w:rPr>
          <w:rFonts w:hint="eastAsia"/>
        </w:rPr>
        <w:t xml:space="preserve"> = &lt;string&gt;</w:t>
      </w:r>
    </w:p>
    <w:p w14:paraId="1B42EB0B" w14:textId="77777777" w:rsidR="00D14455" w:rsidRDefault="0026462F" w:rsidP="008A7CC6">
      <w:pPr>
        <w:pStyle w:val="Heading3"/>
      </w:pPr>
      <w:bookmarkStart w:id="155" w:name="_Toc140740316"/>
      <w:r>
        <w:t xml:space="preserve">15.2 </w:t>
      </w:r>
      <w:r w:rsidR="00D14455">
        <w:rPr>
          <w:rFonts w:hint="eastAsia"/>
        </w:rPr>
        <w:t>Description</w:t>
      </w:r>
      <w:bookmarkEnd w:id="155"/>
    </w:p>
    <w:p w14:paraId="4C1B7180" w14:textId="77777777" w:rsidR="00D14455" w:rsidRDefault="00403607" w:rsidP="007D7863">
      <w:pPr>
        <w:pStyle w:val="ListParagraph"/>
        <w:numPr>
          <w:ilvl w:val="0"/>
          <w:numId w:val="24"/>
        </w:numPr>
      </w:pPr>
      <w:r>
        <w:t>“[</w:t>
      </w:r>
      <w:proofErr w:type="spellStart"/>
      <w:r>
        <w:t>check</w:t>
      </w:r>
      <w:r>
        <w:rPr>
          <w:rFonts w:hint="eastAsia"/>
        </w:rPr>
        <w:t>_</w:t>
      </w:r>
      <w:r w:rsidRPr="00D14455">
        <w:t>clk</w:t>
      </w:r>
      <w:r w:rsidR="00D14455" w:rsidRPr="005A4EEC">
        <w:t>_reference</w:t>
      </w:r>
      <w:proofErr w:type="spellEnd"/>
      <w:r w:rsidR="00D14455" w:rsidRPr="00F230CB">
        <w:t>_&lt;</w:t>
      </w:r>
      <w:proofErr w:type="spellStart"/>
      <w:r w:rsidR="00D14455" w:rsidRPr="00F230CB">
        <w:t>section_num</w:t>
      </w:r>
      <w:proofErr w:type="spellEnd"/>
      <w:r w:rsidR="00D14455" w:rsidRPr="00F230CB">
        <w:t>&gt;]</w:t>
      </w:r>
      <w:r w:rsidR="00D14455">
        <w:t>”:</w:t>
      </w:r>
      <w:r w:rsidR="00D14455">
        <w:rPr>
          <w:rFonts w:hint="eastAsia"/>
        </w:rPr>
        <w:t xml:space="preserve"> a </w:t>
      </w:r>
      <w:r w:rsidR="00D14455">
        <w:t>configuration</w:t>
      </w:r>
      <w:r w:rsidR="00D14455">
        <w:rPr>
          <w:rFonts w:hint="eastAsia"/>
        </w:rPr>
        <w:t xml:space="preserve"> file may have </w:t>
      </w:r>
      <w:r w:rsidR="00D14455">
        <w:t>multiple</w:t>
      </w:r>
      <w:r w:rsidR="00D14455">
        <w:rPr>
          <w:rFonts w:hint="eastAsia"/>
        </w:rPr>
        <w:t xml:space="preserve"> </w:t>
      </w:r>
      <w:r w:rsidR="00D14455">
        <w:t>“</w:t>
      </w:r>
      <w:proofErr w:type="spellStart"/>
      <w:r w:rsidR="00D14455">
        <w:rPr>
          <w:rFonts w:hint="eastAsia"/>
        </w:rPr>
        <w:t>check_</w:t>
      </w:r>
      <w:r w:rsidRPr="00D14455">
        <w:t>clk</w:t>
      </w:r>
      <w:r w:rsidR="00D14455" w:rsidRPr="005A4EEC">
        <w:t>_reference</w:t>
      </w:r>
      <w:proofErr w:type="spellEnd"/>
      <w:r w:rsidR="00D14455">
        <w:t>”</w:t>
      </w:r>
      <w:r w:rsidR="00D14455">
        <w:rPr>
          <w:rFonts w:hint="eastAsia"/>
        </w:rPr>
        <w:t xml:space="preserve"> methods but we need </w:t>
      </w:r>
      <w:r w:rsidR="00D14455">
        <w:t>identify</w:t>
      </w:r>
      <w:r w:rsidR="00D14455">
        <w:rPr>
          <w:rFonts w:hint="eastAsia"/>
        </w:rPr>
        <w:t xml:space="preserve"> them with different section number.</w:t>
      </w:r>
    </w:p>
    <w:p w14:paraId="7F4F28C2" w14:textId="77777777" w:rsidR="00D14455" w:rsidRDefault="00D14455" w:rsidP="007D7863">
      <w:pPr>
        <w:pStyle w:val="ListParagraph"/>
        <w:numPr>
          <w:ilvl w:val="0"/>
          <w:numId w:val="24"/>
        </w:numPr>
      </w:pP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: file path to be checked.</w:t>
      </w:r>
    </w:p>
    <w:p w14:paraId="5B594BD6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check_pattern</w:t>
      </w:r>
      <w:proofErr w:type="spellEnd"/>
      <w:r>
        <w:t>”</w:t>
      </w:r>
      <w:r>
        <w:rPr>
          <w:rFonts w:hint="eastAsia"/>
        </w:rPr>
        <w:t>:</w:t>
      </w:r>
      <w:r w:rsidRPr="008978A0">
        <w:t xml:space="preserve"> </w:t>
      </w:r>
      <w:r>
        <w:t>regular expression.</w:t>
      </w:r>
    </w:p>
    <w:p w14:paraId="39AA854C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r w:rsidRPr="00C05AAB">
        <w:t>init_result</w:t>
      </w:r>
      <w:proofErr w:type="spellEnd"/>
      <w:r>
        <w:t>”</w:t>
      </w:r>
      <w:r>
        <w:rPr>
          <w:rFonts w:hint="eastAsia"/>
        </w:rPr>
        <w:t>: number for base value.</w:t>
      </w:r>
    </w:p>
    <w:p w14:paraId="280DC920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r w:rsidRPr="00C05AAB">
        <w:t>allowance</w:t>
      </w:r>
      <w:r>
        <w:t>”</w:t>
      </w:r>
      <w:r>
        <w:rPr>
          <w:rFonts w:hint="eastAsia"/>
        </w:rPr>
        <w:t xml:space="preserve">: percentage for </w:t>
      </w:r>
      <w:r w:rsidRPr="009F4B5D">
        <w:t>tolerance</w:t>
      </w:r>
      <w:r>
        <w:rPr>
          <w:rFonts w:hint="eastAsia"/>
        </w:rPr>
        <w:t xml:space="preserve"> range.</w:t>
      </w:r>
    </w:p>
    <w:p w14:paraId="211DCF15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clk_name</w:t>
      </w:r>
      <w:proofErr w:type="spellEnd"/>
      <w:r>
        <w:t>”</w:t>
      </w:r>
      <w:r>
        <w:rPr>
          <w:rFonts w:hint="eastAsia"/>
        </w:rPr>
        <w:t xml:space="preserve">: </w:t>
      </w:r>
      <w:r w:rsidR="00564C88">
        <w:rPr>
          <w:rFonts w:hint="eastAsia"/>
        </w:rPr>
        <w:t>string</w:t>
      </w:r>
      <w:r>
        <w:rPr>
          <w:rFonts w:hint="eastAsia"/>
        </w:rPr>
        <w:t xml:space="preserve"> for </w:t>
      </w:r>
      <w:r w:rsidR="00564C88">
        <w:rPr>
          <w:rFonts w:hint="eastAsia"/>
        </w:rPr>
        <w:t>clock name.</w:t>
      </w:r>
    </w:p>
    <w:p w14:paraId="325A19F1" w14:textId="77777777" w:rsidR="00C235E2" w:rsidRDefault="00C235E2" w:rsidP="00C235E2">
      <w:r>
        <w:t>I</w:t>
      </w:r>
      <w:r>
        <w:rPr>
          <w:rFonts w:hint="eastAsia"/>
        </w:rPr>
        <w:t>n summary:</w:t>
      </w:r>
    </w:p>
    <w:p w14:paraId="266D7056" w14:textId="77777777" w:rsidR="00C235E2" w:rsidRPr="009F4B5D" w:rsidRDefault="00C235E2" w:rsidP="00C235E2">
      <w:r>
        <w:rPr>
          <w:rFonts w:hint="eastAsia"/>
        </w:rPr>
        <w:t>It</w:t>
      </w:r>
      <w:r>
        <w:t xml:space="preserve"> will try to find the</w:t>
      </w:r>
      <w:r>
        <w:rPr>
          <w:rFonts w:hint="eastAsia"/>
        </w:rPr>
        <w:t xml:space="preserve"> value by</w:t>
      </w:r>
      <w:r>
        <w:t xml:space="preserve"> regular expression</w:t>
      </w:r>
      <w:r w:rsidR="009C2FF5">
        <w:rPr>
          <w:rFonts w:hint="eastAsia"/>
        </w:rPr>
        <w:t xml:space="preserve"> in given file</w:t>
      </w:r>
      <w:r>
        <w:rPr>
          <w:rFonts w:hint="eastAsia"/>
        </w:rPr>
        <w:t xml:space="preserve">. If the value is in the </w:t>
      </w:r>
      <w:r w:rsidRPr="009F4B5D">
        <w:t>tolerance</w:t>
      </w:r>
      <w:r>
        <w:rPr>
          <w:rFonts w:hint="eastAsia"/>
        </w:rPr>
        <w:t xml:space="preserve"> range,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pass.</w:t>
      </w:r>
      <w:r>
        <w:t xml:space="preserve"> </w:t>
      </w:r>
    </w:p>
    <w:p w14:paraId="66079DC0" w14:textId="77777777" w:rsidR="00D14455" w:rsidRDefault="0026462F" w:rsidP="008A7CC6">
      <w:pPr>
        <w:pStyle w:val="Heading3"/>
      </w:pPr>
      <w:bookmarkStart w:id="156" w:name="_Toc140740317"/>
      <w:r>
        <w:t xml:space="preserve">15.3 </w:t>
      </w:r>
      <w:r w:rsidR="00D14455">
        <w:rPr>
          <w:rFonts w:hint="eastAsia"/>
        </w:rPr>
        <w:t>Demo</w:t>
      </w:r>
      <w:bookmarkEnd w:id="156"/>
    </w:p>
    <w:p w14:paraId="187BDB4A" w14:textId="77777777" w:rsidR="00D14455" w:rsidRDefault="00D14455" w:rsidP="00D14455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403607" w:rsidRPr="00D14455">
        <w:t>clk</w:t>
      </w:r>
      <w:r w:rsidRPr="005A4EEC">
        <w:t>_reference</w:t>
      </w:r>
      <w:proofErr w:type="spellEnd"/>
      <w:r>
        <w:t>]</w:t>
      </w:r>
    </w:p>
    <w:p w14:paraId="660AA81F" w14:textId="77777777" w:rsidR="00576332" w:rsidRDefault="00576332" w:rsidP="00576332">
      <w:proofErr w:type="spellStart"/>
      <w:r>
        <w:t>check_pattern</w:t>
      </w:r>
      <w:proofErr w:type="spellEnd"/>
      <w:r>
        <w:t xml:space="preserve"> = PAP=.*?\|\s+([\d\.]+)\s*MHz\s*\|\s*([\d\.]+)\s*</w:t>
      </w:r>
      <w:proofErr w:type="spellStart"/>
      <w:r>
        <w:t>MHz.</w:t>
      </w:r>
      <w:proofErr w:type="spellEnd"/>
      <w:r>
        <w:t>*?FREQUENCY NET "</w:t>
      </w:r>
      <w:proofErr w:type="spellStart"/>
      <w:r>
        <w:t>MachXO_programmer</w:t>
      </w:r>
      <w:proofErr w:type="spellEnd"/>
      <w:r>
        <w:t>/</w:t>
      </w:r>
      <w:proofErr w:type="spellStart"/>
      <w:r>
        <w:t>tck</w:t>
      </w:r>
      <w:proofErr w:type="spellEnd"/>
      <w:r>
        <w:t>" 100.000000 MHz ;</w:t>
      </w:r>
    </w:p>
    <w:p w14:paraId="1224C0B6" w14:textId="77777777" w:rsidR="00576332" w:rsidRDefault="00576332" w:rsidP="00576332">
      <w:r>
        <w:t>file = ./_scratch/*/*.</w:t>
      </w:r>
      <w:proofErr w:type="spellStart"/>
      <w:r>
        <w:t>twr</w:t>
      </w:r>
      <w:proofErr w:type="spellEnd"/>
    </w:p>
    <w:p w14:paraId="38CBF1C2" w14:textId="77777777" w:rsidR="00576332" w:rsidRDefault="00576332" w:rsidP="00576332">
      <w:proofErr w:type="spellStart"/>
      <w:r>
        <w:t>init_result</w:t>
      </w:r>
      <w:proofErr w:type="spellEnd"/>
      <w:r>
        <w:t xml:space="preserve"> = 100</w:t>
      </w:r>
    </w:p>
    <w:p w14:paraId="45F9EA20" w14:textId="77777777" w:rsidR="00576332" w:rsidRDefault="00576332" w:rsidP="00576332">
      <w:r>
        <w:t>allowance = 10</w:t>
      </w:r>
    </w:p>
    <w:p w14:paraId="2BC1FC25" w14:textId="77777777" w:rsidR="00B3359E" w:rsidRDefault="00576332" w:rsidP="00576332">
      <w:proofErr w:type="spellStart"/>
      <w:r>
        <w:t>clk_name</w:t>
      </w:r>
      <w:proofErr w:type="spellEnd"/>
      <w:r>
        <w:t xml:space="preserve"> = </w:t>
      </w:r>
      <w:proofErr w:type="spellStart"/>
      <w:r>
        <w:t>MachXO_programmer</w:t>
      </w:r>
      <w:proofErr w:type="spellEnd"/>
      <w:r>
        <w:t>/</w:t>
      </w:r>
      <w:proofErr w:type="spellStart"/>
      <w:r>
        <w:t>tck</w:t>
      </w:r>
      <w:proofErr w:type="spellEnd"/>
    </w:p>
    <w:p w14:paraId="151CD4D6" w14:textId="77777777" w:rsidR="00512E3E" w:rsidRDefault="00512E3E" w:rsidP="00512E3E">
      <w:r>
        <w:rPr>
          <w:rFonts w:hint="eastAsia"/>
        </w:rPr>
        <w:t xml:space="preserve">If the clock value is in [100-100*10%, 100+100*10%], </w:t>
      </w:r>
      <w:r>
        <w:t xml:space="preserve">the </w:t>
      </w:r>
      <w:r>
        <w:rPr>
          <w:rFonts w:hint="eastAsia"/>
        </w:rPr>
        <w:t>check section will return pass.</w:t>
      </w:r>
    </w:p>
    <w:p w14:paraId="049F31CB" w14:textId="77777777" w:rsidR="00A9553F" w:rsidRPr="00512E3E" w:rsidRDefault="00A9553F" w:rsidP="00576332"/>
    <w:p w14:paraId="1134561B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80FE74D" w14:textId="5C06F00F" w:rsidR="00B3359E" w:rsidRPr="004A6231" w:rsidRDefault="008A7CC6" w:rsidP="008A7CC6">
      <w:pPr>
        <w:pStyle w:val="Heading2"/>
      </w:pPr>
      <w:bookmarkStart w:id="157" w:name="_Toc140740318"/>
      <w:r>
        <w:lastRenderedPageBreak/>
        <w:t xml:space="preserve">16 </w:t>
      </w:r>
      <w:proofErr w:type="spellStart"/>
      <w:r w:rsidR="00B3359E">
        <w:t>check</w:t>
      </w:r>
      <w:r w:rsidR="00B3359E" w:rsidRPr="007F46C3">
        <w:t>_</w:t>
      </w:r>
      <w:r w:rsidR="00B3359E" w:rsidRPr="00B3359E">
        <w:t>binary</w:t>
      </w:r>
      <w:bookmarkEnd w:id="157"/>
      <w:proofErr w:type="spellEnd"/>
    </w:p>
    <w:p w14:paraId="48B96B31" w14:textId="7B7196C9" w:rsidR="00B3359E" w:rsidRPr="00A10CA7" w:rsidRDefault="00B3359E" w:rsidP="00B3359E">
      <w:del w:id="158" w:author="Jason Wang" w:date="2020-08-27T13:30:00Z">
        <w:r w:rsidRPr="000C52A4" w:rsidDel="007E26FD">
          <w:rPr>
            <w:rFonts w:hint="eastAsia"/>
          </w:rPr>
          <w:delText>The method</w:delText>
        </w:r>
      </w:del>
      <w:ins w:id="159" w:author="Jason Wang" w:date="2020-08-27T13:30:00Z">
        <w:r w:rsidR="007E26FD">
          <w:rPr>
            <w:rFonts w:hint="eastAsia"/>
          </w:rPr>
          <w:t>This method</w:t>
        </w:r>
      </w:ins>
      <w:r w:rsidRPr="000C52A4">
        <w:rPr>
          <w:rFonts w:hint="eastAsia"/>
        </w:rPr>
        <w:t xml:space="preserve"> is used </w:t>
      </w:r>
      <w:r w:rsidRPr="000C52A4">
        <w:t xml:space="preserve">to </w:t>
      </w:r>
      <w:r w:rsidRPr="000C52A4">
        <w:rPr>
          <w:rFonts w:hint="eastAsia"/>
        </w:rPr>
        <w:t xml:space="preserve">check </w:t>
      </w:r>
      <w:r w:rsidRPr="000C52A4">
        <w:t xml:space="preserve">whether the </w:t>
      </w:r>
      <w:r w:rsidRPr="000C52A4">
        <w:rPr>
          <w:rFonts w:hint="eastAsia"/>
        </w:rPr>
        <w:t>specific</w:t>
      </w:r>
      <w:r w:rsidR="00565CC8" w:rsidRPr="000C52A4">
        <w:t xml:space="preserve"> binary files are same</w:t>
      </w:r>
      <w:r w:rsidRPr="000C52A4">
        <w:rPr>
          <w:rFonts w:hint="eastAsia"/>
        </w:rPr>
        <w:t>.</w:t>
      </w:r>
    </w:p>
    <w:p w14:paraId="31630D6F" w14:textId="77777777" w:rsidR="00B3359E" w:rsidRDefault="0026462F" w:rsidP="008A7CC6">
      <w:pPr>
        <w:pStyle w:val="Heading3"/>
      </w:pPr>
      <w:bookmarkStart w:id="160" w:name="_Toc140740319"/>
      <w:r>
        <w:t xml:space="preserve">16.1 </w:t>
      </w:r>
      <w:r w:rsidR="00B3359E">
        <w:rPr>
          <w:rFonts w:hint="eastAsia"/>
        </w:rPr>
        <w:t>Format</w:t>
      </w:r>
      <w:bookmarkEnd w:id="160"/>
    </w:p>
    <w:p w14:paraId="44F40E00" w14:textId="77777777" w:rsidR="00B3359E" w:rsidRDefault="00B3359E" w:rsidP="00B3359E">
      <w:r w:rsidRPr="00810B6A">
        <w:t>[</w:t>
      </w:r>
      <w:proofErr w:type="spellStart"/>
      <w:r>
        <w:t>check_</w:t>
      </w:r>
      <w:r w:rsidRPr="00B3359E">
        <w:t>binary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DC06FF">
        <w:t>]</w:t>
      </w:r>
    </w:p>
    <w:p w14:paraId="1F7FFAC7" w14:textId="77777777" w:rsidR="007048E2" w:rsidRPr="007F01DF" w:rsidRDefault="007048E2" w:rsidP="007048E2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74F80920" w14:textId="77777777" w:rsidR="007048E2" w:rsidRPr="008754D5" w:rsidRDefault="122F4996" w:rsidP="007048E2">
      <w:proofErr w:type="spellStart"/>
      <w:r>
        <w:t>compare_file</w:t>
      </w:r>
      <w:proofErr w:type="spellEnd"/>
      <w:r>
        <w:t xml:space="preserve"> = &lt;path&gt;/&lt;</w:t>
      </w:r>
      <w:proofErr w:type="spellStart"/>
      <w:r>
        <w:t>compare_file</w:t>
      </w:r>
      <w:proofErr w:type="spellEnd"/>
      <w:r>
        <w:t>&gt;</w:t>
      </w:r>
    </w:p>
    <w:p w14:paraId="4C039C40" w14:textId="76F5C7BC" w:rsidR="122F4996" w:rsidRDefault="122F4996" w:rsidP="122F4996">
      <w:r>
        <w:t xml:space="preserve">partial = 0/1 </w:t>
      </w:r>
      <w:ins w:id="161" w:author="Jason Wang" w:date="2020-08-27T13:36:00Z">
        <w:r w:rsidR="00E341B2">
          <w:tab/>
        </w:r>
        <w:r w:rsidR="00E341B2">
          <w:tab/>
        </w:r>
        <w:r w:rsidR="00E341B2">
          <w:tab/>
        </w:r>
        <w:r w:rsidR="00E341B2">
          <w:tab/>
        </w:r>
        <w:r w:rsidR="00E341B2">
          <w:tab/>
        </w:r>
        <w:r w:rsidR="00E341B2">
          <w:tab/>
        </w:r>
        <w:r w:rsidR="00E341B2">
          <w:tab/>
        </w:r>
      </w:ins>
      <w:r>
        <w:t>--optional</w:t>
      </w:r>
    </w:p>
    <w:p w14:paraId="10301F53" w14:textId="77777777" w:rsidR="00B3359E" w:rsidRDefault="0026462F" w:rsidP="008A7CC6">
      <w:pPr>
        <w:pStyle w:val="Heading3"/>
      </w:pPr>
      <w:bookmarkStart w:id="162" w:name="_Toc140740320"/>
      <w:r>
        <w:t xml:space="preserve">16.2 </w:t>
      </w:r>
      <w:r w:rsidR="00B3359E">
        <w:rPr>
          <w:rFonts w:hint="eastAsia"/>
        </w:rPr>
        <w:t>Description</w:t>
      </w:r>
      <w:bookmarkEnd w:id="162"/>
    </w:p>
    <w:p w14:paraId="111C866D" w14:textId="77777777" w:rsidR="00B3359E" w:rsidRDefault="00B3359E" w:rsidP="0069628C">
      <w:pPr>
        <w:pStyle w:val="ListParagraph"/>
        <w:numPr>
          <w:ilvl w:val="0"/>
          <w:numId w:val="22"/>
        </w:numPr>
      </w:pPr>
      <w:r>
        <w:t>“[</w:t>
      </w:r>
      <w:proofErr w:type="spellStart"/>
      <w:r>
        <w:t>check_</w:t>
      </w:r>
      <w:r w:rsidRPr="00B3359E">
        <w:t>binary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3359E">
        <w:t>binary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AB2722C" w14:textId="77777777" w:rsidR="0069628C" w:rsidRDefault="0069628C" w:rsidP="0069628C">
      <w:pPr>
        <w:pStyle w:val="ListParagraph"/>
        <w:numPr>
          <w:ilvl w:val="0"/>
          <w:numId w:val="22"/>
        </w:numPr>
      </w:pPr>
      <w:r>
        <w:t>“</w:t>
      </w:r>
      <w:proofErr w:type="spellStart"/>
      <w:r>
        <w:t>golden_file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be checked</w:t>
      </w:r>
      <w:r w:rsidR="007E68F7">
        <w:rPr>
          <w:rFonts w:hint="eastAsia"/>
        </w:rPr>
        <w:t xml:space="preserve">, </w:t>
      </w:r>
      <w:r w:rsidR="007E68F7">
        <w:t>&lt;</w:t>
      </w:r>
      <w:proofErr w:type="spellStart"/>
      <w:r w:rsidR="007E68F7">
        <w:t>golden_file</w:t>
      </w:r>
      <w:proofErr w:type="spellEnd"/>
      <w:r w:rsidR="007E68F7">
        <w:t xml:space="preserve">&gt; need to be a </w:t>
      </w:r>
      <w:r w:rsidR="007E68F7" w:rsidRPr="000C52A4">
        <w:t>binary</w:t>
      </w:r>
      <w:r w:rsidR="007E68F7">
        <w:rPr>
          <w:rFonts w:hint="eastAsia"/>
        </w:rPr>
        <w:t xml:space="preserve"> file.</w:t>
      </w:r>
    </w:p>
    <w:p w14:paraId="7D858B1A" w14:textId="77777777" w:rsidR="0069628C" w:rsidRPr="000E5857" w:rsidRDefault="0069628C" w:rsidP="0069628C">
      <w:pPr>
        <w:pStyle w:val="ListParagraph"/>
        <w:numPr>
          <w:ilvl w:val="0"/>
          <w:numId w:val="22"/>
        </w:numPr>
      </w:pPr>
      <w:r>
        <w:t>“</w:t>
      </w:r>
      <w:proofErr w:type="spellStart"/>
      <w:r>
        <w:t>compare_file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be checked</w:t>
      </w:r>
      <w:r w:rsidR="007E68F7">
        <w:rPr>
          <w:rFonts w:hint="eastAsia"/>
        </w:rPr>
        <w:t xml:space="preserve">, </w:t>
      </w:r>
      <w:r w:rsidR="007E68F7">
        <w:t>&lt;</w:t>
      </w:r>
      <w:proofErr w:type="spellStart"/>
      <w:r w:rsidR="007E68F7">
        <w:t>compare_file</w:t>
      </w:r>
      <w:proofErr w:type="spellEnd"/>
      <w:r w:rsidR="007E68F7">
        <w:t xml:space="preserve">&gt; need to be a </w:t>
      </w:r>
      <w:r w:rsidR="007E68F7" w:rsidRPr="000C52A4">
        <w:t>binary</w:t>
      </w:r>
      <w:r w:rsidR="007E68F7">
        <w:rPr>
          <w:rFonts w:hint="eastAsia"/>
        </w:rPr>
        <w:t xml:space="preserve"> file.</w:t>
      </w:r>
    </w:p>
    <w:p w14:paraId="5359F512" w14:textId="77777777" w:rsidR="00B3359E" w:rsidRDefault="00B3359E" w:rsidP="00B3359E">
      <w:r>
        <w:t>I</w:t>
      </w:r>
      <w:r>
        <w:rPr>
          <w:rFonts w:hint="eastAsia"/>
        </w:rPr>
        <w:t>n summary:</w:t>
      </w:r>
    </w:p>
    <w:p w14:paraId="05A600B2" w14:textId="77777777" w:rsidR="00AE120A" w:rsidRDefault="122F4996" w:rsidP="00AE120A">
      <w:r>
        <w:t>If &lt;</w:t>
      </w:r>
      <w:proofErr w:type="spellStart"/>
      <w:r>
        <w:t>golden_file</w:t>
      </w:r>
      <w:proofErr w:type="spellEnd"/>
      <w:r>
        <w:t>&gt; and &lt;</w:t>
      </w:r>
      <w:proofErr w:type="spellStart"/>
      <w:r>
        <w:t>compare_file</w:t>
      </w:r>
      <w:proofErr w:type="spellEnd"/>
      <w:r>
        <w:t>&gt; are same, the check section will return pass.</w:t>
      </w:r>
    </w:p>
    <w:p w14:paraId="70DEA208" w14:textId="2D1ECF0A" w:rsidR="122F4996" w:rsidRDefault="122F4996" w:rsidP="122F4996">
      <w:r>
        <w:t xml:space="preserve">D) “partial”: flag whether allow </w:t>
      </w:r>
      <w:proofErr w:type="spellStart"/>
      <w:r>
        <w:t>golden_file</w:t>
      </w:r>
      <w:proofErr w:type="spellEnd"/>
      <w:r>
        <w:t xml:space="preserve"> is part of </w:t>
      </w:r>
      <w:proofErr w:type="spellStart"/>
      <w:r>
        <w:t>compare_file</w:t>
      </w:r>
      <w:proofErr w:type="spellEnd"/>
    </w:p>
    <w:p w14:paraId="55B8DE1F" w14:textId="77777777" w:rsidR="00B3359E" w:rsidRDefault="0026462F" w:rsidP="008A7CC6">
      <w:pPr>
        <w:pStyle w:val="Heading3"/>
      </w:pPr>
      <w:bookmarkStart w:id="163" w:name="_Toc140740321"/>
      <w:r>
        <w:t xml:space="preserve">16.3 </w:t>
      </w:r>
      <w:r w:rsidR="00B3359E">
        <w:rPr>
          <w:rFonts w:hint="eastAsia"/>
        </w:rPr>
        <w:t>Demo</w:t>
      </w:r>
      <w:bookmarkEnd w:id="163"/>
    </w:p>
    <w:p w14:paraId="6EC0C56D" w14:textId="37FC7CBF" w:rsidR="00B3359E" w:rsidRDefault="00B3359E" w:rsidP="00B3359E">
      <w:r>
        <w:t>[check</w:t>
      </w:r>
      <w:r>
        <w:rPr>
          <w:rFonts w:hint="eastAsia"/>
        </w:rPr>
        <w:t>_</w:t>
      </w:r>
      <w:r w:rsidRPr="00B3359E">
        <w:t>binary</w:t>
      </w:r>
      <w:ins w:id="164" w:author="Jason Wang" w:date="2020-08-27T13:36:00Z">
        <w:r w:rsidR="00E10AEE">
          <w:t>_1</w:t>
        </w:r>
      </w:ins>
      <w:r>
        <w:t>]</w:t>
      </w:r>
    </w:p>
    <w:p w14:paraId="53F2D59B" w14:textId="77777777" w:rsidR="004801B5" w:rsidRDefault="004801B5" w:rsidP="004801B5">
      <w:proofErr w:type="spellStart"/>
      <w:r>
        <w:t>golden_file</w:t>
      </w:r>
      <w:proofErr w:type="spellEnd"/>
      <w:r>
        <w:t xml:space="preserve"> = ./_scratch/</w:t>
      </w:r>
      <w:proofErr w:type="spellStart"/>
      <w:r>
        <w:t>sim_rtl</w:t>
      </w:r>
      <w:proofErr w:type="spellEnd"/>
      <w:r>
        <w:t>/</w:t>
      </w:r>
      <w:proofErr w:type="spellStart"/>
      <w:r>
        <w:t>test_out</w:t>
      </w:r>
      <w:proofErr w:type="spellEnd"/>
    </w:p>
    <w:p w14:paraId="68CBC96F" w14:textId="77777777" w:rsidR="004801B5" w:rsidRDefault="004801B5" w:rsidP="004801B5">
      <w:proofErr w:type="spellStart"/>
      <w:r>
        <w:t>compare_file</w:t>
      </w:r>
      <w:proofErr w:type="spellEnd"/>
      <w:r>
        <w:t xml:space="preserve"> = ./_scratch/</w:t>
      </w:r>
      <w:proofErr w:type="spellStart"/>
      <w:r>
        <w:t>sim_map_vlg</w:t>
      </w:r>
      <w:proofErr w:type="spellEnd"/>
      <w:r>
        <w:t>/</w:t>
      </w:r>
      <w:proofErr w:type="spellStart"/>
      <w:r>
        <w:t>test_out</w:t>
      </w:r>
      <w:proofErr w:type="spellEnd"/>
    </w:p>
    <w:p w14:paraId="53128261" w14:textId="77777777" w:rsidR="00B3359E" w:rsidRPr="004801B5" w:rsidRDefault="00B3359E" w:rsidP="00D14455"/>
    <w:p w14:paraId="3B3C7548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23C7C26" w14:textId="1FD7F771" w:rsidR="00B3359E" w:rsidRPr="004A6231" w:rsidRDefault="008A7CC6" w:rsidP="008A7CC6">
      <w:pPr>
        <w:pStyle w:val="Heading2"/>
      </w:pPr>
      <w:bookmarkStart w:id="165" w:name="_Toc140740322"/>
      <w:r>
        <w:lastRenderedPageBreak/>
        <w:t xml:space="preserve">17 </w:t>
      </w:r>
      <w:proofErr w:type="spellStart"/>
      <w:r w:rsidR="00B3359E">
        <w:t>check</w:t>
      </w:r>
      <w:r w:rsidR="00B3359E" w:rsidRPr="007F46C3">
        <w:t>_</w:t>
      </w:r>
      <w:r w:rsidR="00B3359E" w:rsidRPr="00B3359E">
        <w:t>diamond_flow</w:t>
      </w:r>
      <w:bookmarkEnd w:id="165"/>
      <w:proofErr w:type="spellEnd"/>
    </w:p>
    <w:p w14:paraId="4CC77090" w14:textId="7F2ACD82" w:rsidR="00B3359E" w:rsidRPr="00A10CA7" w:rsidRDefault="00B3359E" w:rsidP="00B3359E">
      <w:del w:id="166" w:author="Jason Wang" w:date="2020-08-27T13:30:00Z">
        <w:r w:rsidRPr="00B01A09" w:rsidDel="007E26FD">
          <w:rPr>
            <w:rFonts w:hint="eastAsia"/>
          </w:rPr>
          <w:delText>The method</w:delText>
        </w:r>
      </w:del>
      <w:ins w:id="167" w:author="Jason Wang" w:date="2020-08-27T13:30:00Z">
        <w:r w:rsidR="007E26FD">
          <w:rPr>
            <w:rFonts w:hint="eastAsia"/>
          </w:rPr>
          <w:t>This method</w:t>
        </w:r>
      </w:ins>
      <w:r w:rsidRPr="00B01A09">
        <w:rPr>
          <w:rFonts w:hint="eastAsia"/>
        </w:rPr>
        <w:t xml:space="preserve"> is used </w:t>
      </w:r>
      <w:r w:rsidRPr="00B01A09">
        <w:t xml:space="preserve">to </w:t>
      </w:r>
      <w:r w:rsidRPr="00B01A09">
        <w:rPr>
          <w:rFonts w:hint="eastAsia"/>
        </w:rPr>
        <w:t xml:space="preserve">check </w:t>
      </w:r>
      <w:r w:rsidRPr="00B01A09">
        <w:t xml:space="preserve">whether the </w:t>
      </w:r>
      <w:r w:rsidRPr="00B01A09">
        <w:rPr>
          <w:rFonts w:hint="eastAsia"/>
        </w:rPr>
        <w:t>specific</w:t>
      </w:r>
      <w:r w:rsidRPr="00B01A09">
        <w:t xml:space="preserve"> </w:t>
      </w:r>
      <w:r w:rsidR="00B01A09" w:rsidRPr="00B01A09">
        <w:t>flow passes</w:t>
      </w:r>
      <w:r w:rsidRPr="00B01A09">
        <w:rPr>
          <w:rFonts w:hint="eastAsia"/>
        </w:rPr>
        <w:t>.</w:t>
      </w:r>
    </w:p>
    <w:p w14:paraId="2061B549" w14:textId="77777777" w:rsidR="00B3359E" w:rsidRDefault="0026462F" w:rsidP="008A7CC6">
      <w:pPr>
        <w:pStyle w:val="Heading3"/>
      </w:pPr>
      <w:bookmarkStart w:id="168" w:name="_Toc140740323"/>
      <w:r>
        <w:t xml:space="preserve">17.1 </w:t>
      </w:r>
      <w:r w:rsidR="00B3359E">
        <w:rPr>
          <w:rFonts w:hint="eastAsia"/>
        </w:rPr>
        <w:t>Format</w:t>
      </w:r>
      <w:bookmarkEnd w:id="168"/>
    </w:p>
    <w:p w14:paraId="16FD823F" w14:textId="77777777" w:rsidR="00B3359E" w:rsidRDefault="00B3359E" w:rsidP="00B3359E">
      <w:r w:rsidRPr="00810B6A">
        <w:t>[</w:t>
      </w:r>
      <w:proofErr w:type="spellStart"/>
      <w:r>
        <w:t>check_</w:t>
      </w:r>
      <w:r w:rsidRPr="00B3359E">
        <w:t>diamond_flow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63440A1D" w14:textId="77777777" w:rsidR="00B3359E" w:rsidRDefault="006D2B34" w:rsidP="00B3359E">
      <w:proofErr w:type="spellStart"/>
      <w:r>
        <w:rPr>
          <w:rFonts w:hint="eastAsia"/>
        </w:rPr>
        <w:t>check_flow</w:t>
      </w:r>
      <w:proofErr w:type="spellEnd"/>
      <w:r>
        <w:t xml:space="preserve"> </w:t>
      </w:r>
      <w:r>
        <w:rPr>
          <w:rFonts w:hint="eastAsia"/>
        </w:rPr>
        <w:t>= &lt;flow</w:t>
      </w:r>
      <w:r w:rsidR="00B3359E">
        <w:t>&gt;</w:t>
      </w:r>
    </w:p>
    <w:p w14:paraId="56CD6A43" w14:textId="77777777" w:rsidR="00B3359E" w:rsidRDefault="0026462F" w:rsidP="008A7CC6">
      <w:pPr>
        <w:pStyle w:val="Heading3"/>
      </w:pPr>
      <w:bookmarkStart w:id="169" w:name="_Toc140740324"/>
      <w:r>
        <w:t xml:space="preserve">17.2 </w:t>
      </w:r>
      <w:r w:rsidR="00B3359E">
        <w:rPr>
          <w:rFonts w:hint="eastAsia"/>
        </w:rPr>
        <w:t>Description</w:t>
      </w:r>
      <w:bookmarkEnd w:id="169"/>
    </w:p>
    <w:p w14:paraId="7D4424B5" w14:textId="77777777" w:rsidR="00B3359E" w:rsidRDefault="00B3359E" w:rsidP="0069628C">
      <w:pPr>
        <w:pStyle w:val="ListParagraph"/>
        <w:numPr>
          <w:ilvl w:val="0"/>
          <w:numId w:val="23"/>
        </w:numPr>
      </w:pPr>
      <w:r>
        <w:t>“[</w:t>
      </w:r>
      <w:proofErr w:type="spellStart"/>
      <w:r>
        <w:t>check_</w:t>
      </w:r>
      <w:r w:rsidRPr="00B3359E">
        <w:t>diamond_flow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3359E">
        <w:t>diamond_flow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B845713" w14:textId="3C805877" w:rsidR="00C75E37" w:rsidRDefault="00B3359E" w:rsidP="00492FC5">
      <w:pPr>
        <w:pStyle w:val="ListParagraph"/>
        <w:numPr>
          <w:ilvl w:val="0"/>
          <w:numId w:val="23"/>
        </w:numPr>
      </w:pPr>
      <w:r>
        <w:t>“</w:t>
      </w:r>
      <w:proofErr w:type="spellStart"/>
      <w:r w:rsidR="00267EF0">
        <w:rPr>
          <w:rFonts w:hint="eastAsia"/>
        </w:rPr>
        <w:t>check_flow</w:t>
      </w:r>
      <w:proofErr w:type="spellEnd"/>
      <w:r>
        <w:t>”</w:t>
      </w:r>
      <w:r w:rsidR="00267EF0">
        <w:rPr>
          <w:rFonts w:hint="eastAsia"/>
        </w:rPr>
        <w:t>: flow result</w:t>
      </w:r>
      <w:r>
        <w:rPr>
          <w:rFonts w:hint="eastAsia"/>
        </w:rPr>
        <w:t xml:space="preserve"> to be checked</w:t>
      </w:r>
      <w:r w:rsidR="006F6B84">
        <w:rPr>
          <w:rFonts w:hint="eastAsia"/>
        </w:rPr>
        <w:t xml:space="preserve">, &lt;flow&gt; </w:t>
      </w:r>
      <w:r w:rsidR="00770517">
        <w:t xml:space="preserve">need to </w:t>
      </w:r>
      <w:r w:rsidR="00770517">
        <w:rPr>
          <w:rFonts w:hint="eastAsia"/>
        </w:rPr>
        <w:t xml:space="preserve">refer to </w:t>
      </w:r>
      <w:del w:id="170" w:author="Jason Wang" w:date="2020-08-27T13:36:00Z">
        <w:r w:rsidR="00770517" w:rsidDel="008C6FCF">
          <w:rPr>
            <w:rFonts w:hint="eastAsia"/>
          </w:rPr>
          <w:delText xml:space="preserve">below </w:delText>
        </w:r>
      </w:del>
      <w:ins w:id="171" w:author="Jason Wang" w:date="2020-08-27T13:36:00Z">
        <w:r w:rsidR="008C6FCF">
          <w:t>following</w:t>
        </w:r>
        <w:r w:rsidR="008C6FCF">
          <w:rPr>
            <w:rFonts w:hint="eastAsia"/>
          </w:rPr>
          <w:t xml:space="preserve"> </w:t>
        </w:r>
      </w:ins>
      <w:r w:rsidR="00770517">
        <w:rPr>
          <w:rFonts w:hint="eastAsia"/>
        </w:rPr>
        <w:t>table.</w:t>
      </w:r>
    </w:p>
    <w:tbl>
      <w:tblPr>
        <w:tblW w:w="18905" w:type="dxa"/>
        <w:tblInd w:w="1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817"/>
        <w:gridCol w:w="13004"/>
      </w:tblGrid>
      <w:tr w:rsidR="00267EF0" w14:paraId="49CF495D" w14:textId="77777777" w:rsidTr="7F41C77E">
        <w:trPr>
          <w:trHeight w:val="330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8E62E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</w:t>
            </w: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843B6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13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D8D2B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Check string</w:t>
            </w:r>
          </w:p>
        </w:tc>
      </w:tr>
      <w:tr w:rsidR="00267EF0" w14:paraId="65A21C0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943C1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synp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1BC37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srr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BE72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Mapper successful!</w:t>
            </w:r>
          </w:p>
        </w:tc>
      </w:tr>
      <w:tr w:rsidR="00267EF0" w14:paraId="5779858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59308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lse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6272AC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/synthesis.log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13CF3" w14:textId="345AF257" w:rsidR="00267EF0" w:rsidRDefault="7F41C77E" w:rsidP="7F41C77E">
            <w:pPr>
              <w:widowControl w:val="0"/>
              <w:jc w:val="both"/>
              <w:rPr>
                <w:rFonts w:ascii="Times New Roman" w:eastAsia="宋体" w:hAnsi="Times New Roman" w:cs="Times New Roman"/>
              </w:rPr>
            </w:pPr>
            <w:r w:rsidRPr="7F41C77E">
              <w:rPr>
                <w:rFonts w:ascii="Times New Roman" w:hAnsi="Times New Roman" w:cs="Times New Roman"/>
              </w:rPr>
              <w:t>CPU Time for LSE flow</w:t>
            </w:r>
          </w:p>
        </w:tc>
      </w:tr>
      <w:tr w:rsidR="3E308C56" w14:paraId="6C5479E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A718F" w14:textId="789AC72E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r w:rsidRPr="3E308C56">
              <w:rPr>
                <w:rFonts w:ascii="Times New Roman" w:hAnsi="Times New Roman" w:cs="Times New Roman"/>
              </w:rPr>
              <w:t>synthesis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E08AB" w14:textId="467D4224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75F23" w14:textId="09728116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267EF0" w14:paraId="7F386562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CEF4F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3786D" w14:textId="77777777" w:rsidR="00267EF0" w:rsidRDefault="00A16A3A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 w:rsidR="00267EF0">
              <w:rPr>
                <w:rFonts w:ascii="Times New Roman" w:hAnsi="Times New Roman" w:cs="Times New Roman"/>
              </w:rPr>
              <w:t>scratch/</w:t>
            </w:r>
            <w:r w:rsidR="00267EF0"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/</w:t>
            </w:r>
            <w:r w:rsidR="00267EF0"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.</w:t>
            </w:r>
            <w:proofErr w:type="spellStart"/>
            <w:r w:rsidR="00267EF0">
              <w:rPr>
                <w:rFonts w:ascii="Times New Roman" w:hAnsi="Times New Roman" w:cs="Times New Roman"/>
              </w:rPr>
              <w:t>mrp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9158E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Number of errors:    0</w:t>
            </w:r>
          </w:p>
        </w:tc>
      </w:tr>
      <w:tr w:rsidR="00267EF0" w14:paraId="5EDAC473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BB12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par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34E30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.par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9C9E0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All signals are completely routed.</w:t>
            </w:r>
          </w:p>
        </w:tc>
      </w:tr>
      <w:tr w:rsidR="00267EF0" w14:paraId="6B34637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5492A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ibis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11947" w14:textId="77777777" w:rsidR="00267EF0" w:rsidRDefault="00267EF0" w:rsidP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 w:rsidR="00EF0ACB">
              <w:rPr>
                <w:rFonts w:ascii="Times New Roman" w:hAnsi="Times New Roman" w:cs="Times New Roman" w:hint="eastAsia"/>
              </w:rPr>
              <w:t>*/IBIS/*.</w:t>
            </w:r>
            <w:proofErr w:type="spellStart"/>
            <w:r w:rsidR="00EF0ACB">
              <w:rPr>
                <w:rFonts w:ascii="Times New Roman" w:hAnsi="Times New Roman" w:cs="Times New Roman" w:hint="eastAsia"/>
              </w:rPr>
              <w:t>ibs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CC2A8B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2DE4B9A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4ECFD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bitstream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22490B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bit;_scratch</w:t>
            </w:r>
            <w:proofErr w:type="spellEnd"/>
            <w:r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rbt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6D006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7DF30620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D6C1BA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jedec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8AEDF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jed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6610C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BE9CC2B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C7219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prom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9B329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mcs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2FFAD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8D1D11D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CCBCF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9B7F34" w14:textId="77777777" w:rsidR="00EF0ACB" w:rsidRDefault="00EF0ACB">
            <w:pPr>
              <w:widowControl w:val="0"/>
              <w:rPr>
                <w:rFonts w:ascii="Times New Roman" w:hAnsi="Times New Roman" w:cs="Times New Roman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bit;_sc</w:t>
            </w:r>
            <w:r w:rsidR="00B25C2A">
              <w:rPr>
                <w:rFonts w:ascii="Times New Roman" w:hAnsi="Times New Roman" w:cs="Times New Roman"/>
              </w:rPr>
              <w:t>ratch</w:t>
            </w:r>
            <w:proofErr w:type="spellEnd"/>
            <w:r w:rsidR="00B25C2A">
              <w:rPr>
                <w:rFonts w:ascii="Times New Roman" w:hAnsi="Times New Roman" w:cs="Times New Roman"/>
              </w:rPr>
              <w:t>/*/*.</w:t>
            </w:r>
            <w:proofErr w:type="spellStart"/>
            <w:r w:rsidR="00B25C2A">
              <w:rPr>
                <w:rFonts w:ascii="Times New Roman" w:hAnsi="Times New Roman" w:cs="Times New Roman"/>
              </w:rPr>
              <w:t>rbt</w:t>
            </w:r>
            <w:proofErr w:type="spellEnd"/>
            <w:r w:rsidR="00B25C2A">
              <w:rPr>
                <w:rFonts w:ascii="Times New Roman" w:hAnsi="Times New Roman" w:cs="Times New Roman"/>
              </w:rPr>
              <w:t>;_scratch/*/*.</w:t>
            </w:r>
            <w:proofErr w:type="spellStart"/>
            <w:r w:rsidR="00B25C2A">
              <w:rPr>
                <w:rFonts w:ascii="Times New Roman" w:hAnsi="Times New Roman" w:cs="Times New Roman"/>
              </w:rPr>
              <w:t>jed</w:t>
            </w:r>
            <w:proofErr w:type="spellEnd"/>
            <w:r w:rsidR="00B25C2A">
              <w:rPr>
                <w:rFonts w:ascii="Times New Roman" w:hAnsi="Times New Roman" w:cs="Times New Roman"/>
              </w:rPr>
              <w:t>;</w:t>
            </w:r>
          </w:p>
          <w:p w14:paraId="26A79DC8" w14:textId="77777777" w:rsidR="00267EF0" w:rsidRDefault="002047C9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 w:rsidR="00EF0ACB" w:rsidRPr="00EF0ACB">
              <w:rPr>
                <w:rFonts w:ascii="Times New Roman" w:hAnsi="Times New Roman" w:cs="Times New Roman"/>
              </w:rPr>
              <w:t>scratch/*/*.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bin;_scratch</w:t>
            </w:r>
            <w:proofErr w:type="spellEnd"/>
            <w:r w:rsidR="00EF0ACB"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hex;_scratch</w:t>
            </w:r>
            <w:proofErr w:type="spellEnd"/>
            <w:r w:rsidR="00EF0ACB"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nvcm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05F600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</w:tbl>
    <w:p w14:paraId="43A9AE92" w14:textId="77777777" w:rsidR="00B3359E" w:rsidRDefault="00B3359E" w:rsidP="00B3359E">
      <w:r>
        <w:t>I</w:t>
      </w:r>
      <w:r>
        <w:rPr>
          <w:rFonts w:hint="eastAsia"/>
        </w:rPr>
        <w:t>n summary:</w:t>
      </w:r>
    </w:p>
    <w:p w14:paraId="09F07C17" w14:textId="77777777" w:rsidR="00C75E37" w:rsidRPr="00C75E37" w:rsidRDefault="00C75E37" w:rsidP="00B3359E">
      <w:r>
        <w:rPr>
          <w:rFonts w:hint="eastAsia"/>
        </w:rPr>
        <w:t>It</w:t>
      </w:r>
      <w:r>
        <w:t xml:space="preserve"> will try to find the </w:t>
      </w:r>
      <w:r>
        <w:rPr>
          <w:rFonts w:hint="eastAsia"/>
        </w:rPr>
        <w:t xml:space="preserve">check </w:t>
      </w:r>
      <w:r>
        <w:t>string</w:t>
      </w:r>
      <w:r>
        <w:rPr>
          <w:rFonts w:hint="eastAsia"/>
        </w:rPr>
        <w:t xml:space="preserve"> in specific file.</w:t>
      </w:r>
      <w:r>
        <w:t xml:space="preserve"> If string is found,</w:t>
      </w:r>
      <w:r>
        <w:rPr>
          <w:rFonts w:hint="eastAsia"/>
        </w:rPr>
        <w:t xml:space="preserve"> the check section will return pass.</w:t>
      </w:r>
    </w:p>
    <w:p w14:paraId="7469A8F2" w14:textId="77777777" w:rsidR="00B3359E" w:rsidRDefault="0026462F" w:rsidP="008A7CC6">
      <w:pPr>
        <w:pStyle w:val="Heading3"/>
      </w:pPr>
      <w:bookmarkStart w:id="172" w:name="_Toc140740325"/>
      <w:r>
        <w:t xml:space="preserve">17.3 </w:t>
      </w:r>
      <w:r w:rsidR="00B3359E">
        <w:rPr>
          <w:rFonts w:hint="eastAsia"/>
        </w:rPr>
        <w:t>Demo</w:t>
      </w:r>
      <w:bookmarkEnd w:id="172"/>
    </w:p>
    <w:p w14:paraId="188C6004" w14:textId="77777777" w:rsidR="00B3359E" w:rsidRDefault="00B3359E" w:rsidP="00B3359E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B3359E">
        <w:t>diamond_flow</w:t>
      </w:r>
      <w:proofErr w:type="spellEnd"/>
      <w:r>
        <w:t>]</w:t>
      </w:r>
    </w:p>
    <w:p w14:paraId="616098C0" w14:textId="77777777" w:rsidR="00D14455" w:rsidRPr="00BB732D" w:rsidRDefault="006D2B34" w:rsidP="008C4535">
      <w:proofErr w:type="spellStart"/>
      <w:r>
        <w:rPr>
          <w:rFonts w:hint="eastAsia"/>
        </w:rPr>
        <w:t>check_flow</w:t>
      </w:r>
      <w:proofErr w:type="spellEnd"/>
      <w:r>
        <w:t xml:space="preserve"> = </w:t>
      </w:r>
      <w:r>
        <w:rPr>
          <w:rFonts w:hint="eastAsia"/>
        </w:rPr>
        <w:t>map</w:t>
      </w:r>
    </w:p>
    <w:p w14:paraId="62486C05" w14:textId="77777777" w:rsidR="00824A3B" w:rsidRPr="00154242" w:rsidRDefault="00824A3B" w:rsidP="00154242">
      <w:pPr>
        <w:spacing w:after="200" w:line="276" w:lineRule="auto"/>
      </w:pPr>
      <w:bookmarkStart w:id="173" w:name="_4.1_General_flow"/>
      <w:bookmarkStart w:id="174" w:name="_4.2_Sweeping_flow"/>
      <w:bookmarkStart w:id="175" w:name="_4.1.4_Work_flow"/>
      <w:bookmarkStart w:id="176" w:name="_4.2_Sweeping_flow_1"/>
      <w:bookmarkStart w:id="177" w:name="_4.3_Crossover_flow"/>
      <w:bookmarkStart w:id="178" w:name="_4.4_Simulation_flow"/>
      <w:bookmarkStart w:id="179" w:name="_4.4.5.6_Result_check"/>
      <w:bookmarkStart w:id="180" w:name="_4.5_Command_flow"/>
      <w:bookmarkStart w:id="181" w:name="_5.2_Behavior_check"/>
      <w:bookmarkStart w:id="182" w:name="_5.3_Scan_report"/>
      <w:bookmarkStart w:id="183" w:name="_6_Reference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14:paraId="6130C635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3778900" w14:textId="196C0CB9" w:rsidR="5F790200" w:rsidRDefault="5F790200" w:rsidP="5F790200">
      <w:pPr>
        <w:pStyle w:val="Heading2"/>
      </w:pPr>
      <w:bookmarkStart w:id="184" w:name="_Toc140740326"/>
      <w:r>
        <w:lastRenderedPageBreak/>
        <w:t xml:space="preserve">18 </w:t>
      </w:r>
      <w:proofErr w:type="spellStart"/>
      <w:r>
        <w:t>check_radiant_flow</w:t>
      </w:r>
      <w:bookmarkEnd w:id="184"/>
      <w:proofErr w:type="spellEnd"/>
    </w:p>
    <w:p w14:paraId="6AB6CEA9" w14:textId="4911CFE9" w:rsidR="5F790200" w:rsidRDefault="5F790200">
      <w:del w:id="185" w:author="Jason Wang" w:date="2020-08-27T13:30:00Z">
        <w:r w:rsidDel="007E26FD">
          <w:delText>The method</w:delText>
        </w:r>
      </w:del>
      <w:ins w:id="186" w:author="Jason Wang" w:date="2020-08-27T13:30:00Z">
        <w:r w:rsidR="007E26FD">
          <w:t>This method</w:t>
        </w:r>
      </w:ins>
      <w:r>
        <w:t xml:space="preserve"> is used to check whether the specific flow passes.</w:t>
      </w:r>
    </w:p>
    <w:p w14:paraId="12162FA1" w14:textId="04045CBC" w:rsidR="5F790200" w:rsidRDefault="5F790200" w:rsidP="5F790200">
      <w:pPr>
        <w:pStyle w:val="Heading3"/>
      </w:pPr>
      <w:bookmarkStart w:id="187" w:name="_Toc140740327"/>
      <w:r>
        <w:t>18.1 Format</w:t>
      </w:r>
      <w:bookmarkEnd w:id="187"/>
    </w:p>
    <w:p w14:paraId="1BF9A2EA" w14:textId="238F697A" w:rsidR="5F790200" w:rsidRDefault="5F790200">
      <w:r>
        <w:t>[</w:t>
      </w:r>
      <w:proofErr w:type="spellStart"/>
      <w:r>
        <w:t>check_radiant_flow</w:t>
      </w:r>
      <w:proofErr w:type="spellEnd"/>
      <w:r>
        <w:t>_&lt;</w:t>
      </w:r>
      <w:proofErr w:type="spellStart"/>
      <w:r>
        <w:t>section_num</w:t>
      </w:r>
      <w:proofErr w:type="spellEnd"/>
      <w:r>
        <w:t>&gt;]</w:t>
      </w:r>
    </w:p>
    <w:p w14:paraId="109469E4" w14:textId="77777777" w:rsidR="5F790200" w:rsidRDefault="5F790200">
      <w:proofErr w:type="spellStart"/>
      <w:r>
        <w:t>check_flow</w:t>
      </w:r>
      <w:proofErr w:type="spellEnd"/>
      <w:r>
        <w:t xml:space="preserve"> = &lt;flow&gt;</w:t>
      </w:r>
    </w:p>
    <w:p w14:paraId="512550E1" w14:textId="1797383C" w:rsidR="5F790200" w:rsidRDefault="5F790200" w:rsidP="5F790200">
      <w:pPr>
        <w:pStyle w:val="Heading3"/>
      </w:pPr>
      <w:bookmarkStart w:id="188" w:name="_Toc140740328"/>
      <w:r>
        <w:t>18.2 Description</w:t>
      </w:r>
      <w:bookmarkEnd w:id="188"/>
    </w:p>
    <w:p w14:paraId="07FCA81C" w14:textId="2BB56A95" w:rsidR="5F790200" w:rsidRDefault="5F790200" w:rsidP="5F790200">
      <w:pPr>
        <w:pStyle w:val="ListParagraph"/>
        <w:numPr>
          <w:ilvl w:val="0"/>
          <w:numId w:val="23"/>
        </w:numPr>
      </w:pPr>
      <w:r>
        <w:t>“[</w:t>
      </w:r>
      <w:proofErr w:type="spellStart"/>
      <w:r>
        <w:t>check_radiant_flow</w:t>
      </w:r>
      <w:proofErr w:type="spellEnd"/>
      <w:r>
        <w:t>_&lt;</w:t>
      </w:r>
      <w:proofErr w:type="spellStart"/>
      <w:r>
        <w:t>section_num</w:t>
      </w:r>
      <w:proofErr w:type="spellEnd"/>
      <w:r>
        <w:t>&gt;]”: a configuration file may have multiple “</w:t>
      </w:r>
      <w:proofErr w:type="spellStart"/>
      <w:r>
        <w:t>check_radiant_flow</w:t>
      </w:r>
      <w:proofErr w:type="spellEnd"/>
      <w:r>
        <w:t>” methods but we need identify them with different section number.</w:t>
      </w:r>
    </w:p>
    <w:p w14:paraId="78930BCA" w14:textId="77777777" w:rsidR="5F790200" w:rsidRDefault="5F790200" w:rsidP="5F790200">
      <w:pPr>
        <w:pStyle w:val="ListParagraph"/>
        <w:numPr>
          <w:ilvl w:val="0"/>
          <w:numId w:val="23"/>
        </w:numPr>
      </w:pPr>
      <w:r>
        <w:t>“</w:t>
      </w:r>
      <w:proofErr w:type="spellStart"/>
      <w:r>
        <w:t>check_flow</w:t>
      </w:r>
      <w:proofErr w:type="spellEnd"/>
      <w:r>
        <w:t>”: flow result to be checked, &lt;flow&gt; need to refer to below table.</w:t>
      </w:r>
    </w:p>
    <w:tbl>
      <w:tblPr>
        <w:tblW w:w="9141" w:type="dxa"/>
        <w:tblInd w:w="199" w:type="dxa"/>
        <w:tblLook w:val="04A0" w:firstRow="1" w:lastRow="0" w:firstColumn="1" w:lastColumn="0" w:noHBand="0" w:noVBand="1"/>
      </w:tblPr>
      <w:tblGrid>
        <w:gridCol w:w="1152"/>
        <w:gridCol w:w="4817"/>
        <w:gridCol w:w="3172"/>
      </w:tblGrid>
      <w:tr w:rsidR="5F790200" w14:paraId="18F6D32B" w14:textId="77777777" w:rsidTr="7F41C77E">
        <w:trPr>
          <w:trHeight w:val="330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A7EE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Flow</w:t>
            </w: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BA288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C60E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Check string</w:t>
            </w:r>
          </w:p>
        </w:tc>
      </w:tr>
      <w:tr w:rsidR="5F790200" w14:paraId="51BB1276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C8BD1E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synp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016ACF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srr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2B58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Mapper successful!</w:t>
            </w:r>
          </w:p>
        </w:tc>
      </w:tr>
      <w:tr w:rsidR="5F790200" w14:paraId="4D71F60A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C4492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lse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B1FB5F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_scratch/*/synthesis.log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63ECD" w14:textId="65431B9E" w:rsidR="5F790200" w:rsidRDefault="7F41C77E" w:rsidP="7F41C77E">
            <w:pPr>
              <w:jc w:val="both"/>
              <w:rPr>
                <w:rFonts w:ascii="Times New Roman" w:eastAsia="宋体" w:hAnsi="Times New Roman" w:cs="Times New Roman"/>
              </w:rPr>
            </w:pPr>
            <w:r w:rsidRPr="7F41C77E">
              <w:rPr>
                <w:rFonts w:ascii="Times New Roman" w:hAnsi="Times New Roman" w:cs="Times New Roman"/>
              </w:rPr>
              <w:t>CPU Time</w:t>
            </w:r>
          </w:p>
        </w:tc>
      </w:tr>
      <w:tr w:rsidR="3E308C56" w14:paraId="772EE49D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C647A" w14:textId="00DD2793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r w:rsidRPr="3E308C56">
              <w:rPr>
                <w:rFonts w:ascii="Times New Roman" w:hAnsi="Times New Roman" w:cs="Times New Roman"/>
              </w:rPr>
              <w:t>synthesis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DDAD0E" w14:textId="495719A1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942B89" w14:textId="58B0BBFF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5F790200" w14:paraId="30E744D3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A7E5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3A49F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mrp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03A2A2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Number of errors:    0</w:t>
            </w:r>
          </w:p>
        </w:tc>
      </w:tr>
      <w:tr w:rsidR="5F790200" w14:paraId="4A220F05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934C8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par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4876B6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_scratch/*/*.par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AFE27C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All signals are completely routed.</w:t>
            </w:r>
          </w:p>
        </w:tc>
      </w:tr>
      <w:tr w:rsidR="5F790200" w14:paraId="47BEF34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E126C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ibis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C366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_scratch/*/IBIS/*.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ibs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E43B3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6A66A21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B0B36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bitstream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6EF064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bit;_scratch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rbt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6E87DB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274A443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2598D1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jedec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E1DB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jed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184789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2B3A6921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086C9B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prom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05992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mcs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19D04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3C22BAE6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45A83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9C0894" w14:textId="77777777" w:rsidR="5F790200" w:rsidRDefault="5F790200" w:rsidP="5F790200">
            <w:pPr>
              <w:rPr>
                <w:rFonts w:ascii="Times New Roman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bit;_scratch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rbt</w:t>
            </w:r>
            <w:proofErr w:type="spellEnd"/>
            <w:r w:rsidRPr="5F790200">
              <w:rPr>
                <w:rFonts w:ascii="Times New Roman" w:hAnsi="Times New Roman" w:cs="Times New Roman"/>
              </w:rPr>
              <w:t>;_scratch/*/*.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jed</w:t>
            </w:r>
            <w:proofErr w:type="spellEnd"/>
            <w:r w:rsidRPr="5F790200">
              <w:rPr>
                <w:rFonts w:ascii="Times New Roman" w:hAnsi="Times New Roman" w:cs="Times New Roman"/>
              </w:rPr>
              <w:t>;</w:t>
            </w:r>
          </w:p>
          <w:p w14:paraId="49E5EF37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bin;_scratch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hex;_scratch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nvcm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89EDB6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</w:tbl>
    <w:p w14:paraId="458C23AB" w14:textId="77777777" w:rsidR="5F790200" w:rsidRDefault="5F790200">
      <w:r>
        <w:t>In summary:</w:t>
      </w:r>
    </w:p>
    <w:p w14:paraId="33799717" w14:textId="77777777" w:rsidR="5F790200" w:rsidRDefault="5F790200">
      <w:r>
        <w:t>It will try to find the check string in specific file. If string is found, the check section will return pass.</w:t>
      </w:r>
    </w:p>
    <w:p w14:paraId="4D17443E" w14:textId="506623B5" w:rsidR="5F790200" w:rsidRDefault="5F790200" w:rsidP="5F790200">
      <w:pPr>
        <w:pStyle w:val="Heading3"/>
      </w:pPr>
      <w:bookmarkStart w:id="189" w:name="_Toc140740329"/>
      <w:r>
        <w:t>18.3 Demo</w:t>
      </w:r>
      <w:bookmarkEnd w:id="189"/>
    </w:p>
    <w:p w14:paraId="6B36A06B" w14:textId="52ADD9F8" w:rsidR="5F790200" w:rsidRDefault="5F790200">
      <w:r>
        <w:t>[</w:t>
      </w:r>
      <w:proofErr w:type="spellStart"/>
      <w:r>
        <w:t>check_radiant_flow</w:t>
      </w:r>
      <w:proofErr w:type="spellEnd"/>
      <w:r>
        <w:t>]</w:t>
      </w:r>
    </w:p>
    <w:p w14:paraId="6172C0EB" w14:textId="77777777" w:rsidR="5F790200" w:rsidRDefault="5F790200">
      <w:proofErr w:type="spellStart"/>
      <w:r>
        <w:t>check_flow</w:t>
      </w:r>
      <w:proofErr w:type="spellEnd"/>
      <w:r>
        <w:t xml:space="preserve"> = map</w:t>
      </w:r>
    </w:p>
    <w:p w14:paraId="75EC6871" w14:textId="29A8EA58" w:rsidR="5F790200" w:rsidRDefault="5F790200" w:rsidP="5F790200">
      <w:pPr>
        <w:spacing w:after="200" w:line="276" w:lineRule="auto"/>
      </w:pPr>
    </w:p>
    <w:p w14:paraId="17C8AAE3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0864B0B" w14:textId="2730D784" w:rsidR="002A43AB" w:rsidRDefault="002A43AB" w:rsidP="002A43AB">
      <w:pPr>
        <w:pStyle w:val="Heading2"/>
      </w:pPr>
      <w:bookmarkStart w:id="190" w:name="_Toc140740330"/>
      <w:r>
        <w:lastRenderedPageBreak/>
        <w:t xml:space="preserve">19 </w:t>
      </w:r>
      <w:proofErr w:type="spellStart"/>
      <w:r>
        <w:t>check_simrel</w:t>
      </w:r>
      <w:bookmarkEnd w:id="190"/>
      <w:proofErr w:type="spellEnd"/>
    </w:p>
    <w:p w14:paraId="32B61B81" w14:textId="7BC12855" w:rsidR="00917E4E" w:rsidRDefault="00917E4E" w:rsidP="00917E4E">
      <w:del w:id="191" w:author="Jason Wang" w:date="2020-08-27T13:30:00Z">
        <w:r w:rsidDel="007E26FD">
          <w:delText>The method</w:delText>
        </w:r>
      </w:del>
      <w:ins w:id="192" w:author="Jason Wang" w:date="2020-08-27T13:30:00Z">
        <w:r w:rsidR="007E26FD">
          <w:t xml:space="preserve">This method </w:t>
        </w:r>
      </w:ins>
      <w:del w:id="193" w:author="Jason Wang" w:date="2020-08-27T13:31:00Z">
        <w:r w:rsidDel="00E84A6B">
          <w:delText xml:space="preserve"> </w:delText>
        </w:r>
      </w:del>
      <w:r>
        <w:t xml:space="preserve">is used to compare </w:t>
      </w:r>
      <w:proofErr w:type="spellStart"/>
      <w:r>
        <w:t>avc</w:t>
      </w:r>
      <w:proofErr w:type="spellEnd"/>
      <w:r>
        <w:t xml:space="preserve"> and out file of </w:t>
      </w:r>
      <w:proofErr w:type="spellStart"/>
      <w:r>
        <w:t>simrel</w:t>
      </w:r>
      <w:proofErr w:type="spellEnd"/>
      <w:r>
        <w:t xml:space="preserve"> results.</w:t>
      </w:r>
    </w:p>
    <w:p w14:paraId="0F49F95C" w14:textId="09C198B6" w:rsidR="00917E4E" w:rsidRDefault="00917E4E" w:rsidP="00917E4E">
      <w:pPr>
        <w:pStyle w:val="Heading3"/>
      </w:pPr>
      <w:bookmarkStart w:id="194" w:name="_Toc140740331"/>
      <w:r>
        <w:t>19.1 Format</w:t>
      </w:r>
      <w:bookmarkEnd w:id="194"/>
    </w:p>
    <w:p w14:paraId="23EFFB91" w14:textId="60F7A627" w:rsidR="00917E4E" w:rsidRDefault="00917E4E" w:rsidP="00917E4E">
      <w:r>
        <w:t>[</w:t>
      </w:r>
      <w:proofErr w:type="spellStart"/>
      <w:r>
        <w:t>check_simrel</w:t>
      </w:r>
      <w:proofErr w:type="spellEnd"/>
      <w:r>
        <w:t>]</w:t>
      </w:r>
    </w:p>
    <w:p w14:paraId="4892A58B" w14:textId="18DDD424" w:rsidR="00917E4E" w:rsidRDefault="00917E4E" w:rsidP="00917E4E">
      <w:proofErr w:type="spellStart"/>
      <w:r>
        <w:t>avc</w:t>
      </w:r>
      <w:proofErr w:type="spell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 xml:space="preserve">default: </w:t>
      </w:r>
      <w:r w:rsidRPr="00917E4E">
        <w:t>./_scratch/</w:t>
      </w:r>
      <w:proofErr w:type="spellStart"/>
      <w:r w:rsidRPr="00917E4E">
        <w:t>simrel</w:t>
      </w:r>
      <w:proofErr w:type="spellEnd"/>
      <w:r w:rsidRPr="00917E4E">
        <w:t>/</w:t>
      </w:r>
      <w:proofErr w:type="spellStart"/>
      <w:r w:rsidRPr="00917E4E">
        <w:t>fc.avc</w:t>
      </w:r>
      <w:proofErr w:type="spellEnd"/>
    </w:p>
    <w:p w14:paraId="510B3804" w14:textId="11203595" w:rsidR="00917E4E" w:rsidRDefault="00917E4E" w:rsidP="00917E4E">
      <w:r>
        <w:t xml:space="preserve">out = </w:t>
      </w:r>
      <w:r>
        <w:tab/>
      </w:r>
      <w:r>
        <w:tab/>
      </w:r>
      <w:r>
        <w:tab/>
      </w:r>
      <w:r>
        <w:tab/>
      </w:r>
      <w:r>
        <w:tab/>
        <w:t>default: ./_scratch/</w:t>
      </w:r>
      <w:proofErr w:type="spellStart"/>
      <w:r>
        <w:t>simrel</w:t>
      </w:r>
      <w:proofErr w:type="spellEnd"/>
      <w:r>
        <w:t>/</w:t>
      </w:r>
      <w:proofErr w:type="spellStart"/>
      <w:r>
        <w:t>fc.out</w:t>
      </w:r>
      <w:proofErr w:type="spellEnd"/>
    </w:p>
    <w:p w14:paraId="1BB45A11" w14:textId="3B83D57E" w:rsidR="00917E4E" w:rsidRDefault="00917E4E" w:rsidP="00917E4E">
      <w:r>
        <w:t xml:space="preserve">acc = </w:t>
      </w:r>
      <w:r>
        <w:tab/>
      </w:r>
      <w:r>
        <w:tab/>
      </w:r>
      <w:r>
        <w:tab/>
      </w:r>
      <w:r>
        <w:tab/>
      </w:r>
      <w:r>
        <w:tab/>
        <w:t>default: 1.0</w:t>
      </w:r>
    </w:p>
    <w:p w14:paraId="4BA216EB" w14:textId="43033E2F" w:rsidR="00917E4E" w:rsidRDefault="00917E4E" w:rsidP="00917E4E">
      <w:r>
        <w:t xml:space="preserve">ignore = </w:t>
      </w:r>
      <w:r>
        <w:tab/>
      </w:r>
      <w:r>
        <w:tab/>
      </w:r>
      <w:r>
        <w:tab/>
      </w:r>
      <w:r>
        <w:tab/>
        <w:t>default: 0</w:t>
      </w:r>
    </w:p>
    <w:p w14:paraId="6E755CF9" w14:textId="7A393F64" w:rsidR="00917E4E" w:rsidRDefault="00917E4E" w:rsidP="00917E4E">
      <w:r>
        <w:t xml:space="preserve">shift = </w:t>
      </w:r>
      <w:r>
        <w:tab/>
      </w:r>
      <w:r>
        <w:tab/>
      </w:r>
      <w:r>
        <w:tab/>
      </w:r>
      <w:r>
        <w:tab/>
      </w:r>
      <w:r>
        <w:tab/>
        <w:t>default: 0</w:t>
      </w:r>
    </w:p>
    <w:p w14:paraId="0141CADB" w14:textId="78AB2CCE" w:rsidR="00603559" w:rsidRDefault="00603559" w:rsidP="00917E4E">
      <w:r>
        <w:t xml:space="preserve">signals = </w:t>
      </w:r>
      <w:r>
        <w:tab/>
      </w:r>
      <w:r>
        <w:tab/>
      </w:r>
      <w:r>
        <w:tab/>
      </w:r>
      <w:r>
        <w:tab/>
      </w:r>
      <w:r w:rsidR="00CF42DB">
        <w:t>default: all</w:t>
      </w:r>
    </w:p>
    <w:p w14:paraId="3CE5A45B" w14:textId="6AB988F4" w:rsidR="00917E4E" w:rsidRDefault="00917E4E" w:rsidP="00917E4E">
      <w:pPr>
        <w:pStyle w:val="Heading3"/>
      </w:pPr>
      <w:bookmarkStart w:id="195" w:name="_Toc140740332"/>
      <w:r>
        <w:t>19.2 Description</w:t>
      </w:r>
      <w:bookmarkEnd w:id="195"/>
    </w:p>
    <w:p w14:paraId="14858970" w14:textId="2D36F48F" w:rsidR="00917E4E" w:rsidRDefault="00917E4E" w:rsidP="00917E4E">
      <w:r>
        <w:t xml:space="preserve">a) </w:t>
      </w:r>
      <w:proofErr w:type="spellStart"/>
      <w:r>
        <w:t>avc</w:t>
      </w:r>
      <w:proofErr w:type="spellEnd"/>
      <w:r>
        <w:t xml:space="preserve">, out: the golden and </w:t>
      </w:r>
      <w:proofErr w:type="spellStart"/>
      <w:r>
        <w:t>simrel</w:t>
      </w:r>
      <w:proofErr w:type="spellEnd"/>
      <w:r>
        <w:t xml:space="preserve"> result files</w:t>
      </w:r>
    </w:p>
    <w:p w14:paraId="3050DEAD" w14:textId="0810459D" w:rsidR="00917E4E" w:rsidRDefault="00917E4E" w:rsidP="00917E4E">
      <w:r>
        <w:t>b) acc: the desired accuracy the comparison needs to get</w:t>
      </w:r>
    </w:p>
    <w:p w14:paraId="734B3BA0" w14:textId="251EF232" w:rsidR="00917E4E" w:rsidRDefault="00917E4E" w:rsidP="00917E4E">
      <w:r>
        <w:t>c) ignore: how many lines ignore at the beginning</w:t>
      </w:r>
    </w:p>
    <w:p w14:paraId="2F3E3C63" w14:textId="59E2DD23" w:rsidR="00917E4E" w:rsidRDefault="00917E4E" w:rsidP="00917E4E">
      <w:r>
        <w:t>d) shift: how many lines needs shift when do comparing</w:t>
      </w:r>
    </w:p>
    <w:p w14:paraId="6F4A5CC2" w14:textId="53E6342D" w:rsidR="00B549C3" w:rsidRDefault="00B549C3" w:rsidP="00917E4E">
      <w:r>
        <w:t xml:space="preserve">e) signals: </w:t>
      </w:r>
      <w:r w:rsidR="00BB444B">
        <w:t>partial shift for specific signals, higher priority than shift</w:t>
      </w:r>
    </w:p>
    <w:p w14:paraId="57352EEB" w14:textId="6AC7F817" w:rsidR="00917E4E" w:rsidRDefault="00917E4E" w:rsidP="00917E4E">
      <w:r>
        <w:t>In summary:</w:t>
      </w:r>
    </w:p>
    <w:p w14:paraId="2E55DA18" w14:textId="6555F1B0" w:rsidR="00917E4E" w:rsidRDefault="00917E4E" w:rsidP="00917E4E">
      <w:r>
        <w:t xml:space="preserve">It will try to compare the </w:t>
      </w:r>
      <w:proofErr w:type="spellStart"/>
      <w:r>
        <w:t>avc</w:t>
      </w:r>
      <w:proofErr w:type="spellEnd"/>
      <w:r>
        <w:t xml:space="preserve"> and out file about only the output, namely LHX, and return the ratio of similarity. If the ratio is less than acc, the check fail.</w:t>
      </w:r>
    </w:p>
    <w:p w14:paraId="2E9C93B3" w14:textId="541BAA4B" w:rsidR="00917E4E" w:rsidRDefault="00982D40" w:rsidP="00917E4E">
      <w:pPr>
        <w:pStyle w:val="Heading3"/>
      </w:pPr>
      <w:bookmarkStart w:id="196" w:name="_Toc140740333"/>
      <w:r>
        <w:t>19</w:t>
      </w:r>
      <w:r w:rsidR="00917E4E">
        <w:t>.3 Demo</w:t>
      </w:r>
      <w:bookmarkEnd w:id="196"/>
    </w:p>
    <w:p w14:paraId="7FB946DE" w14:textId="77777777" w:rsidR="00917E4E" w:rsidRDefault="00917E4E" w:rsidP="00917E4E">
      <w:r>
        <w:t>[</w:t>
      </w:r>
      <w:proofErr w:type="spellStart"/>
      <w:r>
        <w:t>check_simrel</w:t>
      </w:r>
      <w:proofErr w:type="spellEnd"/>
      <w:r>
        <w:t>]</w:t>
      </w:r>
    </w:p>
    <w:p w14:paraId="01E0B27B" w14:textId="77777777" w:rsidR="00917E4E" w:rsidRDefault="00917E4E" w:rsidP="00917E4E">
      <w:r>
        <w:t xml:space="preserve">;acv = </w:t>
      </w:r>
      <w:proofErr w:type="spellStart"/>
      <w:r>
        <w:t>xxx.avc</w:t>
      </w:r>
      <w:proofErr w:type="spellEnd"/>
    </w:p>
    <w:p w14:paraId="242BC7AA" w14:textId="77777777" w:rsidR="00917E4E" w:rsidRDefault="00917E4E" w:rsidP="00917E4E">
      <w:r>
        <w:t xml:space="preserve">;out = </w:t>
      </w:r>
      <w:proofErr w:type="spellStart"/>
      <w:r>
        <w:t>xxx.out</w:t>
      </w:r>
      <w:proofErr w:type="spellEnd"/>
    </w:p>
    <w:p w14:paraId="3E979A54" w14:textId="35FE48A9" w:rsidR="00917E4E" w:rsidRDefault="00917E4E" w:rsidP="00917E4E">
      <w:r>
        <w:t>acc = 0.917489200857</w:t>
      </w:r>
    </w:p>
    <w:p w14:paraId="590863A1" w14:textId="77777777" w:rsidR="00917E4E" w:rsidRDefault="00917E4E" w:rsidP="00917E4E">
      <w:r>
        <w:t>ignore = 1047</w:t>
      </w:r>
    </w:p>
    <w:p w14:paraId="1870994F" w14:textId="59FF7753" w:rsidR="0067750B" w:rsidRDefault="00917E4E" w:rsidP="00917E4E">
      <w:r>
        <w:t>shift = 1</w:t>
      </w:r>
    </w:p>
    <w:p w14:paraId="099F306E" w14:textId="4AFE8868" w:rsidR="00917E4E" w:rsidRPr="00917E4E" w:rsidRDefault="005C33D2" w:rsidP="00962FEF">
      <w:pPr>
        <w:spacing w:after="200" w:line="276" w:lineRule="auto"/>
      </w:pPr>
      <w:r w:rsidRPr="005C33D2">
        <w:t xml:space="preserve">signals = </w:t>
      </w:r>
      <w:proofErr w:type="spellStart"/>
      <w:r w:rsidRPr="005C33D2">
        <w:t>data_out</w:t>
      </w:r>
      <w:proofErr w:type="spellEnd"/>
      <w:r w:rsidRPr="005C33D2">
        <w:t>[\d+]:10, o_oea:10</w:t>
      </w:r>
      <w:r w:rsidR="0067750B">
        <w:br w:type="page"/>
      </w:r>
    </w:p>
    <w:p w14:paraId="08508855" w14:textId="16315C8E" w:rsidR="0067750B" w:rsidRDefault="0067750B">
      <w:pPr>
        <w:pStyle w:val="Heading2"/>
      </w:pPr>
      <w:bookmarkStart w:id="197" w:name="_Toc140740334"/>
      <w:r>
        <w:lastRenderedPageBreak/>
        <w:t xml:space="preserve">20 </w:t>
      </w:r>
      <w:proofErr w:type="spellStart"/>
      <w:r>
        <w:t>check_greater</w:t>
      </w:r>
      <w:bookmarkEnd w:id="197"/>
      <w:proofErr w:type="spellEnd"/>
    </w:p>
    <w:p w14:paraId="11B18ADA" w14:textId="679C2F9D" w:rsidR="0067750B" w:rsidRDefault="0067750B" w:rsidP="0067750B">
      <w:del w:id="198" w:author="Jason Wang" w:date="2020-08-27T13:30:00Z">
        <w:r w:rsidDel="007E26FD">
          <w:delText>The method</w:delText>
        </w:r>
      </w:del>
      <w:ins w:id="199" w:author="Jason Wang" w:date="2020-08-27T13:30:00Z">
        <w:r w:rsidR="007E26FD">
          <w:t>This method</w:t>
        </w:r>
      </w:ins>
      <w:r>
        <w:t xml:space="preserve"> is used to compare the searched number and </w:t>
      </w:r>
      <w:r w:rsidR="008D540F">
        <w:t>golden.</w:t>
      </w:r>
    </w:p>
    <w:p w14:paraId="63287F3F" w14:textId="764593C0" w:rsidR="0067750B" w:rsidRDefault="00AC08B0" w:rsidP="0067750B">
      <w:pPr>
        <w:pStyle w:val="Heading3"/>
      </w:pPr>
      <w:bookmarkStart w:id="200" w:name="_Toc140740335"/>
      <w:r>
        <w:t>20</w:t>
      </w:r>
      <w:r w:rsidR="0067750B">
        <w:t>.1 Format</w:t>
      </w:r>
      <w:bookmarkEnd w:id="200"/>
    </w:p>
    <w:p w14:paraId="23A67A9E" w14:textId="26A01363" w:rsidR="0067750B" w:rsidRDefault="0067750B" w:rsidP="0067750B">
      <w:r>
        <w:t>[</w:t>
      </w:r>
      <w:proofErr w:type="spellStart"/>
      <w:r>
        <w:t>check_</w:t>
      </w:r>
      <w:r w:rsidR="008D540F">
        <w:t>greater</w:t>
      </w:r>
      <w:proofErr w:type="spellEnd"/>
      <w:r w:rsidR="008D540F">
        <w:t>_&lt;label&gt;</w:t>
      </w:r>
      <w:r>
        <w:t>]</w:t>
      </w:r>
    </w:p>
    <w:p w14:paraId="1ECD9953" w14:textId="1C1D7492" w:rsidR="008D540F" w:rsidRDefault="008D540F" w:rsidP="008D540F">
      <w:r>
        <w:t xml:space="preserve">file = </w:t>
      </w:r>
    </w:p>
    <w:p w14:paraId="507FCAAF" w14:textId="310DBBAA" w:rsidR="008D540F" w:rsidRDefault="008D540F" w:rsidP="008D540F">
      <w:r>
        <w:t xml:space="preserve">pattern = </w:t>
      </w:r>
    </w:p>
    <w:p w14:paraId="518F8AFE" w14:textId="536F10AE" w:rsidR="008D540F" w:rsidRDefault="008D540F" w:rsidP="008D540F">
      <w:proofErr w:type="spellStart"/>
      <w:r>
        <w:t>group_name</w:t>
      </w:r>
      <w:proofErr w:type="spellEnd"/>
      <w:r>
        <w:t xml:space="preserve"> = </w:t>
      </w:r>
      <w:r w:rsidR="00295C7B">
        <w:tab/>
      </w:r>
      <w:r w:rsidR="00295C7B">
        <w:tab/>
      </w:r>
      <w:r w:rsidR="00295C7B">
        <w:tab/>
      </w:r>
      <w:r w:rsidR="00295C7B">
        <w:tab/>
        <w:t>default: compare</w:t>
      </w:r>
    </w:p>
    <w:p w14:paraId="0A251630" w14:textId="17561B2C" w:rsidR="0067750B" w:rsidRDefault="008D540F" w:rsidP="008D540F">
      <w:r>
        <w:t xml:space="preserve">golden = </w:t>
      </w:r>
    </w:p>
    <w:p w14:paraId="4BD0D9D9" w14:textId="5F2BCC18" w:rsidR="0067750B" w:rsidRDefault="00AC08B0" w:rsidP="0067750B">
      <w:pPr>
        <w:pStyle w:val="Heading3"/>
      </w:pPr>
      <w:bookmarkStart w:id="201" w:name="_Toc140740336"/>
      <w:r>
        <w:t>20</w:t>
      </w:r>
      <w:r w:rsidR="0067750B">
        <w:t>.2 Description</w:t>
      </w:r>
      <w:bookmarkEnd w:id="201"/>
    </w:p>
    <w:p w14:paraId="3163EA17" w14:textId="2D25DCF3" w:rsidR="0067750B" w:rsidRDefault="0067750B" w:rsidP="00AC08B0">
      <w:r>
        <w:t xml:space="preserve">a) </w:t>
      </w:r>
      <w:r w:rsidR="00AC08B0">
        <w:t>file: the file being searched</w:t>
      </w:r>
    </w:p>
    <w:p w14:paraId="209A215C" w14:textId="35A2650B" w:rsidR="00AC08B0" w:rsidRDefault="00AC08B0" w:rsidP="00AC08B0">
      <w:r>
        <w:t>b) pattern: the pattern to search the number, must set the group name using (?P&lt;</w:t>
      </w:r>
      <w:proofErr w:type="spellStart"/>
      <w:r>
        <w:t>group_name</w:t>
      </w:r>
      <w:proofErr w:type="spellEnd"/>
      <w:r>
        <w:t>&gt;).</w:t>
      </w:r>
    </w:p>
    <w:p w14:paraId="320B2E5D" w14:textId="27482314" w:rsidR="00AC08B0" w:rsidRDefault="00AC08B0" w:rsidP="00AC08B0">
      <w:r>
        <w:t xml:space="preserve">c) </w:t>
      </w:r>
      <w:proofErr w:type="spellStart"/>
      <w:r>
        <w:t>group_name</w:t>
      </w:r>
      <w:proofErr w:type="spellEnd"/>
      <w:r>
        <w:t>: the group name in the pattern</w:t>
      </w:r>
    </w:p>
    <w:p w14:paraId="15767E80" w14:textId="26BB540C" w:rsidR="00AC08B0" w:rsidRDefault="00AC08B0" w:rsidP="00AC08B0">
      <w:r>
        <w:t>d) golden: the golden number</w:t>
      </w:r>
    </w:p>
    <w:p w14:paraId="6118401B" w14:textId="77777777" w:rsidR="0067750B" w:rsidRDefault="0067750B" w:rsidP="0067750B">
      <w:r>
        <w:t>In summary:</w:t>
      </w:r>
    </w:p>
    <w:p w14:paraId="7A603E25" w14:textId="7F2B16FE" w:rsidR="0067750B" w:rsidRDefault="0067750B" w:rsidP="0067750B">
      <w:r>
        <w:t xml:space="preserve">It will try to </w:t>
      </w:r>
      <w:r w:rsidR="00AC08B0">
        <w:t>search the desired pattern in the file and get a number. If the number is greater than golden, check pass, otherwise check fail.</w:t>
      </w:r>
    </w:p>
    <w:p w14:paraId="593D18B0" w14:textId="6B3F9332" w:rsidR="0067750B" w:rsidRDefault="00AC08B0" w:rsidP="0067750B">
      <w:pPr>
        <w:pStyle w:val="Heading3"/>
      </w:pPr>
      <w:bookmarkStart w:id="202" w:name="_Toc140740337"/>
      <w:r>
        <w:t>20</w:t>
      </w:r>
      <w:r w:rsidR="0067750B">
        <w:t>.3 Demo</w:t>
      </w:r>
      <w:bookmarkEnd w:id="202"/>
    </w:p>
    <w:p w14:paraId="5C0875FD" w14:textId="77777777" w:rsidR="008D540F" w:rsidRDefault="008D540F" w:rsidP="008D540F">
      <w:r>
        <w:t>file = ./_scratch/synthesis*.log</w:t>
      </w:r>
    </w:p>
    <w:p w14:paraId="4BA34533" w14:textId="77777777" w:rsidR="008D540F" w:rsidRDefault="008D540F" w:rsidP="008D540F">
      <w:r>
        <w:t>pattern = Peak Memory Usage: (?P&lt;memory&gt;[\d.]+) MB</w:t>
      </w:r>
    </w:p>
    <w:p w14:paraId="51A28AA5" w14:textId="77777777" w:rsidR="008D540F" w:rsidRDefault="008D540F" w:rsidP="008D540F">
      <w:proofErr w:type="spellStart"/>
      <w:r>
        <w:t>group_name</w:t>
      </w:r>
      <w:proofErr w:type="spellEnd"/>
      <w:r>
        <w:t xml:space="preserve"> = memory</w:t>
      </w:r>
    </w:p>
    <w:p w14:paraId="63ADC2F7" w14:textId="77777777" w:rsidR="008D540F" w:rsidRDefault="008D540F" w:rsidP="008D540F">
      <w:r>
        <w:t>golden = 503</w:t>
      </w:r>
    </w:p>
    <w:p w14:paraId="3DFFD2DD" w14:textId="7A1C9DC0" w:rsidR="0067750B" w:rsidRDefault="0067750B">
      <w:pPr>
        <w:spacing w:after="200" w:line="276" w:lineRule="auto"/>
      </w:pPr>
      <w:r>
        <w:br w:type="page"/>
      </w:r>
    </w:p>
    <w:p w14:paraId="4D1F394A" w14:textId="00E40FBB" w:rsidR="00F721FE" w:rsidRDefault="00F721FE" w:rsidP="00F721FE">
      <w:pPr>
        <w:pStyle w:val="Heading2"/>
      </w:pPr>
      <w:bookmarkStart w:id="203" w:name="_Toc140740338"/>
      <w:r>
        <w:lastRenderedPageBreak/>
        <w:t xml:space="preserve">21 </w:t>
      </w:r>
      <w:proofErr w:type="spellStart"/>
      <w:r>
        <w:t>check_less</w:t>
      </w:r>
      <w:bookmarkEnd w:id="203"/>
      <w:proofErr w:type="spellEnd"/>
    </w:p>
    <w:p w14:paraId="41E5B455" w14:textId="070F9D45" w:rsidR="00F721FE" w:rsidRDefault="00F721FE" w:rsidP="00F721FE">
      <w:del w:id="204" w:author="Jason Wang" w:date="2020-08-27T13:30:00Z">
        <w:r w:rsidDel="007E26FD">
          <w:delText>The method</w:delText>
        </w:r>
      </w:del>
      <w:ins w:id="205" w:author="Jason Wang" w:date="2020-08-27T13:30:00Z">
        <w:r w:rsidR="007E26FD">
          <w:t>This method</w:t>
        </w:r>
      </w:ins>
      <w:r>
        <w:t xml:space="preserve"> is used to compare the searched number and golden.</w:t>
      </w:r>
    </w:p>
    <w:p w14:paraId="244402AA" w14:textId="07A7B3A1" w:rsidR="00F721FE" w:rsidRDefault="00F721FE" w:rsidP="00F721FE">
      <w:pPr>
        <w:pStyle w:val="Heading3"/>
      </w:pPr>
      <w:bookmarkStart w:id="206" w:name="_Toc140740339"/>
      <w:r>
        <w:t>21.1 Format</w:t>
      </w:r>
      <w:bookmarkEnd w:id="206"/>
    </w:p>
    <w:p w14:paraId="6026E8CE" w14:textId="06B68627" w:rsidR="00F721FE" w:rsidRDefault="00F721FE" w:rsidP="00F721FE">
      <w:r>
        <w:t>[</w:t>
      </w:r>
      <w:proofErr w:type="spellStart"/>
      <w:r>
        <w:t>check_</w:t>
      </w:r>
      <w:del w:id="207" w:author="Jason Wang" w:date="2020-08-27T13:38:00Z">
        <w:r w:rsidDel="009C17F5">
          <w:delText>greater</w:delText>
        </w:r>
      </w:del>
      <w:ins w:id="208" w:author="Jason Wang" w:date="2020-08-27T13:38:00Z">
        <w:r w:rsidR="009C17F5">
          <w:t>less</w:t>
        </w:r>
      </w:ins>
      <w:proofErr w:type="spellEnd"/>
      <w:r>
        <w:t>_&lt;label&gt;]</w:t>
      </w:r>
    </w:p>
    <w:p w14:paraId="4FBE17C1" w14:textId="77777777" w:rsidR="00F721FE" w:rsidRDefault="00F721FE" w:rsidP="00F721FE">
      <w:r>
        <w:t xml:space="preserve">file = </w:t>
      </w:r>
    </w:p>
    <w:p w14:paraId="4AA216B0" w14:textId="77777777" w:rsidR="00F721FE" w:rsidRDefault="00F721FE" w:rsidP="00F721FE">
      <w:r>
        <w:t xml:space="preserve">pattern = </w:t>
      </w:r>
    </w:p>
    <w:p w14:paraId="474D3408" w14:textId="6DD50317" w:rsidR="00F721FE" w:rsidRDefault="00F721FE" w:rsidP="00F721FE">
      <w:proofErr w:type="spellStart"/>
      <w:r>
        <w:t>group_name</w:t>
      </w:r>
      <w:proofErr w:type="spellEnd"/>
      <w:r>
        <w:t xml:space="preserve"> = </w:t>
      </w:r>
      <w:r>
        <w:tab/>
      </w:r>
      <w:r>
        <w:tab/>
      </w:r>
      <w:r>
        <w:tab/>
      </w:r>
      <w:r>
        <w:tab/>
      </w:r>
      <w:ins w:id="209" w:author="Jason Wang" w:date="2020-08-27T13:47:00Z">
        <w:r w:rsidR="00843D18">
          <w:t xml:space="preserve">--optional, </w:t>
        </w:r>
      </w:ins>
      <w:r>
        <w:t xml:space="preserve">default: </w:t>
      </w:r>
      <w:del w:id="210" w:author="Jason Wang" w:date="2020-08-27T13:47:00Z">
        <w:r w:rsidDel="00843D18">
          <w:delText>compare</w:delText>
        </w:r>
      </w:del>
      <w:ins w:id="211" w:author="Jason Wang" w:date="2020-08-27T13:47:00Z">
        <w:r w:rsidR="00843D18">
          <w:t>1</w:t>
        </w:r>
      </w:ins>
    </w:p>
    <w:p w14:paraId="77D1E56E" w14:textId="77777777" w:rsidR="00F721FE" w:rsidRDefault="00F721FE" w:rsidP="00F721FE">
      <w:r>
        <w:t xml:space="preserve">golden = </w:t>
      </w:r>
    </w:p>
    <w:p w14:paraId="4A5B9496" w14:textId="7DD60BAD" w:rsidR="00F721FE" w:rsidRDefault="00F721FE" w:rsidP="00F721FE">
      <w:pPr>
        <w:pStyle w:val="Heading3"/>
      </w:pPr>
      <w:bookmarkStart w:id="212" w:name="_Toc140740340"/>
      <w:r>
        <w:t>21.2 Description</w:t>
      </w:r>
      <w:bookmarkEnd w:id="212"/>
    </w:p>
    <w:p w14:paraId="3660206D" w14:textId="77777777" w:rsidR="00F721FE" w:rsidRDefault="00F721FE" w:rsidP="00F721FE">
      <w:r>
        <w:t>a) file: the file being searched</w:t>
      </w:r>
    </w:p>
    <w:p w14:paraId="20C8B896" w14:textId="77777777" w:rsidR="00F721FE" w:rsidRDefault="00F721FE" w:rsidP="00F721FE">
      <w:r>
        <w:t>b) pattern: the pattern to search the number, must set the group name using (?P&lt;</w:t>
      </w:r>
      <w:proofErr w:type="spellStart"/>
      <w:r>
        <w:t>group_name</w:t>
      </w:r>
      <w:proofErr w:type="spellEnd"/>
      <w:r>
        <w:t>&gt;).</w:t>
      </w:r>
    </w:p>
    <w:p w14:paraId="4F5E14CE" w14:textId="77777777" w:rsidR="00F721FE" w:rsidRDefault="00F721FE" w:rsidP="00F721FE">
      <w:r>
        <w:t xml:space="preserve">c) </w:t>
      </w:r>
      <w:proofErr w:type="spellStart"/>
      <w:r>
        <w:t>group_name</w:t>
      </w:r>
      <w:proofErr w:type="spellEnd"/>
      <w:r>
        <w:t>: the group name in the pattern</w:t>
      </w:r>
    </w:p>
    <w:p w14:paraId="6750F328" w14:textId="77777777" w:rsidR="00F721FE" w:rsidRDefault="00F721FE" w:rsidP="00F721FE">
      <w:r>
        <w:t>d) golden: the golden number</w:t>
      </w:r>
    </w:p>
    <w:p w14:paraId="278D3AF2" w14:textId="77777777" w:rsidR="00F721FE" w:rsidRDefault="00F721FE" w:rsidP="00F721FE">
      <w:r>
        <w:t>In summary:</w:t>
      </w:r>
    </w:p>
    <w:p w14:paraId="701B2197" w14:textId="05E8D15C" w:rsidR="00F721FE" w:rsidRDefault="00F721FE" w:rsidP="00F721FE">
      <w:r>
        <w:t>It will try to search the desired pattern in the file and get a number. If the number is less than golden, check pass, otherwise check fail.</w:t>
      </w:r>
    </w:p>
    <w:p w14:paraId="5BE4893A" w14:textId="760D3E68" w:rsidR="00F721FE" w:rsidRDefault="00F721FE" w:rsidP="00F721FE">
      <w:pPr>
        <w:pStyle w:val="Heading3"/>
      </w:pPr>
      <w:bookmarkStart w:id="213" w:name="_Toc140740341"/>
      <w:r>
        <w:t>21.3 Demo</w:t>
      </w:r>
      <w:bookmarkEnd w:id="213"/>
    </w:p>
    <w:p w14:paraId="69715B25" w14:textId="77777777" w:rsidR="00F721FE" w:rsidRDefault="00F721FE" w:rsidP="00F721FE">
      <w:r>
        <w:t>file = ./_scratch/synthesis*.log</w:t>
      </w:r>
    </w:p>
    <w:p w14:paraId="3CC29BEB" w14:textId="77777777" w:rsidR="00F721FE" w:rsidRDefault="00F721FE" w:rsidP="00F721FE">
      <w:r>
        <w:t>pattern = Peak Memory Usage: (?P&lt;memory&gt;[\d.]+) MB</w:t>
      </w:r>
    </w:p>
    <w:p w14:paraId="10E45B6B" w14:textId="77777777" w:rsidR="00F721FE" w:rsidRDefault="00F721FE" w:rsidP="00F721FE">
      <w:proofErr w:type="spellStart"/>
      <w:r>
        <w:t>group_name</w:t>
      </w:r>
      <w:proofErr w:type="spellEnd"/>
      <w:r>
        <w:t xml:space="preserve"> = memory</w:t>
      </w:r>
    </w:p>
    <w:p w14:paraId="2393D191" w14:textId="77777777" w:rsidR="00F721FE" w:rsidRDefault="00F721FE" w:rsidP="00F721FE">
      <w:r>
        <w:t>golden = 503</w:t>
      </w:r>
    </w:p>
    <w:p w14:paraId="36DCBBD9" w14:textId="77777777" w:rsidR="00F721FE" w:rsidRDefault="00F721F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E8C848" w14:textId="77777777" w:rsidR="00962FEF" w:rsidRDefault="00962FEF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6466385" w14:textId="77777777" w:rsidR="0094098A" w:rsidRDefault="0094098A" w:rsidP="0094098A">
      <w:pPr>
        <w:pStyle w:val="Heading2"/>
      </w:pPr>
      <w:bookmarkStart w:id="214" w:name="_Toc140740342"/>
      <w:r>
        <w:lastRenderedPageBreak/>
        <w:t xml:space="preserve">22 </w:t>
      </w:r>
      <w:proofErr w:type="spellStart"/>
      <w:r>
        <w:t>check_almost</w:t>
      </w:r>
      <w:bookmarkEnd w:id="214"/>
      <w:proofErr w:type="spellEnd"/>
    </w:p>
    <w:p w14:paraId="2564A1B7" w14:textId="79C59D4C" w:rsidR="0094098A" w:rsidRDefault="0094098A" w:rsidP="0094098A">
      <w:del w:id="215" w:author="Jason Wang" w:date="2020-08-27T13:30:00Z">
        <w:r w:rsidDel="007E26FD">
          <w:delText>The method</w:delText>
        </w:r>
      </w:del>
      <w:ins w:id="216" w:author="Jason Wang" w:date="2020-08-27T13:30:00Z">
        <w:r w:rsidR="007E26FD">
          <w:t>This method</w:t>
        </w:r>
      </w:ins>
      <w:r>
        <w:t xml:space="preserve"> is used to compare the searched number and golden.</w:t>
      </w:r>
    </w:p>
    <w:p w14:paraId="209C9D09" w14:textId="77777777" w:rsidR="0094098A" w:rsidRDefault="0094098A" w:rsidP="0094098A">
      <w:pPr>
        <w:pStyle w:val="Heading3"/>
      </w:pPr>
      <w:bookmarkStart w:id="217" w:name="_Toc140740343"/>
      <w:r>
        <w:t>22.1 Format</w:t>
      </w:r>
      <w:bookmarkEnd w:id="217"/>
    </w:p>
    <w:p w14:paraId="3341148C" w14:textId="64CD80C0" w:rsidR="0094098A" w:rsidRDefault="0094098A" w:rsidP="0094098A">
      <w:r>
        <w:t>[</w:t>
      </w:r>
      <w:proofErr w:type="spellStart"/>
      <w:r>
        <w:t>check_</w:t>
      </w:r>
      <w:r w:rsidR="001E088C">
        <w:t>almost</w:t>
      </w:r>
      <w:proofErr w:type="spellEnd"/>
      <w:r>
        <w:t>_&lt;label&gt;]</w:t>
      </w:r>
    </w:p>
    <w:p w14:paraId="62BE1420" w14:textId="77777777" w:rsidR="0094098A" w:rsidRDefault="0094098A" w:rsidP="0094098A">
      <w:r>
        <w:t xml:space="preserve">file = </w:t>
      </w:r>
    </w:p>
    <w:p w14:paraId="31170497" w14:textId="77777777" w:rsidR="0094098A" w:rsidRDefault="0094098A" w:rsidP="0094098A">
      <w:r>
        <w:t xml:space="preserve">pattern = </w:t>
      </w:r>
    </w:p>
    <w:p w14:paraId="5B17DD16" w14:textId="3CDEC76A" w:rsidR="0094098A" w:rsidRDefault="0094098A" w:rsidP="0094098A">
      <w:proofErr w:type="spellStart"/>
      <w:r>
        <w:t>group_name</w:t>
      </w:r>
      <w:proofErr w:type="spellEnd"/>
      <w:r>
        <w:t xml:space="preserve"> = </w:t>
      </w:r>
    </w:p>
    <w:p w14:paraId="3D8972BA" w14:textId="77777777" w:rsidR="0094098A" w:rsidRDefault="0094098A" w:rsidP="0094098A">
      <w:r>
        <w:t xml:space="preserve">golden = </w:t>
      </w:r>
    </w:p>
    <w:p w14:paraId="5D032C53" w14:textId="3AD12CA1" w:rsidR="0094098A" w:rsidRDefault="0094098A" w:rsidP="0094098A">
      <w:r>
        <w:t>tolerance =</w:t>
      </w:r>
    </w:p>
    <w:p w14:paraId="05A9F608" w14:textId="6381F054" w:rsidR="001E088C" w:rsidRDefault="001E088C" w:rsidP="0094098A">
      <w:r>
        <w:t>Or:</w:t>
      </w:r>
    </w:p>
    <w:p w14:paraId="5D4C8544" w14:textId="77777777" w:rsidR="001E088C" w:rsidRDefault="001E088C" w:rsidP="001E088C">
      <w:r>
        <w:t>[</w:t>
      </w:r>
      <w:proofErr w:type="spellStart"/>
      <w:r>
        <w:t>check_almost</w:t>
      </w:r>
      <w:proofErr w:type="spellEnd"/>
      <w:r>
        <w:t>_&lt;label&gt;]</w:t>
      </w:r>
    </w:p>
    <w:p w14:paraId="5BA17132" w14:textId="77777777" w:rsidR="001E088C" w:rsidRDefault="001E088C" w:rsidP="001E088C">
      <w:r>
        <w:t xml:space="preserve">file = </w:t>
      </w:r>
    </w:p>
    <w:p w14:paraId="5B806FCB" w14:textId="77777777" w:rsidR="001E088C" w:rsidRDefault="001E088C" w:rsidP="001E088C">
      <w:r>
        <w:t xml:space="preserve">pattern = </w:t>
      </w:r>
    </w:p>
    <w:p w14:paraId="609027EA" w14:textId="3245DA91" w:rsidR="001E088C" w:rsidRDefault="001E088C" w:rsidP="001E088C">
      <w:r>
        <w:t xml:space="preserve">formula = </w:t>
      </w:r>
    </w:p>
    <w:p w14:paraId="155819D2" w14:textId="704F4FFF" w:rsidR="001E088C" w:rsidRDefault="001E088C" w:rsidP="001E088C">
      <w:r>
        <w:t>tolerance =</w:t>
      </w:r>
    </w:p>
    <w:p w14:paraId="2DBCD6E2" w14:textId="135B0045" w:rsidR="001F5313" w:rsidRDefault="001F5313" w:rsidP="001E088C">
      <w:r>
        <w:rPr>
          <w:rFonts w:hint="eastAsia"/>
        </w:rPr>
        <w:t>before_</w:t>
      </w:r>
      <w:r>
        <w:t xml:space="preserve">pattern_10 = </w:t>
      </w:r>
    </w:p>
    <w:p w14:paraId="0AEDBBDB" w14:textId="77777777" w:rsidR="001E088C" w:rsidRDefault="001E088C" w:rsidP="0094098A"/>
    <w:p w14:paraId="0C19A526" w14:textId="77777777" w:rsidR="001E088C" w:rsidRDefault="001E088C" w:rsidP="0094098A"/>
    <w:p w14:paraId="5DC8556D" w14:textId="77777777" w:rsidR="0094098A" w:rsidRDefault="0094098A" w:rsidP="0094098A">
      <w:pPr>
        <w:pStyle w:val="Heading3"/>
      </w:pPr>
      <w:bookmarkStart w:id="218" w:name="_Toc140740344"/>
      <w:r>
        <w:t>22.2 Description</w:t>
      </w:r>
      <w:bookmarkEnd w:id="218"/>
    </w:p>
    <w:p w14:paraId="6982184D" w14:textId="77777777" w:rsidR="0094098A" w:rsidRDefault="0094098A" w:rsidP="0094098A">
      <w:r>
        <w:t>a) file: the file being searched</w:t>
      </w:r>
    </w:p>
    <w:p w14:paraId="3EEB3CC8" w14:textId="77777777" w:rsidR="0094098A" w:rsidRDefault="0094098A" w:rsidP="0094098A">
      <w:r>
        <w:t>b) pattern: the pattern to search the number, must set the group name using (?P&lt;</w:t>
      </w:r>
      <w:proofErr w:type="spellStart"/>
      <w:r>
        <w:t>group_name</w:t>
      </w:r>
      <w:proofErr w:type="spellEnd"/>
      <w:r>
        <w:t>&gt;).</w:t>
      </w:r>
    </w:p>
    <w:p w14:paraId="61879354" w14:textId="43DA8F99" w:rsidR="0094098A" w:rsidRDefault="0094098A" w:rsidP="0094098A">
      <w:r>
        <w:t xml:space="preserve">c) </w:t>
      </w:r>
      <w:proofErr w:type="spellStart"/>
      <w:r>
        <w:t>group_name</w:t>
      </w:r>
      <w:proofErr w:type="spellEnd"/>
      <w:r>
        <w:t>: the group name in the pattern</w:t>
      </w:r>
      <w:r w:rsidR="00FD361D">
        <w:t>, default is 1 in the match object</w:t>
      </w:r>
    </w:p>
    <w:p w14:paraId="292BF314" w14:textId="3BE2B5F3" w:rsidR="0094098A" w:rsidRDefault="0094098A" w:rsidP="0094098A">
      <w:r>
        <w:t>d) golden</w:t>
      </w:r>
      <w:r w:rsidR="00FD361D">
        <w:t xml:space="preserve"> and formula</w:t>
      </w:r>
      <w:r>
        <w:t xml:space="preserve">: </w:t>
      </w:r>
      <w:r w:rsidR="00FD361D">
        <w:t>golden value or formula, golden has higher priority</w:t>
      </w:r>
    </w:p>
    <w:p w14:paraId="7B2F9255" w14:textId="25262059" w:rsidR="00FD361D" w:rsidRDefault="0094098A" w:rsidP="0094098A">
      <w:r>
        <w:t>e) tolerance: the tolerance of difference ratio between searched number and golden</w:t>
      </w:r>
      <w:r w:rsidR="00FD361D">
        <w:t xml:space="preserve">. Searched number must between ( </w:t>
      </w:r>
      <w:proofErr w:type="spellStart"/>
      <w:r w:rsidR="00FD361D">
        <w:t>expected_value</w:t>
      </w:r>
      <w:proofErr w:type="spellEnd"/>
      <w:r w:rsidR="00FD361D">
        <w:t xml:space="preserve"> * (1 </w:t>
      </w:r>
      <w:r w:rsidR="00FD361D">
        <w:rPr>
          <w:rFonts w:cstheme="minorHAnsi"/>
        </w:rPr>
        <w:t>±</w:t>
      </w:r>
      <w:r w:rsidR="00FD361D">
        <w:t xml:space="preserve"> tolerance)</w:t>
      </w:r>
    </w:p>
    <w:p w14:paraId="42B3C289" w14:textId="6B58E5C2" w:rsidR="001F5313" w:rsidRDefault="001F5313" w:rsidP="0094098A">
      <w:r>
        <w:t>f) before_pattern_10: search before_pattern_10 firstly, then search the pattern in 10 lines. 10 can be other integer, such as 15.</w:t>
      </w:r>
    </w:p>
    <w:p w14:paraId="0864FBEE" w14:textId="77777777" w:rsidR="00FD361D" w:rsidRDefault="00FD361D" w:rsidP="0094098A"/>
    <w:p w14:paraId="5CE8DDDE" w14:textId="6B0DB851" w:rsidR="0094098A" w:rsidRDefault="0094098A" w:rsidP="0094098A">
      <w:r>
        <w:t>In summary:</w:t>
      </w:r>
    </w:p>
    <w:p w14:paraId="6C947366" w14:textId="0A64D5CC" w:rsidR="0094098A" w:rsidRDefault="0094098A" w:rsidP="0094098A">
      <w:r>
        <w:t>It will try to search the desired pattern in the file and get a number. If the difference ratio of number and golden is less than tolerance, check pass, otherwise check fail.</w:t>
      </w:r>
      <w:r w:rsidR="00FD361D">
        <w:t xml:space="preserve"> And the scripts will try to stop when get pass string.</w:t>
      </w:r>
    </w:p>
    <w:p w14:paraId="161C0386" w14:textId="77777777" w:rsidR="0094098A" w:rsidRDefault="0094098A" w:rsidP="0094098A">
      <w:pPr>
        <w:pStyle w:val="Heading3"/>
      </w:pPr>
      <w:bookmarkStart w:id="219" w:name="_Toc140740345"/>
      <w:r>
        <w:t>22.3 Demo</w:t>
      </w:r>
      <w:bookmarkEnd w:id="219"/>
    </w:p>
    <w:p w14:paraId="4BBFDBB5" w14:textId="77777777" w:rsidR="0094098A" w:rsidRDefault="0094098A" w:rsidP="0094098A">
      <w:r>
        <w:t>file = ./_scratch/synthesis*.log</w:t>
      </w:r>
    </w:p>
    <w:p w14:paraId="1A5C9928" w14:textId="77777777" w:rsidR="0094098A" w:rsidRDefault="0094098A" w:rsidP="0094098A">
      <w:r>
        <w:t>pattern = Peak Memory Usage: (?P&lt;memory&gt;[\d.]+) MB</w:t>
      </w:r>
    </w:p>
    <w:p w14:paraId="6D6C444F" w14:textId="77777777" w:rsidR="0094098A" w:rsidRDefault="0094098A" w:rsidP="0094098A">
      <w:proofErr w:type="spellStart"/>
      <w:r>
        <w:t>group_name</w:t>
      </w:r>
      <w:proofErr w:type="spellEnd"/>
      <w:r>
        <w:t xml:space="preserve"> = memory</w:t>
      </w:r>
    </w:p>
    <w:p w14:paraId="6D856E0D" w14:textId="77777777" w:rsidR="0094098A" w:rsidRDefault="0094098A" w:rsidP="0094098A">
      <w:r>
        <w:t>golden = 503</w:t>
      </w:r>
    </w:p>
    <w:p w14:paraId="32DBE388" w14:textId="27E5D016" w:rsidR="0094098A" w:rsidRDefault="0094098A" w:rsidP="0094098A">
      <w:r>
        <w:t>tolerance = 0.1</w:t>
      </w:r>
    </w:p>
    <w:p w14:paraId="3FC24C34" w14:textId="3A0FFEF2" w:rsidR="00FD361D" w:rsidRDefault="00FD361D" w:rsidP="0094098A">
      <w:r>
        <w:t>Or:</w:t>
      </w:r>
    </w:p>
    <w:p w14:paraId="782AC918" w14:textId="77777777" w:rsidR="00FD361D" w:rsidRDefault="00FD361D" w:rsidP="00FD361D">
      <w:r>
        <w:t>file = ./_scratch/*/top_impl1.twr</w:t>
      </w:r>
    </w:p>
    <w:p w14:paraId="1C718EA3" w14:textId="77777777" w:rsidR="00FD361D" w:rsidRDefault="00FD361D" w:rsidP="00FD361D">
      <w:r>
        <w:t>formula = %(ECLK_PERIOD)s + %(START_DELAY)s - ( %(ECLK_PERIOD)s * 2.0)</w:t>
      </w:r>
    </w:p>
    <w:p w14:paraId="4B79D2DD" w14:textId="77777777" w:rsidR="00FD361D" w:rsidRDefault="00FD361D" w:rsidP="00FD361D">
      <w:r>
        <w:t>ECLK_PERIOD = 5</w:t>
      </w:r>
    </w:p>
    <w:p w14:paraId="1B9B4559" w14:textId="77777777" w:rsidR="00FD361D" w:rsidRDefault="00FD361D" w:rsidP="00FD361D">
      <w:r>
        <w:t>START_DELAY = 0.101</w:t>
      </w:r>
    </w:p>
    <w:p w14:paraId="2EC031BD" w14:textId="51DD703F" w:rsidR="00FD361D" w:rsidRDefault="00FD361D" w:rsidP="00FD361D">
      <w:r>
        <w:t>pattern = - Setup Time     ([\.\d-]+)</w:t>
      </w:r>
    </w:p>
    <w:p w14:paraId="659E5888" w14:textId="4C7325A2" w:rsidR="00FD361D" w:rsidRDefault="00FD361D" w:rsidP="00FD361D">
      <w:r>
        <w:t>tolerance = 0.05</w:t>
      </w:r>
    </w:p>
    <w:p w14:paraId="78778FE4" w14:textId="264EAF5E" w:rsidR="001F5313" w:rsidRDefault="001F5313" w:rsidP="00FD361D">
      <w:r>
        <w:lastRenderedPageBreak/>
        <w:t>before_pattern_5 = search it firstly</w:t>
      </w:r>
    </w:p>
    <w:p w14:paraId="38B4A728" w14:textId="77777777" w:rsidR="0094098A" w:rsidRDefault="0094098A" w:rsidP="0094098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57D7FB4" w14:textId="421E4E04" w:rsidR="0094098A" w:rsidRDefault="0094098A" w:rsidP="0094098A">
      <w:pPr>
        <w:pStyle w:val="Heading2"/>
      </w:pPr>
      <w:bookmarkStart w:id="220" w:name="_Toc140740346"/>
      <w:r>
        <w:lastRenderedPageBreak/>
        <w:t xml:space="preserve">23 </w:t>
      </w:r>
      <w:proofErr w:type="spellStart"/>
      <w:r>
        <w:t>check_sim_rtl</w:t>
      </w:r>
      <w:bookmarkEnd w:id="220"/>
      <w:proofErr w:type="spellEnd"/>
    </w:p>
    <w:p w14:paraId="3A98CB85" w14:textId="4F98078E" w:rsidR="0094098A" w:rsidRDefault="0094098A" w:rsidP="0094098A">
      <w:del w:id="221" w:author="Jason Wang" w:date="2020-08-27T13:30:00Z">
        <w:r w:rsidDel="007E26FD">
          <w:delText>The method</w:delText>
        </w:r>
      </w:del>
      <w:ins w:id="222" w:author="Jason Wang" w:date="2020-08-27T13:30:00Z">
        <w:r w:rsidR="007E26FD">
          <w:t>This method</w:t>
        </w:r>
      </w:ins>
      <w:r>
        <w:t xml:space="preserve"> is used to </w:t>
      </w:r>
      <w:r w:rsidR="001241AA">
        <w:t>search “PASS” and “FAIL” in RTL simulation results log file</w:t>
      </w:r>
      <w:r>
        <w:t>.</w:t>
      </w:r>
    </w:p>
    <w:p w14:paraId="12C490D3" w14:textId="7F129AB8" w:rsidR="0094098A" w:rsidRDefault="0094098A" w:rsidP="0094098A">
      <w:pPr>
        <w:pStyle w:val="Heading3"/>
      </w:pPr>
      <w:bookmarkStart w:id="223" w:name="_Toc140740347"/>
      <w:r>
        <w:t>23.1 Format</w:t>
      </w:r>
      <w:bookmarkEnd w:id="223"/>
    </w:p>
    <w:p w14:paraId="19F4AA86" w14:textId="40412417" w:rsidR="0094098A" w:rsidRDefault="0094098A" w:rsidP="0094098A">
      <w:r>
        <w:t>[</w:t>
      </w:r>
      <w:proofErr w:type="spellStart"/>
      <w:r w:rsidR="00F10DF2">
        <w:t>check_sim_rtl</w:t>
      </w:r>
      <w:proofErr w:type="spellEnd"/>
      <w:r w:rsidR="00F10DF2">
        <w:t>]</w:t>
      </w:r>
    </w:p>
    <w:p w14:paraId="69E216A1" w14:textId="669307E8" w:rsidR="00F10DF2" w:rsidRDefault="00F10DF2" w:rsidP="00F10DF2">
      <w:r>
        <w:t>;</w:t>
      </w:r>
      <w:r w:rsidR="00853AF0">
        <w:t xml:space="preserve"> </w:t>
      </w:r>
      <w:r>
        <w:t xml:space="preserve">file = </w:t>
      </w:r>
      <w:r w:rsidR="00853AF0">
        <w:t>./_scratch/</w:t>
      </w:r>
      <w:proofErr w:type="spellStart"/>
      <w:r w:rsidR="00853AF0" w:rsidRPr="00F10DF2">
        <w:t>sim_rtl</w:t>
      </w:r>
      <w:proofErr w:type="spellEnd"/>
      <w:r w:rsidR="00853AF0">
        <w:t>/outlog.log</w:t>
      </w:r>
    </w:p>
    <w:p w14:paraId="218AFD0D" w14:textId="31A34AB0" w:rsidR="00F10DF2" w:rsidRDefault="00F10DF2" w:rsidP="00F10DF2">
      <w:r>
        <w:t>;</w:t>
      </w:r>
      <w:r w:rsidR="00853AF0">
        <w:t xml:space="preserve"> </w:t>
      </w:r>
      <w:r>
        <w:t>passkey = PASS</w:t>
      </w:r>
    </w:p>
    <w:p w14:paraId="6C1A980A" w14:textId="607521FE" w:rsidR="00F10DF2" w:rsidRDefault="00F10DF2" w:rsidP="00F10DF2">
      <w:r>
        <w:t>;</w:t>
      </w:r>
      <w:r w:rsidR="00853AF0">
        <w:t xml:space="preserve"> </w:t>
      </w:r>
      <w:proofErr w:type="spellStart"/>
      <w:r>
        <w:t>failkey</w:t>
      </w:r>
      <w:proofErr w:type="spellEnd"/>
      <w:r>
        <w:t xml:space="preserve"> = FAIL</w:t>
      </w:r>
    </w:p>
    <w:p w14:paraId="534799F0" w14:textId="08A6083C" w:rsidR="00F10DF2" w:rsidRDefault="00F10DF2" w:rsidP="00F10DF2">
      <w:r>
        <w:t>;</w:t>
      </w:r>
      <w:r w:rsidR="00853AF0">
        <w:t xml:space="preserve"> </w:t>
      </w:r>
      <w:r>
        <w:t xml:space="preserve">language = </w:t>
      </w:r>
      <w:proofErr w:type="spellStart"/>
      <w:r>
        <w:t>verilog</w:t>
      </w:r>
      <w:proofErr w:type="spellEnd"/>
    </w:p>
    <w:p w14:paraId="7CE97203" w14:textId="77777777" w:rsidR="00F10DF2" w:rsidRDefault="00F10DF2" w:rsidP="00F10DF2">
      <w:r>
        <w:t>show = 1</w:t>
      </w:r>
    </w:p>
    <w:p w14:paraId="58AABEC4" w14:textId="63FC8559" w:rsidR="0094098A" w:rsidRDefault="0094098A" w:rsidP="0094098A">
      <w:pPr>
        <w:pStyle w:val="Heading3"/>
      </w:pPr>
      <w:bookmarkStart w:id="224" w:name="_Toc140740348"/>
      <w:r>
        <w:t>23.2 Description</w:t>
      </w:r>
      <w:bookmarkEnd w:id="224"/>
    </w:p>
    <w:p w14:paraId="29655081" w14:textId="458C65E2" w:rsidR="0094098A" w:rsidRDefault="0094098A" w:rsidP="0094098A">
      <w:r>
        <w:t xml:space="preserve">a) file: the file </w:t>
      </w:r>
      <w:r w:rsidR="00F10DF2">
        <w:t>will be</w:t>
      </w:r>
      <w:r>
        <w:t xml:space="preserve"> searched</w:t>
      </w:r>
      <w:r w:rsidR="00F10DF2">
        <w:t xml:space="preserve">. </w:t>
      </w:r>
    </w:p>
    <w:p w14:paraId="2ECE1C89" w14:textId="4861AAAF" w:rsidR="0094098A" w:rsidRDefault="0094098A" w:rsidP="0094098A">
      <w:r>
        <w:t xml:space="preserve">b) </w:t>
      </w:r>
      <w:r w:rsidR="00F10DF2">
        <w:t>passkey: keyword “PASS” in file</w:t>
      </w:r>
    </w:p>
    <w:p w14:paraId="34298C09" w14:textId="34E604C5" w:rsidR="0094098A" w:rsidRDefault="0094098A" w:rsidP="0094098A">
      <w:r>
        <w:t>c)</w:t>
      </w:r>
      <w:r w:rsidR="00F10DF2" w:rsidRPr="00F10DF2">
        <w:t xml:space="preserve"> </w:t>
      </w:r>
      <w:proofErr w:type="spellStart"/>
      <w:r w:rsidR="00F10DF2">
        <w:t>failkey</w:t>
      </w:r>
      <w:proofErr w:type="spellEnd"/>
      <w:r>
        <w:t xml:space="preserve">: </w:t>
      </w:r>
      <w:r w:rsidR="00F10DF2">
        <w:t>key word “</w:t>
      </w:r>
      <w:r w:rsidR="00F10DF2" w:rsidRPr="00F10DF2">
        <w:t>FAIL</w:t>
      </w:r>
      <w:r w:rsidR="00F10DF2">
        <w:t>” in file</w:t>
      </w:r>
    </w:p>
    <w:p w14:paraId="1F9E38A8" w14:textId="7DF3DE93" w:rsidR="0094098A" w:rsidRDefault="0094098A" w:rsidP="00F10DF2">
      <w:r>
        <w:t xml:space="preserve">d) </w:t>
      </w:r>
      <w:r w:rsidR="00F10DF2">
        <w:t>language</w:t>
      </w:r>
      <w:r>
        <w:t xml:space="preserve">: </w:t>
      </w:r>
      <w:proofErr w:type="spellStart"/>
      <w:r w:rsidR="00F10DF2">
        <w:t>verilog</w:t>
      </w:r>
      <w:proofErr w:type="spellEnd"/>
      <w:r w:rsidR="00853AF0">
        <w:t xml:space="preserve"> (</w:t>
      </w:r>
      <w:r w:rsidR="00853AF0" w:rsidRPr="00853AF0">
        <w:t>reserved</w:t>
      </w:r>
      <w:r w:rsidR="00853AF0">
        <w:t>)</w:t>
      </w:r>
    </w:p>
    <w:p w14:paraId="13F04B64" w14:textId="77777777" w:rsidR="0094098A" w:rsidRDefault="0094098A" w:rsidP="0094098A">
      <w:r>
        <w:t>In summary:</w:t>
      </w:r>
    </w:p>
    <w:p w14:paraId="671B0EFD" w14:textId="4DE10C57" w:rsidR="001241AA" w:rsidRDefault="001241AA" w:rsidP="0094098A">
      <w:r>
        <w:t xml:space="preserve">Check RTL simulation results. </w:t>
      </w:r>
      <w:r w:rsidR="00F10DF2">
        <w:t xml:space="preserve">It will try to search keyword “FAIL” and “PASS” in </w:t>
      </w:r>
      <w:r>
        <w:t>$file.</w:t>
      </w:r>
    </w:p>
    <w:p w14:paraId="04890450" w14:textId="5FAED819" w:rsidR="0094098A" w:rsidRDefault="001241AA" w:rsidP="001241AA">
      <w:pPr>
        <w:pStyle w:val="ListParagraph"/>
        <w:numPr>
          <w:ilvl w:val="0"/>
          <w:numId w:val="32"/>
        </w:numPr>
      </w:pPr>
      <w:r>
        <w:t xml:space="preserve">If not found $file, Failed; </w:t>
      </w:r>
    </w:p>
    <w:p w14:paraId="51A52DB1" w14:textId="54088803" w:rsidR="001241AA" w:rsidRDefault="001241AA" w:rsidP="001241AA">
      <w:pPr>
        <w:pStyle w:val="ListParagraph"/>
        <w:numPr>
          <w:ilvl w:val="0"/>
          <w:numId w:val="32"/>
        </w:numPr>
      </w:pPr>
      <w:r>
        <w:t>If not found $passkey in $file, Failed;</w:t>
      </w:r>
    </w:p>
    <w:p w14:paraId="6656BE25" w14:textId="54EFA905" w:rsidR="001241AA" w:rsidRDefault="001241AA" w:rsidP="001241AA">
      <w:pPr>
        <w:pStyle w:val="ListParagraph"/>
        <w:numPr>
          <w:ilvl w:val="0"/>
          <w:numId w:val="32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031C042F" w14:textId="7B06F097" w:rsidR="001241AA" w:rsidRDefault="001241AA" w:rsidP="0021659C">
      <w:pPr>
        <w:pStyle w:val="ListParagraph"/>
        <w:numPr>
          <w:ilvl w:val="0"/>
          <w:numId w:val="32"/>
        </w:numPr>
      </w:pPr>
      <w:r>
        <w:t>Others, Passed.</w:t>
      </w:r>
    </w:p>
    <w:p w14:paraId="17772165" w14:textId="04E3BBDA" w:rsidR="0094098A" w:rsidRDefault="0094098A" w:rsidP="0094098A">
      <w:pPr>
        <w:pStyle w:val="Heading3"/>
      </w:pPr>
      <w:bookmarkStart w:id="225" w:name="_Toc140740349"/>
      <w:r>
        <w:t>23.3 Demo</w:t>
      </w:r>
      <w:bookmarkEnd w:id="225"/>
    </w:p>
    <w:p w14:paraId="367E8FA3" w14:textId="77777777" w:rsidR="001241AA" w:rsidRDefault="001241AA" w:rsidP="001241AA">
      <w:r>
        <w:t>[</w:t>
      </w:r>
      <w:proofErr w:type="spellStart"/>
      <w:r>
        <w:t>check_sim_rtl</w:t>
      </w:r>
      <w:proofErr w:type="spellEnd"/>
      <w:r>
        <w:t>]</w:t>
      </w:r>
    </w:p>
    <w:p w14:paraId="0673131C" w14:textId="3153E7CB" w:rsidR="0094098A" w:rsidRDefault="001241AA" w:rsidP="0094098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>show=1</w:t>
      </w:r>
      <w:r w:rsidR="0094098A">
        <w:br w:type="page"/>
      </w:r>
    </w:p>
    <w:p w14:paraId="07B0CDDA" w14:textId="51C882B8" w:rsidR="0094098A" w:rsidRDefault="0094098A" w:rsidP="0094098A">
      <w:pPr>
        <w:pStyle w:val="Heading2"/>
      </w:pPr>
      <w:bookmarkStart w:id="226" w:name="_Toc140740350"/>
      <w:r>
        <w:lastRenderedPageBreak/>
        <w:t xml:space="preserve">24 </w:t>
      </w:r>
      <w:proofErr w:type="spellStart"/>
      <w:r>
        <w:t>check_sim_syn</w:t>
      </w:r>
      <w:bookmarkEnd w:id="226"/>
      <w:proofErr w:type="spellEnd"/>
    </w:p>
    <w:p w14:paraId="22F861B0" w14:textId="4E895822" w:rsidR="001241AA" w:rsidRDefault="001241AA" w:rsidP="001241AA">
      <w:del w:id="227" w:author="Jason Wang" w:date="2020-08-27T13:30:00Z">
        <w:r w:rsidDel="007E26FD">
          <w:delText>The method</w:delText>
        </w:r>
      </w:del>
      <w:ins w:id="228" w:author="Jason Wang" w:date="2020-08-27T13:30:00Z">
        <w:r w:rsidR="007E26FD">
          <w:t xml:space="preserve">This method </w:t>
        </w:r>
      </w:ins>
      <w:del w:id="229" w:author="Jason Wang" w:date="2020-08-27T13:31:00Z">
        <w:r w:rsidDel="006C32A2">
          <w:delText xml:space="preserve"> </w:delText>
        </w:r>
      </w:del>
      <w:r>
        <w:t>is used to search “PASS” and “FAIL” in post synthesis simulation results log file.</w:t>
      </w:r>
    </w:p>
    <w:p w14:paraId="2DC86ACA" w14:textId="2B8C3B91" w:rsidR="001241AA" w:rsidRDefault="001241AA" w:rsidP="001241AA">
      <w:pPr>
        <w:pStyle w:val="Heading3"/>
      </w:pPr>
      <w:bookmarkStart w:id="230" w:name="_Toc140740351"/>
      <w:r>
        <w:t>24.1 Format</w:t>
      </w:r>
      <w:bookmarkEnd w:id="230"/>
    </w:p>
    <w:p w14:paraId="7CB596A7" w14:textId="1F90809E" w:rsidR="001241AA" w:rsidRDefault="001241AA" w:rsidP="001241AA">
      <w:r>
        <w:t>[</w:t>
      </w:r>
      <w:proofErr w:type="spellStart"/>
      <w:r>
        <w:t>check_sim_syn</w:t>
      </w:r>
      <w:proofErr w:type="spellEnd"/>
      <w:r>
        <w:t>]</w:t>
      </w:r>
    </w:p>
    <w:p w14:paraId="3F0E4333" w14:textId="03840C49" w:rsidR="00853AF0" w:rsidRDefault="001241AA" w:rsidP="00853AF0">
      <w:r>
        <w:t>;</w:t>
      </w:r>
      <w:r w:rsidR="00853AF0">
        <w:t xml:space="preserve"> </w:t>
      </w:r>
      <w:r>
        <w:t xml:space="preserve">file = </w:t>
      </w:r>
      <w:r w:rsidR="00853AF0" w:rsidRPr="001241AA">
        <w:t>./_scratch/</w:t>
      </w:r>
      <w:proofErr w:type="spellStart"/>
      <w:r w:rsidR="00853AF0" w:rsidRPr="001241AA">
        <w:t>sim_syn_vlg</w:t>
      </w:r>
      <w:proofErr w:type="spellEnd"/>
      <w:r w:rsidR="00853AF0">
        <w:t>/outlog.log</w:t>
      </w:r>
    </w:p>
    <w:p w14:paraId="0235E520" w14:textId="7BD7EE89" w:rsidR="001241AA" w:rsidRDefault="001241AA" w:rsidP="001241AA">
      <w:r>
        <w:t>;</w:t>
      </w:r>
      <w:r w:rsidR="00853AF0">
        <w:t xml:space="preserve"> </w:t>
      </w:r>
      <w:r>
        <w:t>passkey = PASS</w:t>
      </w:r>
    </w:p>
    <w:p w14:paraId="68A39CFE" w14:textId="25E6E972" w:rsidR="001241AA" w:rsidRDefault="001241AA" w:rsidP="001241AA">
      <w:r>
        <w:t>;</w:t>
      </w:r>
      <w:r w:rsidR="00853AF0">
        <w:t xml:space="preserve"> </w:t>
      </w:r>
      <w:proofErr w:type="spellStart"/>
      <w:r>
        <w:t>failkey</w:t>
      </w:r>
      <w:proofErr w:type="spellEnd"/>
      <w:r>
        <w:t xml:space="preserve"> = FAIL</w:t>
      </w:r>
    </w:p>
    <w:p w14:paraId="67CAA818" w14:textId="26966EA4" w:rsidR="001241AA" w:rsidRDefault="001241AA" w:rsidP="001241AA">
      <w:r>
        <w:t>;</w:t>
      </w:r>
      <w:r w:rsidR="00853AF0">
        <w:t xml:space="preserve"> </w:t>
      </w:r>
      <w:r>
        <w:t xml:space="preserve">language = </w:t>
      </w:r>
      <w:proofErr w:type="spellStart"/>
      <w:r>
        <w:t>verilog</w:t>
      </w:r>
      <w:proofErr w:type="spellEnd"/>
    </w:p>
    <w:p w14:paraId="649FA02B" w14:textId="77777777" w:rsidR="001241AA" w:rsidRDefault="001241AA" w:rsidP="001241AA">
      <w:r>
        <w:t>show = 1</w:t>
      </w:r>
    </w:p>
    <w:p w14:paraId="5AD090B3" w14:textId="4B1E4CEB" w:rsidR="001241AA" w:rsidRDefault="001241AA" w:rsidP="001241AA">
      <w:pPr>
        <w:pStyle w:val="Heading3"/>
      </w:pPr>
      <w:bookmarkStart w:id="231" w:name="_Toc140740352"/>
      <w:r>
        <w:t>24.2 Description</w:t>
      </w:r>
      <w:bookmarkEnd w:id="231"/>
    </w:p>
    <w:p w14:paraId="0E4BFF44" w14:textId="0382A1F8" w:rsidR="001241AA" w:rsidRDefault="001241AA" w:rsidP="001241AA">
      <w:r>
        <w:t>a) file: the file will be searched</w:t>
      </w:r>
      <w:r w:rsidR="00853AF0">
        <w:t>.</w:t>
      </w:r>
    </w:p>
    <w:p w14:paraId="148C9E2F" w14:textId="77777777" w:rsidR="001241AA" w:rsidRDefault="001241AA" w:rsidP="001241AA">
      <w:r>
        <w:t>b) passkey: keyword “PASS” in file</w:t>
      </w:r>
    </w:p>
    <w:p w14:paraId="719D39AD" w14:textId="77777777" w:rsidR="001241AA" w:rsidRDefault="001241AA" w:rsidP="001241AA">
      <w:r>
        <w:t>c)</w:t>
      </w:r>
      <w:r w:rsidRPr="00F10DF2">
        <w:t xml:space="preserve"> </w:t>
      </w:r>
      <w:proofErr w:type="spellStart"/>
      <w:r>
        <w:t>failkey</w:t>
      </w:r>
      <w:proofErr w:type="spellEnd"/>
      <w:r>
        <w:t>: key word “</w:t>
      </w:r>
      <w:r w:rsidRPr="00F10DF2">
        <w:t>FAIL</w:t>
      </w:r>
      <w:r>
        <w:t>” in file</w:t>
      </w:r>
    </w:p>
    <w:p w14:paraId="37BAA26D" w14:textId="77777777" w:rsidR="001241AA" w:rsidRDefault="001241AA" w:rsidP="001241AA">
      <w:r>
        <w:t xml:space="preserve">d) language: </w:t>
      </w:r>
      <w:proofErr w:type="spellStart"/>
      <w:r>
        <w:t>verilog</w:t>
      </w:r>
      <w:proofErr w:type="spellEnd"/>
    </w:p>
    <w:p w14:paraId="0DF5FDC0" w14:textId="49065F12" w:rsidR="001241AA" w:rsidRDefault="001241AA" w:rsidP="001241AA">
      <w:r>
        <w:t>In summary:</w:t>
      </w:r>
    </w:p>
    <w:p w14:paraId="31147389" w14:textId="6F03DF36" w:rsidR="001241AA" w:rsidRDefault="001241AA" w:rsidP="001241AA">
      <w:r>
        <w:t>Check RTL simulation results. It will try to search keyword “FAIL” and “PASS” in $file.</w:t>
      </w:r>
    </w:p>
    <w:p w14:paraId="7A6296A8" w14:textId="77777777" w:rsidR="00853AF0" w:rsidRDefault="00853AF0" w:rsidP="00853AF0">
      <w:r>
        <w:t xml:space="preserve">If </w:t>
      </w:r>
      <w:proofErr w:type="spellStart"/>
      <w:r>
        <w:t>lauguage</w:t>
      </w:r>
      <w:proofErr w:type="spellEnd"/>
      <w:r>
        <w:t xml:space="preserve"> is </w:t>
      </w:r>
      <w:proofErr w:type="spellStart"/>
      <w:r>
        <w:t>vhdl</w:t>
      </w:r>
      <w:proofErr w:type="spellEnd"/>
      <w:r>
        <w:t>, check outlog.log file in folder “</w:t>
      </w:r>
      <w:r w:rsidRPr="001241AA">
        <w:t>./_scratch/</w:t>
      </w:r>
      <w:proofErr w:type="spellStart"/>
      <w:r w:rsidRPr="001241AA">
        <w:t>sim_syn</w:t>
      </w:r>
      <w:r>
        <w:t>_vhd</w:t>
      </w:r>
      <w:proofErr w:type="spellEnd"/>
      <w:r>
        <w:t xml:space="preserve">”, else use default.  </w:t>
      </w:r>
    </w:p>
    <w:p w14:paraId="78A11EDD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 xml:space="preserve">If not found $file, Failed; </w:t>
      </w:r>
    </w:p>
    <w:p w14:paraId="582A0B28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If not found $passkey in $file, Failed;</w:t>
      </w:r>
    </w:p>
    <w:p w14:paraId="5FFAD592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34E02C4A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Others, Passed.</w:t>
      </w:r>
    </w:p>
    <w:p w14:paraId="567B2397" w14:textId="33834BCE" w:rsidR="001241AA" w:rsidRDefault="001241AA" w:rsidP="001241AA">
      <w:pPr>
        <w:pStyle w:val="Heading3"/>
      </w:pPr>
      <w:bookmarkStart w:id="232" w:name="_Toc140740353"/>
      <w:r>
        <w:t>24.3 Demo</w:t>
      </w:r>
      <w:bookmarkEnd w:id="232"/>
    </w:p>
    <w:p w14:paraId="4D112B66" w14:textId="3FB969CD" w:rsidR="001241AA" w:rsidRDefault="001241AA" w:rsidP="001241AA">
      <w:r>
        <w:t>[</w:t>
      </w:r>
      <w:proofErr w:type="spellStart"/>
      <w:r>
        <w:t>check_sim_syn</w:t>
      </w:r>
      <w:proofErr w:type="spellEnd"/>
      <w:r>
        <w:t>]</w:t>
      </w:r>
    </w:p>
    <w:p w14:paraId="26BAD633" w14:textId="77777777" w:rsidR="001241AA" w:rsidRDefault="001241AA" w:rsidP="001241A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>show=1</w:t>
      </w:r>
      <w:r>
        <w:br w:type="page"/>
      </w:r>
    </w:p>
    <w:p w14:paraId="69610D9F" w14:textId="690D0FA5" w:rsidR="0094098A" w:rsidRDefault="0094098A" w:rsidP="0094098A">
      <w:pPr>
        <w:pStyle w:val="Heading2"/>
      </w:pPr>
      <w:bookmarkStart w:id="233" w:name="_Toc140740354"/>
      <w:r>
        <w:lastRenderedPageBreak/>
        <w:t xml:space="preserve">25 </w:t>
      </w:r>
      <w:proofErr w:type="spellStart"/>
      <w:r>
        <w:t>check_sim_par</w:t>
      </w:r>
      <w:bookmarkEnd w:id="233"/>
      <w:proofErr w:type="spellEnd"/>
    </w:p>
    <w:p w14:paraId="0E33BABB" w14:textId="0761AB19" w:rsidR="001241AA" w:rsidRDefault="001241AA" w:rsidP="001241AA">
      <w:del w:id="234" w:author="Jason Wang" w:date="2020-08-27T13:30:00Z">
        <w:r w:rsidDel="007E26FD">
          <w:delText>The method</w:delText>
        </w:r>
      </w:del>
      <w:ins w:id="235" w:author="Jason Wang" w:date="2020-08-27T13:30:00Z">
        <w:r w:rsidR="007E26FD">
          <w:t>This method</w:t>
        </w:r>
      </w:ins>
      <w:r>
        <w:t xml:space="preserve"> is used to search “PASS” and “FAIL” in RTL simulation results log file.</w:t>
      </w:r>
    </w:p>
    <w:p w14:paraId="718F5586" w14:textId="46C730F9" w:rsidR="001241AA" w:rsidRDefault="001241AA" w:rsidP="001241AA">
      <w:pPr>
        <w:pStyle w:val="Heading3"/>
      </w:pPr>
      <w:bookmarkStart w:id="236" w:name="_Toc140740355"/>
      <w:r>
        <w:t>25.1 Format</w:t>
      </w:r>
      <w:bookmarkEnd w:id="236"/>
    </w:p>
    <w:p w14:paraId="22D0DB5C" w14:textId="3FF2C6D6" w:rsidR="001241AA" w:rsidRDefault="001241AA" w:rsidP="001241AA">
      <w:r>
        <w:t>[</w:t>
      </w:r>
      <w:proofErr w:type="spellStart"/>
      <w:r>
        <w:t>check_sim_</w:t>
      </w:r>
      <w:ins w:id="237" w:author="Jason Wang" w:date="2020-08-27T13:50:00Z">
        <w:r w:rsidR="00332188">
          <w:t>par</w:t>
        </w:r>
      </w:ins>
      <w:proofErr w:type="spellEnd"/>
      <w:del w:id="238" w:author="Jason Wang" w:date="2020-08-27T13:50:00Z">
        <w:r w:rsidDel="00332188">
          <w:delText>rtl</w:delText>
        </w:r>
      </w:del>
      <w:r>
        <w:t>]</w:t>
      </w:r>
    </w:p>
    <w:p w14:paraId="3BA1FE22" w14:textId="741F5434" w:rsidR="00853AF0" w:rsidRDefault="001241AA" w:rsidP="001241AA">
      <w:r>
        <w:t>;</w:t>
      </w:r>
      <w:r w:rsidR="00853AF0">
        <w:t xml:space="preserve"> </w:t>
      </w:r>
      <w:r>
        <w:t xml:space="preserve">file = </w:t>
      </w:r>
      <w:r w:rsidR="00853AF0">
        <w:t>_scratch/</w:t>
      </w:r>
      <w:proofErr w:type="spellStart"/>
      <w:r w:rsidR="00853AF0" w:rsidRPr="004C0102">
        <w:t>sim_par_vlg</w:t>
      </w:r>
      <w:proofErr w:type="spellEnd"/>
      <w:r w:rsidR="00853AF0">
        <w:t>/outlog.log</w:t>
      </w:r>
    </w:p>
    <w:p w14:paraId="51AFE7E5" w14:textId="70EE4BCB" w:rsidR="001241AA" w:rsidRDefault="001241AA" w:rsidP="001241AA">
      <w:r>
        <w:t>;</w:t>
      </w:r>
      <w:r w:rsidR="00853AF0">
        <w:t xml:space="preserve"> </w:t>
      </w:r>
      <w:r>
        <w:t>passkey = PASS</w:t>
      </w:r>
    </w:p>
    <w:p w14:paraId="64601B20" w14:textId="00DEA329" w:rsidR="001241AA" w:rsidRDefault="001241AA" w:rsidP="001241AA">
      <w:r>
        <w:t>;</w:t>
      </w:r>
      <w:r w:rsidR="00853AF0">
        <w:t xml:space="preserve"> </w:t>
      </w:r>
      <w:proofErr w:type="spellStart"/>
      <w:r>
        <w:t>failkey</w:t>
      </w:r>
      <w:proofErr w:type="spellEnd"/>
      <w:r>
        <w:t xml:space="preserve"> = FAIL</w:t>
      </w:r>
    </w:p>
    <w:p w14:paraId="55FD79C8" w14:textId="78260B79" w:rsidR="001241AA" w:rsidRDefault="001241AA" w:rsidP="001241AA">
      <w:r>
        <w:t>;</w:t>
      </w:r>
      <w:r w:rsidR="00853AF0">
        <w:t xml:space="preserve"> </w:t>
      </w:r>
      <w:r>
        <w:t xml:space="preserve">language = </w:t>
      </w:r>
      <w:proofErr w:type="spellStart"/>
      <w:r>
        <w:t>verilog</w:t>
      </w:r>
      <w:proofErr w:type="spellEnd"/>
    </w:p>
    <w:p w14:paraId="7835E1B8" w14:textId="77777777" w:rsidR="001241AA" w:rsidRDefault="001241AA" w:rsidP="001241AA">
      <w:r>
        <w:t>show = 1</w:t>
      </w:r>
    </w:p>
    <w:p w14:paraId="4621378B" w14:textId="248E2CD7" w:rsidR="001241AA" w:rsidRDefault="001241AA" w:rsidP="001241AA">
      <w:pPr>
        <w:pStyle w:val="Heading3"/>
      </w:pPr>
      <w:bookmarkStart w:id="239" w:name="_Toc140740356"/>
      <w:r>
        <w:t>25.2 Description</w:t>
      </w:r>
      <w:bookmarkEnd w:id="239"/>
    </w:p>
    <w:p w14:paraId="035CB853" w14:textId="509F1F63" w:rsidR="001241AA" w:rsidRDefault="001241AA" w:rsidP="001241AA">
      <w:r>
        <w:t xml:space="preserve">a) file: the file will be searched. </w:t>
      </w:r>
    </w:p>
    <w:p w14:paraId="1718000D" w14:textId="77777777" w:rsidR="001241AA" w:rsidRDefault="001241AA" w:rsidP="001241AA">
      <w:r>
        <w:t>b) passkey: keyword “PASS” in file</w:t>
      </w:r>
    </w:p>
    <w:p w14:paraId="0EC6B989" w14:textId="77777777" w:rsidR="001241AA" w:rsidRDefault="001241AA" w:rsidP="001241AA">
      <w:r>
        <w:t>c)</w:t>
      </w:r>
      <w:r w:rsidRPr="00F10DF2">
        <w:t xml:space="preserve"> </w:t>
      </w:r>
      <w:proofErr w:type="spellStart"/>
      <w:r>
        <w:t>failkey</w:t>
      </w:r>
      <w:proofErr w:type="spellEnd"/>
      <w:r>
        <w:t>: key word “</w:t>
      </w:r>
      <w:r w:rsidRPr="00F10DF2">
        <w:t>FAIL</w:t>
      </w:r>
      <w:r>
        <w:t>” in file</w:t>
      </w:r>
    </w:p>
    <w:p w14:paraId="78C862D4" w14:textId="77777777" w:rsidR="001241AA" w:rsidRDefault="001241AA" w:rsidP="001241AA">
      <w:r>
        <w:t xml:space="preserve">d) language: </w:t>
      </w:r>
      <w:proofErr w:type="spellStart"/>
      <w:r>
        <w:t>verilog</w:t>
      </w:r>
      <w:proofErr w:type="spellEnd"/>
    </w:p>
    <w:p w14:paraId="3A8469B5" w14:textId="77777777" w:rsidR="001241AA" w:rsidRDefault="001241AA" w:rsidP="001241AA">
      <w:r>
        <w:t>In summary:</w:t>
      </w:r>
    </w:p>
    <w:p w14:paraId="04D826FD" w14:textId="319C650A" w:rsidR="001241AA" w:rsidRDefault="001241AA" w:rsidP="001241AA">
      <w:r>
        <w:t>Check RTL simulation results. It will try to search keyword “FAIL” and “PASS” in $file.</w:t>
      </w:r>
    </w:p>
    <w:p w14:paraId="3A22AF86" w14:textId="77777777" w:rsidR="00853AF0" w:rsidRDefault="00853AF0" w:rsidP="00853AF0">
      <w:r>
        <w:t xml:space="preserve">If </w:t>
      </w:r>
      <w:proofErr w:type="spellStart"/>
      <w:r>
        <w:t>lauguage</w:t>
      </w:r>
      <w:proofErr w:type="spellEnd"/>
      <w:r>
        <w:t xml:space="preserve"> is </w:t>
      </w:r>
      <w:proofErr w:type="spellStart"/>
      <w:r>
        <w:t>vhdl</w:t>
      </w:r>
      <w:proofErr w:type="spellEnd"/>
      <w:r>
        <w:t>, check outlog.log file in folder “</w:t>
      </w:r>
      <w:r w:rsidRPr="001241AA">
        <w:t>./_scratch/</w:t>
      </w:r>
      <w:proofErr w:type="spellStart"/>
      <w:r w:rsidRPr="001241AA">
        <w:t>sim_</w:t>
      </w:r>
      <w:r>
        <w:t>par_vhd</w:t>
      </w:r>
      <w:proofErr w:type="spellEnd"/>
      <w:r>
        <w:t>”, else use default.</w:t>
      </w:r>
    </w:p>
    <w:p w14:paraId="735C7067" w14:textId="5FB4693E" w:rsidR="001241AA" w:rsidRDefault="001241AA" w:rsidP="00853AF0">
      <w:pPr>
        <w:pStyle w:val="ListParagraph"/>
        <w:numPr>
          <w:ilvl w:val="0"/>
          <w:numId w:val="35"/>
        </w:numPr>
      </w:pPr>
      <w:r>
        <w:t xml:space="preserve">If not found $file, Failed; </w:t>
      </w:r>
    </w:p>
    <w:p w14:paraId="3C511DF9" w14:textId="77777777" w:rsidR="001241AA" w:rsidRDefault="001241AA" w:rsidP="00853AF0">
      <w:pPr>
        <w:pStyle w:val="ListParagraph"/>
        <w:numPr>
          <w:ilvl w:val="0"/>
          <w:numId w:val="35"/>
        </w:numPr>
      </w:pPr>
      <w:r>
        <w:t>If not found $passkey in $file, Failed;</w:t>
      </w:r>
    </w:p>
    <w:p w14:paraId="0EF7AB5B" w14:textId="77777777" w:rsidR="001241AA" w:rsidRDefault="001241AA" w:rsidP="00853AF0">
      <w:pPr>
        <w:pStyle w:val="ListParagraph"/>
        <w:numPr>
          <w:ilvl w:val="0"/>
          <w:numId w:val="35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0E3B9724" w14:textId="4A8754FE" w:rsidR="001241AA" w:rsidRDefault="001241AA" w:rsidP="0021659C">
      <w:pPr>
        <w:pStyle w:val="ListParagraph"/>
        <w:numPr>
          <w:ilvl w:val="0"/>
          <w:numId w:val="35"/>
        </w:numPr>
      </w:pPr>
      <w:r>
        <w:t>Others, Passed.</w:t>
      </w:r>
    </w:p>
    <w:p w14:paraId="1F21E698" w14:textId="24D780C4" w:rsidR="001241AA" w:rsidRDefault="001241AA" w:rsidP="001241AA">
      <w:pPr>
        <w:pStyle w:val="Heading3"/>
      </w:pPr>
      <w:bookmarkStart w:id="240" w:name="_Toc140740357"/>
      <w:r>
        <w:t>25.3 Demo</w:t>
      </w:r>
      <w:bookmarkEnd w:id="240"/>
    </w:p>
    <w:p w14:paraId="729816A1" w14:textId="3F0D7849" w:rsidR="001241AA" w:rsidRDefault="001241AA" w:rsidP="001241AA">
      <w:r>
        <w:t>[</w:t>
      </w:r>
      <w:proofErr w:type="spellStart"/>
      <w:r>
        <w:t>check_sim_</w:t>
      </w:r>
      <w:r w:rsidR="004C0102">
        <w:t>par</w:t>
      </w:r>
      <w:proofErr w:type="spellEnd"/>
      <w:r>
        <w:t>]</w:t>
      </w:r>
    </w:p>
    <w:p w14:paraId="1C07DBA8" w14:textId="3D814B4E" w:rsidR="00902225" w:rsidRDefault="001241AA" w:rsidP="0094098A">
      <w:pPr>
        <w:spacing w:after="200" w:line="276" w:lineRule="auto"/>
      </w:pPr>
      <w:r>
        <w:t>show=1</w:t>
      </w:r>
    </w:p>
    <w:p w14:paraId="2432B2B3" w14:textId="77777777" w:rsidR="00902225" w:rsidRDefault="00902225">
      <w:pPr>
        <w:spacing w:after="200" w:line="276" w:lineRule="auto"/>
      </w:pPr>
      <w:r>
        <w:br w:type="page"/>
      </w:r>
    </w:p>
    <w:p w14:paraId="3AC7B980" w14:textId="77777777" w:rsidR="00D97DCA" w:rsidRDefault="00D97DCA" w:rsidP="00D97DCA">
      <w:pPr>
        <w:pStyle w:val="Heading2"/>
      </w:pPr>
      <w:bookmarkStart w:id="241" w:name="_Toc140740358"/>
      <w:r>
        <w:lastRenderedPageBreak/>
        <w:t xml:space="preserve">26 </w:t>
      </w:r>
      <w:proofErr w:type="spellStart"/>
      <w:r>
        <w:t>check_sdf_simflow</w:t>
      </w:r>
      <w:bookmarkEnd w:id="241"/>
      <w:proofErr w:type="spellEnd"/>
    </w:p>
    <w:p w14:paraId="7170D28D" w14:textId="77777777" w:rsidR="00D97DCA" w:rsidRDefault="00D97DCA" w:rsidP="00D97DCA">
      <w:r>
        <w:t xml:space="preserve">This method is used to check </w:t>
      </w:r>
      <w:proofErr w:type="spellStart"/>
      <w:r>
        <w:t>sdf</w:t>
      </w:r>
      <w:proofErr w:type="spellEnd"/>
      <w:r>
        <w:t xml:space="preserve"> simulation flow in </w:t>
      </w:r>
      <w:proofErr w:type="spellStart"/>
      <w:r>
        <w:t>sim_par_vlg</w:t>
      </w:r>
      <w:proofErr w:type="spellEnd"/>
      <w:r>
        <w:t xml:space="preserve"> log file.</w:t>
      </w:r>
    </w:p>
    <w:p w14:paraId="0D8FF9D2" w14:textId="77777777" w:rsidR="00D97DCA" w:rsidRDefault="00D97DCA" w:rsidP="00D97DCA"/>
    <w:p w14:paraId="12670907" w14:textId="77777777" w:rsidR="00D97DCA" w:rsidRDefault="00D97DCA" w:rsidP="00D97DCA">
      <w:pPr>
        <w:pStyle w:val="Heading3"/>
      </w:pPr>
      <w:bookmarkStart w:id="242" w:name="_Toc140740359"/>
      <w:r>
        <w:t>26.1 Format</w:t>
      </w:r>
      <w:bookmarkEnd w:id="242"/>
    </w:p>
    <w:p w14:paraId="03A01880" w14:textId="23EA7D4C" w:rsidR="00D97DCA" w:rsidRDefault="00D97DCA" w:rsidP="00D97DCA">
      <w:r>
        <w:t>[</w:t>
      </w:r>
      <w:proofErr w:type="spellStart"/>
      <w:r>
        <w:t>check_sdf_simflow</w:t>
      </w:r>
      <w:proofErr w:type="spellEnd"/>
      <w:r>
        <w:t>]</w:t>
      </w:r>
      <w:r w:rsidRPr="00D97DCA">
        <w:t xml:space="preserve"> </w:t>
      </w:r>
    </w:p>
    <w:p w14:paraId="726286A3" w14:textId="638A0AE2" w:rsidR="00D97DCA" w:rsidRDefault="00D97DCA" w:rsidP="00D97DCA">
      <w:r>
        <w:t>; file = _scratch/</w:t>
      </w:r>
      <w:proofErr w:type="spellStart"/>
      <w:r>
        <w:t>sim_par_vlg</w:t>
      </w:r>
      <w:proofErr w:type="spellEnd"/>
      <w:r>
        <w:t>/run_sim_par_vlg.log</w:t>
      </w:r>
    </w:p>
    <w:p w14:paraId="48D4230F" w14:textId="76D1A35D" w:rsidR="00D97DCA" w:rsidRDefault="00D97DCA" w:rsidP="00D97DCA">
      <w:r>
        <w:t xml:space="preserve">; passkey1 = SDF </w:t>
      </w:r>
      <w:proofErr w:type="spellStart"/>
      <w:r>
        <w:t>Backannotation</w:t>
      </w:r>
      <w:proofErr w:type="spellEnd"/>
      <w:r>
        <w:t xml:space="preserve"> Successfully (</w:t>
      </w:r>
      <w:proofErr w:type="spellStart"/>
      <w:r>
        <w:t>modelsim</w:t>
      </w:r>
      <w:proofErr w:type="spellEnd"/>
      <w:r>
        <w:t xml:space="preserve">, after </w:t>
      </w:r>
      <w:proofErr w:type="spellStart"/>
      <w:r>
        <w:t>vsim</w:t>
      </w:r>
      <w:proofErr w:type="spellEnd"/>
      <w:r>
        <w:t xml:space="preserve"> command line) | VSIM: Simulation has finished (active-</w:t>
      </w:r>
      <w:proofErr w:type="spellStart"/>
      <w:r>
        <w:t>hdl</w:t>
      </w:r>
      <w:proofErr w:type="spellEnd"/>
      <w:r>
        <w:t>)</w:t>
      </w:r>
    </w:p>
    <w:p w14:paraId="0D51DC6E" w14:textId="1FAAB224" w:rsidR="00D97DCA" w:rsidRDefault="00D97DCA" w:rsidP="00D97DCA">
      <w:r>
        <w:t>; passkey2 =</w:t>
      </w:r>
      <w:r w:rsidR="00D746B7">
        <w:t xml:space="preserve"> Errors: 0 </w:t>
      </w:r>
      <w:r>
        <w:t>(</w:t>
      </w:r>
      <w:proofErr w:type="spellStart"/>
      <w:r>
        <w:t>modelsim</w:t>
      </w:r>
      <w:proofErr w:type="spellEnd"/>
      <w:r>
        <w:t xml:space="preserve">, after </w:t>
      </w:r>
      <w:proofErr w:type="spellStart"/>
      <w:r>
        <w:t>vsim</w:t>
      </w:r>
      <w:proofErr w:type="spellEnd"/>
      <w:r>
        <w:t xml:space="preserve"> command line) | NA (active-</w:t>
      </w:r>
      <w:proofErr w:type="spellStart"/>
      <w:r>
        <w:t>hdl</w:t>
      </w:r>
      <w:proofErr w:type="spellEnd"/>
      <w:r>
        <w:t>)</w:t>
      </w:r>
    </w:p>
    <w:p w14:paraId="1882239B" w14:textId="6B6F90FC" w:rsidR="00D97DCA" w:rsidRDefault="00D97DCA" w:rsidP="00D97DCA">
      <w:r>
        <w:t>; failkey1 = Failed to parse SDF (</w:t>
      </w:r>
      <w:proofErr w:type="spellStart"/>
      <w:r>
        <w:t>modelsim</w:t>
      </w:r>
      <w:proofErr w:type="spellEnd"/>
      <w:r>
        <w:t xml:space="preserve">) | </w:t>
      </w:r>
      <w:r w:rsidR="00D746B7" w:rsidRPr="00D746B7">
        <w:t xml:space="preserve">SDF: 0 SDF entries loaded </w:t>
      </w:r>
      <w:r>
        <w:t>(active-</w:t>
      </w:r>
      <w:proofErr w:type="spellStart"/>
      <w:r>
        <w:t>hdl</w:t>
      </w:r>
      <w:proofErr w:type="spellEnd"/>
      <w:r>
        <w:t>)</w:t>
      </w:r>
    </w:p>
    <w:p w14:paraId="539CBB43" w14:textId="527CFA2B" w:rsidR="00D97DCA" w:rsidRDefault="00D97DCA" w:rsidP="00D97DCA">
      <w:r>
        <w:t>; failkey2 = Error loading design (</w:t>
      </w:r>
      <w:proofErr w:type="spellStart"/>
      <w:r>
        <w:t>modelsim</w:t>
      </w:r>
      <w:proofErr w:type="spellEnd"/>
      <w:r>
        <w:t>) | SDF: Error (active-</w:t>
      </w:r>
      <w:proofErr w:type="spellStart"/>
      <w:r>
        <w:t>hdl</w:t>
      </w:r>
      <w:proofErr w:type="spellEnd"/>
      <w:r>
        <w:t>)</w:t>
      </w:r>
    </w:p>
    <w:p w14:paraId="3A59832C" w14:textId="360F5A08" w:rsidR="00D97DCA" w:rsidRDefault="00D97DCA" w:rsidP="00D97DCA">
      <w:r>
        <w:t>;</w:t>
      </w:r>
      <w:proofErr w:type="spellStart"/>
      <w:r>
        <w:t>use_grep</w:t>
      </w:r>
      <w:proofErr w:type="spellEnd"/>
      <w:r>
        <w:t xml:space="preserve"> = &lt;0 (default), 1&gt;</w:t>
      </w:r>
    </w:p>
    <w:p w14:paraId="05FDAA12" w14:textId="37C122AF" w:rsidR="00D97DCA" w:rsidRDefault="00D97DCA" w:rsidP="00D97DCA">
      <w:pPr>
        <w:pStyle w:val="Heading3"/>
      </w:pPr>
      <w:bookmarkStart w:id="243" w:name="_Toc140740360"/>
      <w:r>
        <w:t>26.2 Description</w:t>
      </w:r>
      <w:bookmarkEnd w:id="243"/>
    </w:p>
    <w:p w14:paraId="35901610" w14:textId="69CF6531" w:rsidR="00D97DCA" w:rsidRDefault="00D97DCA" w:rsidP="00D97DCA">
      <w:pPr>
        <w:pStyle w:val="ListParagraph"/>
        <w:numPr>
          <w:ilvl w:val="0"/>
          <w:numId w:val="37"/>
        </w:numPr>
      </w:pPr>
      <w:r>
        <w:t>File:  check log file</w:t>
      </w:r>
    </w:p>
    <w:p w14:paraId="73AB28BE" w14:textId="46534C75" w:rsidR="00D97DCA" w:rsidRDefault="00D97DCA" w:rsidP="00D97DCA">
      <w:pPr>
        <w:pStyle w:val="ListParagraph"/>
        <w:numPr>
          <w:ilvl w:val="0"/>
          <w:numId w:val="37"/>
        </w:numPr>
      </w:pPr>
      <w:r>
        <w:t>Both passkey1 and passkey2 must be found</w:t>
      </w:r>
    </w:p>
    <w:p w14:paraId="0847056D" w14:textId="72E3CCE1" w:rsidR="00D97DCA" w:rsidRDefault="00D97DCA" w:rsidP="00D97DCA">
      <w:pPr>
        <w:pStyle w:val="ListParagraph"/>
        <w:numPr>
          <w:ilvl w:val="0"/>
          <w:numId w:val="37"/>
        </w:numPr>
      </w:pPr>
      <w:r>
        <w:t>Any failkey1 or failkey2 found result will be failed.</w:t>
      </w:r>
    </w:p>
    <w:p w14:paraId="075C6686" w14:textId="43D34A86" w:rsidR="00D97DCA" w:rsidRDefault="00D97DCA" w:rsidP="00D97DCA">
      <w:pPr>
        <w:pStyle w:val="ListParagraph"/>
        <w:numPr>
          <w:ilvl w:val="0"/>
          <w:numId w:val="37"/>
        </w:numPr>
      </w:pPr>
      <w:proofErr w:type="spellStart"/>
      <w:r>
        <w:t>Use_grep</w:t>
      </w:r>
      <w:proofErr w:type="spellEnd"/>
      <w:r>
        <w:t xml:space="preserve">: switch for python </w:t>
      </w:r>
      <w:proofErr w:type="spellStart"/>
      <w:r>
        <w:t>regexp</w:t>
      </w:r>
      <w:proofErr w:type="spellEnd"/>
      <w:r>
        <w:t xml:space="preserve"> support.</w:t>
      </w:r>
    </w:p>
    <w:p w14:paraId="1BDECEDF" w14:textId="4E838154" w:rsidR="00D97DCA" w:rsidRDefault="00D97DCA" w:rsidP="00D97DCA">
      <w:pPr>
        <w:pStyle w:val="Heading3"/>
      </w:pPr>
      <w:bookmarkStart w:id="244" w:name="_Toc140740361"/>
      <w:r>
        <w:t>26.3 Demo</w:t>
      </w:r>
      <w:bookmarkEnd w:id="244"/>
    </w:p>
    <w:p w14:paraId="260560D7" w14:textId="1C0CC43F" w:rsidR="00D97DCA" w:rsidRDefault="00D97DCA" w:rsidP="00D97DCA">
      <w:pPr>
        <w:pStyle w:val="ListParagraph"/>
      </w:pPr>
      <w:r>
        <w:t>[</w:t>
      </w:r>
      <w:proofErr w:type="spellStart"/>
      <w:r>
        <w:t>check_sdf_simflow</w:t>
      </w:r>
      <w:proofErr w:type="spellEnd"/>
      <w:r>
        <w:t>]</w:t>
      </w:r>
    </w:p>
    <w:p w14:paraId="75892C23" w14:textId="46FF54A6" w:rsidR="00902225" w:rsidRDefault="00D97DCA" w:rsidP="00D97DCA">
      <w:pPr>
        <w:pStyle w:val="ListParagraph"/>
      </w:pPr>
      <w:r>
        <w:t>show=1</w:t>
      </w:r>
    </w:p>
    <w:p w14:paraId="4C5F44BD" w14:textId="77777777" w:rsidR="00902225" w:rsidRDefault="00902225">
      <w:pPr>
        <w:spacing w:after="200" w:line="276" w:lineRule="auto"/>
      </w:pPr>
      <w:r>
        <w:br w:type="page"/>
      </w:r>
    </w:p>
    <w:p w14:paraId="4473A5A0" w14:textId="1A1F2AC2" w:rsidR="008C5800" w:rsidRDefault="008C5800" w:rsidP="008C5800">
      <w:pPr>
        <w:pStyle w:val="Heading2"/>
      </w:pPr>
      <w:bookmarkStart w:id="245" w:name="_Toc140740362"/>
      <w:r>
        <w:lastRenderedPageBreak/>
        <w:t xml:space="preserve">27 </w:t>
      </w:r>
      <w:proofErr w:type="spellStart"/>
      <w:r>
        <w:t>check_simulation_flow</w:t>
      </w:r>
      <w:bookmarkEnd w:id="245"/>
      <w:proofErr w:type="spellEnd"/>
    </w:p>
    <w:p w14:paraId="23A5C1AB" w14:textId="434E87A4" w:rsidR="008C5800" w:rsidRDefault="008C5800" w:rsidP="008C5800">
      <w:r>
        <w:t xml:space="preserve">This method is used to check simulation flow for </w:t>
      </w:r>
      <w:proofErr w:type="spellStart"/>
      <w:r>
        <w:t>ActiveHDL</w:t>
      </w:r>
      <w:proofErr w:type="spellEnd"/>
      <w:r>
        <w:t xml:space="preserve"> and </w:t>
      </w:r>
      <w:proofErr w:type="spellStart"/>
      <w:r>
        <w:t>modelsim</w:t>
      </w:r>
      <w:proofErr w:type="spellEnd"/>
    </w:p>
    <w:p w14:paraId="29038F18" w14:textId="77777777" w:rsidR="008C5800" w:rsidRDefault="008C5800" w:rsidP="008C5800"/>
    <w:p w14:paraId="08955A9F" w14:textId="6478F2BD" w:rsidR="008C5800" w:rsidRDefault="008C5800" w:rsidP="008C5800">
      <w:pPr>
        <w:pStyle w:val="Heading3"/>
      </w:pPr>
      <w:bookmarkStart w:id="246" w:name="_Toc140740363"/>
      <w:r>
        <w:t>2</w:t>
      </w:r>
      <w:r w:rsidR="0013151A">
        <w:t>7</w:t>
      </w:r>
      <w:r>
        <w:t>.1 Format</w:t>
      </w:r>
      <w:bookmarkEnd w:id="246"/>
    </w:p>
    <w:p w14:paraId="64C24380" w14:textId="50EA5AC1" w:rsidR="008C5800" w:rsidRDefault="008C5800" w:rsidP="008C5800">
      <w:r>
        <w:t>[</w:t>
      </w:r>
      <w:proofErr w:type="spellStart"/>
      <w:r w:rsidR="009E1AB9">
        <w:t>check_simulation_flow</w:t>
      </w:r>
      <w:proofErr w:type="spellEnd"/>
      <w:r>
        <w:t>]</w:t>
      </w:r>
      <w:r w:rsidRPr="00D97DCA">
        <w:t xml:space="preserve"> </w:t>
      </w:r>
    </w:p>
    <w:p w14:paraId="1245904A" w14:textId="12D91621" w:rsidR="009E1AB9" w:rsidRDefault="009E1AB9" w:rsidP="009E1AB9">
      <w:r>
        <w:t xml:space="preserve">; </w:t>
      </w: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syn_vhd</w:t>
      </w:r>
      <w:proofErr w:type="spellEnd"/>
      <w:r>
        <w:t xml:space="preserve">, </w:t>
      </w:r>
      <w:proofErr w:type="spellStart"/>
      <w:r>
        <w:t>map_vlg</w:t>
      </w:r>
      <w:proofErr w:type="spellEnd"/>
      <w:r>
        <w:t xml:space="preserve">, </w:t>
      </w:r>
      <w:proofErr w:type="spellStart"/>
      <w:r>
        <w:t>map_vhd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, </w:t>
      </w:r>
      <w:proofErr w:type="spellStart"/>
      <w:r>
        <w:t>par_vhd</w:t>
      </w:r>
      <w:proofErr w:type="spellEnd"/>
    </w:p>
    <w:p w14:paraId="11BD1784" w14:textId="77777777" w:rsidR="009E1AB9" w:rsidRDefault="009E1AB9" w:rsidP="009E1AB9">
      <w:r>
        <w:t xml:space="preserve">; </w:t>
      </w:r>
      <w:proofErr w:type="spellStart"/>
      <w:r>
        <w:t>rtl_file</w:t>
      </w:r>
      <w:proofErr w:type="spellEnd"/>
      <w:r>
        <w:t xml:space="preserve"> = _scratch/</w:t>
      </w:r>
      <w:proofErr w:type="spellStart"/>
      <w:r>
        <w:t>sim_rtl</w:t>
      </w:r>
      <w:proofErr w:type="spellEnd"/>
      <w:r>
        <w:t>/run_sim_rtl.log</w:t>
      </w:r>
    </w:p>
    <w:p w14:paraId="1E3BD203" w14:textId="77777777" w:rsidR="009E1AB9" w:rsidRDefault="009E1AB9" w:rsidP="009E1AB9">
      <w:r>
        <w:t xml:space="preserve">; </w:t>
      </w:r>
      <w:proofErr w:type="spellStart"/>
      <w:r>
        <w:t>syn_vlg_file</w:t>
      </w:r>
      <w:proofErr w:type="spellEnd"/>
      <w:r>
        <w:t xml:space="preserve"> = _scratch/</w:t>
      </w:r>
      <w:proofErr w:type="spellStart"/>
      <w:r>
        <w:t>sim_syn_vlg</w:t>
      </w:r>
      <w:proofErr w:type="spellEnd"/>
      <w:r>
        <w:t>/run_sim_syn_vlg.log</w:t>
      </w:r>
    </w:p>
    <w:p w14:paraId="77F47343" w14:textId="77777777" w:rsidR="009E1AB9" w:rsidRDefault="009E1AB9" w:rsidP="009E1AB9">
      <w:r>
        <w:t xml:space="preserve">; </w:t>
      </w:r>
      <w:proofErr w:type="spellStart"/>
      <w:r>
        <w:t>syn_vhd_file</w:t>
      </w:r>
      <w:proofErr w:type="spellEnd"/>
      <w:r>
        <w:t xml:space="preserve"> = _scratch/</w:t>
      </w:r>
      <w:proofErr w:type="spellStart"/>
      <w:r>
        <w:t>sim_syn_vhd</w:t>
      </w:r>
      <w:proofErr w:type="spellEnd"/>
      <w:r>
        <w:t>/run_sim_syn_vhd.log</w:t>
      </w:r>
    </w:p>
    <w:p w14:paraId="77F6B7B0" w14:textId="77777777" w:rsidR="009E1AB9" w:rsidRDefault="009E1AB9" w:rsidP="009E1AB9">
      <w:r>
        <w:t xml:space="preserve">; </w:t>
      </w:r>
      <w:proofErr w:type="spellStart"/>
      <w:r>
        <w:t>map_vlg_file</w:t>
      </w:r>
      <w:proofErr w:type="spellEnd"/>
      <w:r>
        <w:t xml:space="preserve"> = _scratch/</w:t>
      </w:r>
      <w:proofErr w:type="spellStart"/>
      <w:r>
        <w:t>sim_map_vlg</w:t>
      </w:r>
      <w:proofErr w:type="spellEnd"/>
      <w:r>
        <w:t>/run_sim_map_vlg.log</w:t>
      </w:r>
    </w:p>
    <w:p w14:paraId="4EF1DFEF" w14:textId="77777777" w:rsidR="009E1AB9" w:rsidRDefault="009E1AB9" w:rsidP="009E1AB9">
      <w:r>
        <w:t xml:space="preserve">; </w:t>
      </w:r>
      <w:proofErr w:type="spellStart"/>
      <w:r>
        <w:t>map_vhd_file</w:t>
      </w:r>
      <w:proofErr w:type="spellEnd"/>
      <w:r>
        <w:t xml:space="preserve"> = _scratch/</w:t>
      </w:r>
      <w:proofErr w:type="spellStart"/>
      <w:r>
        <w:t>sim_map_vhd</w:t>
      </w:r>
      <w:proofErr w:type="spellEnd"/>
      <w:r>
        <w:t>/run_sim_map_vhd.log</w:t>
      </w:r>
    </w:p>
    <w:p w14:paraId="3028BD8D" w14:textId="77777777" w:rsidR="009E1AB9" w:rsidRDefault="009E1AB9" w:rsidP="009E1AB9">
      <w:r>
        <w:t xml:space="preserve">; </w:t>
      </w:r>
      <w:proofErr w:type="spellStart"/>
      <w:r>
        <w:t>par_vlg_file</w:t>
      </w:r>
      <w:proofErr w:type="spellEnd"/>
      <w:r>
        <w:t xml:space="preserve"> = _scratch/</w:t>
      </w:r>
      <w:proofErr w:type="spellStart"/>
      <w:r>
        <w:t>sim_par_vlg</w:t>
      </w:r>
      <w:proofErr w:type="spellEnd"/>
      <w:r>
        <w:t>/run_sim_par_vlg.log</w:t>
      </w:r>
    </w:p>
    <w:p w14:paraId="25FC8904" w14:textId="77777777" w:rsidR="009E1AB9" w:rsidRDefault="009E1AB9" w:rsidP="009E1AB9">
      <w:r>
        <w:t xml:space="preserve">; </w:t>
      </w:r>
      <w:proofErr w:type="spellStart"/>
      <w:r>
        <w:t>par_vhd_file</w:t>
      </w:r>
      <w:proofErr w:type="spellEnd"/>
      <w:r>
        <w:t xml:space="preserve"> = _scratch/</w:t>
      </w:r>
      <w:proofErr w:type="spellStart"/>
      <w:r>
        <w:t>sim_par_vhd</w:t>
      </w:r>
      <w:proofErr w:type="spellEnd"/>
      <w:r>
        <w:t>/run_sim_par_vhd.log</w:t>
      </w:r>
    </w:p>
    <w:p w14:paraId="64211A2B" w14:textId="77777777" w:rsidR="009E1AB9" w:rsidRDefault="009E1AB9" w:rsidP="009E1AB9">
      <w:r>
        <w:t xml:space="preserve">; msim_pass1 = # Errors: 0  </w:t>
      </w:r>
    </w:p>
    <w:p w14:paraId="64F5DAE8" w14:textId="77777777" w:rsidR="009E1AB9" w:rsidRDefault="009E1AB9" w:rsidP="009E1AB9">
      <w:r>
        <w:t xml:space="preserve">; msim_fail1 = Errors: [1-9] </w:t>
      </w:r>
    </w:p>
    <w:p w14:paraId="46DBD6B7" w14:textId="77777777" w:rsidR="009E1AB9" w:rsidRDefault="009E1AB9" w:rsidP="009E1AB9">
      <w:r>
        <w:t>; msim_fail2 = # ** Error</w:t>
      </w:r>
    </w:p>
    <w:p w14:paraId="7AC8FB8D" w14:textId="77777777" w:rsidR="009E1AB9" w:rsidRDefault="009E1AB9" w:rsidP="009E1AB9">
      <w:r>
        <w:t>; asim_pass1 = VSIM: Simulation has finished</w:t>
      </w:r>
    </w:p>
    <w:p w14:paraId="3FC731CA" w14:textId="56ECE911" w:rsidR="009E1AB9" w:rsidRDefault="009E1AB9" w:rsidP="009E1AB9">
      <w:r>
        <w:t xml:space="preserve">; </w:t>
      </w:r>
      <w:proofErr w:type="spellStart"/>
      <w:r>
        <w:t>use_grep</w:t>
      </w:r>
      <w:proofErr w:type="spellEnd"/>
      <w:r>
        <w:t xml:space="preserve"> = &lt;1 (default), 0&gt;</w:t>
      </w:r>
    </w:p>
    <w:p w14:paraId="0818045E" w14:textId="2D32995A" w:rsidR="008C5800" w:rsidRDefault="008C5800" w:rsidP="008C5800"/>
    <w:p w14:paraId="1C6C3CE1" w14:textId="46CF8954" w:rsidR="008C5800" w:rsidRDefault="008C5800" w:rsidP="008C5800">
      <w:pPr>
        <w:pStyle w:val="Heading3"/>
      </w:pPr>
      <w:bookmarkStart w:id="247" w:name="_Toc140740364"/>
      <w:r>
        <w:t>2</w:t>
      </w:r>
      <w:r w:rsidR="0013151A">
        <w:t>7</w:t>
      </w:r>
      <w:r>
        <w:t>.2 Description</w:t>
      </w:r>
      <w:bookmarkEnd w:id="247"/>
    </w:p>
    <w:p w14:paraId="6DB80D93" w14:textId="0AB926A5" w:rsidR="003D1377" w:rsidRDefault="003D1377" w:rsidP="003D1377">
      <w:pPr>
        <w:pStyle w:val="ListParagraph"/>
        <w:numPr>
          <w:ilvl w:val="0"/>
          <w:numId w:val="39"/>
        </w:numPr>
      </w:pPr>
      <w:r>
        <w:t xml:space="preserve">Key </w:t>
      </w:r>
      <w:proofErr w:type="spellStart"/>
      <w:r>
        <w:t>c</w:t>
      </w:r>
      <w:r w:rsidRPr="003D1377">
        <w:t>heck_flow</w:t>
      </w:r>
      <w:proofErr w:type="spellEnd"/>
      <w:r w:rsidRPr="003D1377">
        <w:t xml:space="preserve"> </w:t>
      </w:r>
      <w:r>
        <w:t xml:space="preserve">is </w:t>
      </w:r>
      <w:r w:rsidRPr="003D1377">
        <w:t>used to list which simulation stage wil</w:t>
      </w:r>
      <w:r>
        <w:t>l be checked, separate with comma. Valid choices are</w:t>
      </w:r>
      <w:r w:rsidRPr="003D1377">
        <w:t xml:space="preserve">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syn_vhd</w:t>
      </w:r>
      <w:proofErr w:type="spellEnd"/>
      <w:r>
        <w:t xml:space="preserve">, </w:t>
      </w:r>
      <w:proofErr w:type="spellStart"/>
      <w:r>
        <w:t>map_vlg</w:t>
      </w:r>
      <w:proofErr w:type="spellEnd"/>
      <w:r>
        <w:t xml:space="preserve">, </w:t>
      </w:r>
      <w:proofErr w:type="spellStart"/>
      <w:r>
        <w:t>map_vhd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, </w:t>
      </w:r>
      <w:proofErr w:type="spellStart"/>
      <w:r>
        <w:t>par_vhd</w:t>
      </w:r>
      <w:proofErr w:type="spellEnd"/>
    </w:p>
    <w:p w14:paraId="14A14FC9" w14:textId="77777777" w:rsidR="003D1377" w:rsidRDefault="003D1377" w:rsidP="003D1377">
      <w:pPr>
        <w:pStyle w:val="ListParagraph"/>
        <w:numPr>
          <w:ilvl w:val="0"/>
          <w:numId w:val="39"/>
        </w:numPr>
      </w:pPr>
      <w:r>
        <w:t xml:space="preserve">Key **_file can be </w:t>
      </w: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check_flow</w:t>
      </w:r>
      <w:proofErr w:type="spellEnd"/>
      <w:r>
        <w:t xml:space="preserve"> name</w:t>
      </w:r>
    </w:p>
    <w:p w14:paraId="602877ED" w14:textId="77777777" w:rsidR="003D1377" w:rsidRDefault="003D1377" w:rsidP="003D1377">
      <w:pPr>
        <w:pStyle w:val="ListParagraph"/>
        <w:numPr>
          <w:ilvl w:val="0"/>
          <w:numId w:val="39"/>
        </w:numPr>
      </w:pPr>
      <w:r w:rsidRPr="003D1377">
        <w:t>Script will invoke related check based on current simulator (</w:t>
      </w:r>
      <w:proofErr w:type="spellStart"/>
      <w:r w:rsidRPr="003D1377">
        <w:t>modelsim</w:t>
      </w:r>
      <w:proofErr w:type="spellEnd"/>
      <w:r w:rsidRPr="003D1377">
        <w:t xml:space="preserve"> </w:t>
      </w:r>
      <w:proofErr w:type="spellStart"/>
      <w:r w:rsidRPr="003D1377">
        <w:t>link:msim_xxxx</w:t>
      </w:r>
      <w:proofErr w:type="spellEnd"/>
      <w:r w:rsidRPr="003D1377">
        <w:t xml:space="preserve">, </w:t>
      </w:r>
      <w:proofErr w:type="spellStart"/>
      <w:r w:rsidRPr="003D1377">
        <w:t>aldec</w:t>
      </w:r>
      <w:proofErr w:type="spellEnd"/>
      <w:r w:rsidRPr="003D1377">
        <w:t xml:space="preserve"> </w:t>
      </w:r>
      <w:proofErr w:type="spellStart"/>
      <w:r w:rsidRPr="003D1377">
        <w:t>link:asim_xxx</w:t>
      </w:r>
      <w:proofErr w:type="spellEnd"/>
      <w:r w:rsidRPr="003D1377">
        <w:t>)</w:t>
      </w:r>
    </w:p>
    <w:p w14:paraId="6F452CA1" w14:textId="1630909C" w:rsidR="003D1377" w:rsidRPr="003D1377" w:rsidRDefault="003D1377" w:rsidP="003D1377">
      <w:pPr>
        <w:pStyle w:val="ListParagraph"/>
        <w:numPr>
          <w:ilvl w:val="0"/>
          <w:numId w:val="39"/>
        </w:numPr>
      </w:pPr>
      <w:r w:rsidRPr="003D1377">
        <w:t>All ‘</w:t>
      </w:r>
      <w:proofErr w:type="spellStart"/>
      <w:r w:rsidRPr="003D1377">
        <w:t>xxxx_passx</w:t>
      </w:r>
      <w:proofErr w:type="spellEnd"/>
      <w:r w:rsidRPr="003D1377">
        <w:t>’ check string must be found before final PASS, any ‘</w:t>
      </w:r>
      <w:proofErr w:type="spellStart"/>
      <w:r w:rsidRPr="003D1377">
        <w:t>xxxx_failx</w:t>
      </w:r>
      <w:proofErr w:type="spellEnd"/>
      <w:r w:rsidRPr="003D1377">
        <w:t>’ check string will result a final FAIL</w:t>
      </w:r>
    </w:p>
    <w:p w14:paraId="35A313D0" w14:textId="77777777" w:rsidR="008D5671" w:rsidRDefault="008C5800" w:rsidP="008D5671">
      <w:pPr>
        <w:pStyle w:val="Heading3"/>
      </w:pPr>
      <w:bookmarkStart w:id="248" w:name="_Toc140740365"/>
      <w:r>
        <w:t>2</w:t>
      </w:r>
      <w:r w:rsidR="0013151A">
        <w:t>7</w:t>
      </w:r>
      <w:r>
        <w:t>.3 Demo</w:t>
      </w:r>
      <w:bookmarkEnd w:id="248"/>
    </w:p>
    <w:p w14:paraId="46707D80" w14:textId="0FC28CDF" w:rsidR="008D5671" w:rsidRDefault="008D5671" w:rsidP="008D5671">
      <w:r>
        <w:t>Demo 1:</w:t>
      </w:r>
    </w:p>
    <w:p w14:paraId="227F1406" w14:textId="03A77479" w:rsidR="008D5671" w:rsidRDefault="008D5671" w:rsidP="008D5671">
      <w:pPr>
        <w:ind w:left="420"/>
      </w:pPr>
      <w:r>
        <w:t>[</w:t>
      </w:r>
      <w:proofErr w:type="spellStart"/>
      <w:r>
        <w:t>check_simulation_flow</w:t>
      </w:r>
      <w:proofErr w:type="spellEnd"/>
      <w:r>
        <w:t>]</w:t>
      </w:r>
    </w:p>
    <w:p w14:paraId="31B01814" w14:textId="1499C2A9" w:rsidR="008D5671" w:rsidRDefault="008D5671" w:rsidP="008D5671">
      <w:pPr>
        <w:ind w:left="420"/>
      </w:pP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 </w:t>
      </w:r>
    </w:p>
    <w:p w14:paraId="1FBCCD57" w14:textId="77777777" w:rsidR="008D5671" w:rsidRDefault="008D5671" w:rsidP="008D5671">
      <w:r>
        <w:t>Demo 2:</w:t>
      </w:r>
      <w:r w:rsidRPr="008D5671">
        <w:t xml:space="preserve"> </w:t>
      </w:r>
    </w:p>
    <w:p w14:paraId="0D25ACF7" w14:textId="1EF45DBD" w:rsidR="008D5671" w:rsidRDefault="008D5671" w:rsidP="008D5671">
      <w:pPr>
        <w:ind w:left="420"/>
      </w:pPr>
      <w:r>
        <w:t>[</w:t>
      </w:r>
      <w:proofErr w:type="spellStart"/>
      <w:r>
        <w:t>check_simulation_flow</w:t>
      </w:r>
      <w:proofErr w:type="spellEnd"/>
      <w:r>
        <w:t>]</w:t>
      </w:r>
    </w:p>
    <w:p w14:paraId="79693633" w14:textId="77777777" w:rsidR="008D5671" w:rsidRDefault="008D5671" w:rsidP="008D5671">
      <w:pPr>
        <w:ind w:left="420"/>
      </w:pP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par_vlg</w:t>
      </w:r>
      <w:proofErr w:type="spellEnd"/>
    </w:p>
    <w:p w14:paraId="545144C0" w14:textId="77777777" w:rsidR="008D5671" w:rsidRDefault="008D5671" w:rsidP="008D5671">
      <w:pPr>
        <w:ind w:left="420"/>
      </w:pPr>
      <w:proofErr w:type="spellStart"/>
      <w:r>
        <w:t>rtl_file</w:t>
      </w:r>
      <w:proofErr w:type="spellEnd"/>
      <w:r>
        <w:t xml:space="preserve"> = _scratch/</w:t>
      </w:r>
      <w:proofErr w:type="spellStart"/>
      <w:r>
        <w:t>sim_rtl</w:t>
      </w:r>
      <w:proofErr w:type="spellEnd"/>
      <w:r>
        <w:t>/sim_log.txt</w:t>
      </w:r>
    </w:p>
    <w:p w14:paraId="4CC76E43" w14:textId="77777777" w:rsidR="008D5671" w:rsidRDefault="008D5671" w:rsidP="008D5671">
      <w:pPr>
        <w:ind w:left="420"/>
      </w:pPr>
      <w:r>
        <w:t xml:space="preserve">msim_pass1 = # Errors: 0  </w:t>
      </w:r>
    </w:p>
    <w:p w14:paraId="32E499F2" w14:textId="3790D3B5" w:rsidR="008D5671" w:rsidRDefault="008D5671" w:rsidP="008D5671">
      <w:pPr>
        <w:ind w:left="420"/>
      </w:pPr>
      <w:r>
        <w:t>msim_fail1 = Error loading design</w:t>
      </w:r>
    </w:p>
    <w:p w14:paraId="4A1696B4" w14:textId="5FA049F6" w:rsidR="00DD265B" w:rsidRDefault="00DD265B" w:rsidP="008D5671">
      <w:pPr>
        <w:ind w:left="420"/>
      </w:pPr>
    </w:p>
    <w:p w14:paraId="1C4D0F4E" w14:textId="77777777" w:rsidR="00902225" w:rsidRDefault="00902225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34242A7" w14:textId="7DDCD7BB" w:rsidR="00DD265B" w:rsidRDefault="00DD265B" w:rsidP="00DD265B">
      <w:pPr>
        <w:pStyle w:val="Heading2"/>
      </w:pPr>
      <w:bookmarkStart w:id="249" w:name="_Toc140740366"/>
      <w:r>
        <w:lastRenderedPageBreak/>
        <w:t xml:space="preserve">28 </w:t>
      </w:r>
      <w:proofErr w:type="spellStart"/>
      <w:r>
        <w:t>check_value</w:t>
      </w:r>
      <w:bookmarkEnd w:id="249"/>
      <w:proofErr w:type="spellEnd"/>
    </w:p>
    <w:p w14:paraId="12DC1FCA" w14:textId="2952F917" w:rsidR="006E5639" w:rsidRPr="006E5639" w:rsidRDefault="006E5639" w:rsidP="006E5639">
      <w:bookmarkStart w:id="250" w:name="OLE_LINK1"/>
      <w:bookmarkStart w:id="251" w:name="OLE_LINK2"/>
      <w:r>
        <w:t xml:space="preserve">This method is used to check values in report file. Which </w:t>
      </w:r>
      <w:r>
        <w:rPr>
          <w:rFonts w:hint="eastAsia"/>
        </w:rPr>
        <w:t>must</w:t>
      </w:r>
      <w:r>
        <w:t xml:space="preserve"> be used together with _</w:t>
      </w:r>
      <w:proofErr w:type="spellStart"/>
      <w:r>
        <w:t>get_value_xxx</w:t>
      </w:r>
      <w:proofErr w:type="spellEnd"/>
      <w:r>
        <w:t xml:space="preserve"> function.</w:t>
      </w:r>
    </w:p>
    <w:p w14:paraId="34D9BCA2" w14:textId="14B9D201" w:rsidR="00DD265B" w:rsidRDefault="00DD265B" w:rsidP="00FC002B">
      <w:pPr>
        <w:pStyle w:val="Heading3"/>
      </w:pPr>
      <w:bookmarkStart w:id="252" w:name="_Toc140740367"/>
      <w:bookmarkEnd w:id="250"/>
      <w:bookmarkEnd w:id="251"/>
      <w:r>
        <w:t>28.1 Format</w:t>
      </w:r>
      <w:bookmarkEnd w:id="252"/>
    </w:p>
    <w:p w14:paraId="3D16A128" w14:textId="45DB24C8" w:rsidR="00DD265B" w:rsidRDefault="004471D4" w:rsidP="00DD265B">
      <w:r>
        <w:t>[</w:t>
      </w:r>
      <w:proofErr w:type="spellStart"/>
      <w:r>
        <w:t>check_value</w:t>
      </w:r>
      <w:proofErr w:type="spellEnd"/>
      <w:r>
        <w:t>]</w:t>
      </w:r>
    </w:p>
    <w:p w14:paraId="031EF197" w14:textId="2C6979B0" w:rsidR="004471D4" w:rsidRDefault="004471D4" w:rsidP="00DD265B">
      <w:r>
        <w:t xml:space="preserve">title </w:t>
      </w:r>
      <w:r w:rsidR="00432151">
        <w:t xml:space="preserve">= check </w:t>
      </w:r>
      <w:proofErr w:type="spellStart"/>
      <w:r w:rsidR="00432151">
        <w:t>lut</w:t>
      </w:r>
      <w:proofErr w:type="spellEnd"/>
      <w:r w:rsidR="00432151">
        <w:t xml:space="preserve"> number for different map arguments</w:t>
      </w:r>
    </w:p>
    <w:p w14:paraId="656E233C" w14:textId="43E1B6B4" w:rsidR="00432151" w:rsidRDefault="002928F5" w:rsidP="00DD265B">
      <w:r>
        <w:t>judge = {</w:t>
      </w:r>
      <w:proofErr w:type="spellStart"/>
      <w:r>
        <w:t>lut_one</w:t>
      </w:r>
      <w:proofErr w:type="spellEnd"/>
      <w:r>
        <w:t>} &gt; {</w:t>
      </w:r>
      <w:proofErr w:type="spellStart"/>
      <w:r>
        <w:t>lut_updated</w:t>
      </w:r>
      <w:proofErr w:type="spellEnd"/>
      <w:r w:rsidR="00432151">
        <w:t>}</w:t>
      </w:r>
    </w:p>
    <w:p w14:paraId="16E4DF8E" w14:textId="656107F3" w:rsidR="00432151" w:rsidRDefault="00432151" w:rsidP="00DD265B"/>
    <w:p w14:paraId="567AEC6A" w14:textId="41694F35" w:rsidR="00432151" w:rsidRDefault="00432151" w:rsidP="00DD265B">
      <w:r>
        <w:t>[_</w:t>
      </w:r>
      <w:proofErr w:type="spellStart"/>
      <w:r>
        <w:t>get_value_lut_one</w:t>
      </w:r>
      <w:proofErr w:type="spellEnd"/>
      <w:r>
        <w:t>]</w:t>
      </w:r>
    </w:p>
    <w:p w14:paraId="00107F4C" w14:textId="3C035D05" w:rsidR="00432151" w:rsidRDefault="00432151" w:rsidP="00DD265B">
      <w:r>
        <w:t>file = ./_scratch/impl1/*.</w:t>
      </w:r>
      <w:proofErr w:type="spellStart"/>
      <w:r>
        <w:t>mrp</w:t>
      </w:r>
      <w:proofErr w:type="spellEnd"/>
    </w:p>
    <w:p w14:paraId="68146EA4" w14:textId="71D95B9B" w:rsidR="00432151" w:rsidRDefault="00432151" w:rsidP="00DD265B">
      <w:r>
        <w:t>pattern = Number of SLICEs: (\d+)</w:t>
      </w:r>
    </w:p>
    <w:p w14:paraId="3A9C2D57" w14:textId="148428F7" w:rsidR="00E70648" w:rsidRDefault="00E70648" w:rsidP="00DD265B"/>
    <w:p w14:paraId="2D2454B6" w14:textId="3B8B1656" w:rsidR="00E70648" w:rsidRDefault="00E70648" w:rsidP="00DD265B">
      <w:r>
        <w:t>[_</w:t>
      </w:r>
      <w:proofErr w:type="spellStart"/>
      <w:r>
        <w:t>get_value_lut_updated</w:t>
      </w:r>
      <w:proofErr w:type="spellEnd"/>
      <w:r>
        <w:t>]</w:t>
      </w:r>
    </w:p>
    <w:p w14:paraId="51B5C2B9" w14:textId="1A3BE766" w:rsidR="00E70648" w:rsidRDefault="00E70648" w:rsidP="00E70648">
      <w:r>
        <w:t>file = ./_scratch/impl2/*.</w:t>
      </w:r>
      <w:proofErr w:type="spellStart"/>
      <w:r>
        <w:t>mrp</w:t>
      </w:r>
      <w:proofErr w:type="spellEnd"/>
    </w:p>
    <w:p w14:paraId="44FC16DD" w14:textId="77777777" w:rsidR="00E70648" w:rsidRDefault="00E70648" w:rsidP="00E70648">
      <w:r>
        <w:t>pattern = Number of SLICEs: (\d+)</w:t>
      </w:r>
    </w:p>
    <w:p w14:paraId="0925280A" w14:textId="236C5C9B" w:rsidR="00DD265B" w:rsidRDefault="00DD265B" w:rsidP="00FC002B">
      <w:pPr>
        <w:pStyle w:val="Heading3"/>
      </w:pPr>
      <w:bookmarkStart w:id="253" w:name="_Toc140740368"/>
      <w:r>
        <w:t>28.2 Description</w:t>
      </w:r>
      <w:bookmarkEnd w:id="253"/>
    </w:p>
    <w:p w14:paraId="229D435D" w14:textId="77777777" w:rsidR="002928F5" w:rsidRDefault="002928F5" w:rsidP="002928F5">
      <w:pPr>
        <w:pStyle w:val="ListParagraph"/>
        <w:numPr>
          <w:ilvl w:val="0"/>
          <w:numId w:val="41"/>
        </w:numPr>
      </w:pPr>
      <w:r>
        <w:t>get value by [_</w:t>
      </w:r>
      <w:proofErr w:type="spellStart"/>
      <w:r>
        <w:t>get_value_xxx</w:t>
      </w:r>
      <w:proofErr w:type="spellEnd"/>
      <w:r>
        <w:t>], xxx is the value name;</w:t>
      </w:r>
    </w:p>
    <w:p w14:paraId="342994E7" w14:textId="77777777" w:rsidR="002928F5" w:rsidRDefault="002928F5" w:rsidP="002928F5">
      <w:pPr>
        <w:pStyle w:val="ListParagraph"/>
        <w:numPr>
          <w:ilvl w:val="0"/>
          <w:numId w:val="41"/>
        </w:numPr>
      </w:pPr>
      <w:r>
        <w:t>eval judge string and get True or False;</w:t>
      </w:r>
    </w:p>
    <w:p w14:paraId="34F364C3" w14:textId="0E64E00D" w:rsidR="002928F5" w:rsidRDefault="002928F5" w:rsidP="002928F5">
      <w:pPr>
        <w:pStyle w:val="ListParagraph"/>
        <w:numPr>
          <w:ilvl w:val="0"/>
          <w:numId w:val="41"/>
        </w:numPr>
      </w:pPr>
      <w:r>
        <w:t>no blank in section name;</w:t>
      </w:r>
    </w:p>
    <w:p w14:paraId="4EF3FA82" w14:textId="50459273" w:rsidR="002928F5" w:rsidRDefault="002928F5" w:rsidP="002928F5">
      <w:pPr>
        <w:pStyle w:val="ListParagraph"/>
        <w:numPr>
          <w:ilvl w:val="0"/>
          <w:numId w:val="41"/>
        </w:numPr>
      </w:pPr>
      <w:r>
        <w:t xml:space="preserve">in order to use judge string in Python scripts, no blank </w:t>
      </w:r>
      <w:r>
        <w:rPr>
          <w:rFonts w:hint="eastAsia"/>
        </w:rPr>
        <w:t>between</w:t>
      </w:r>
      <w:r>
        <w:t xml:space="preserve"> </w:t>
      </w:r>
      <w:r w:rsidRPr="002928F5">
        <w:t>curly brace</w:t>
      </w:r>
      <w:r w:rsidR="00294875">
        <w:t>;</w:t>
      </w:r>
    </w:p>
    <w:p w14:paraId="204DEEE5" w14:textId="6CAD0841" w:rsidR="002928F5" w:rsidRDefault="002928F5" w:rsidP="002928F5">
      <w:pPr>
        <w:pStyle w:val="ListParagraph"/>
        <w:numPr>
          <w:ilvl w:val="0"/>
          <w:numId w:val="41"/>
        </w:numPr>
      </w:pPr>
      <w:r>
        <w:t>Section [_</w:t>
      </w:r>
      <w:proofErr w:type="spellStart"/>
      <w:r>
        <w:t>get_value_xxx</w:t>
      </w:r>
      <w:proofErr w:type="spellEnd"/>
      <w:r>
        <w:t>] valid choices are:</w:t>
      </w:r>
    </w:p>
    <w:p w14:paraId="45229F72" w14:textId="554E7D92" w:rsidR="002928F5" w:rsidRDefault="002928F5" w:rsidP="002928F5">
      <w:pPr>
        <w:pStyle w:val="ListParagraph"/>
        <w:numPr>
          <w:ilvl w:val="1"/>
          <w:numId w:val="41"/>
        </w:numPr>
      </w:pPr>
      <w:r>
        <w:t xml:space="preserve">file: specify report file name or search string </w:t>
      </w:r>
    </w:p>
    <w:p w14:paraId="776CC256" w14:textId="627823BD" w:rsidR="002928F5" w:rsidRDefault="002928F5" w:rsidP="002928F5">
      <w:pPr>
        <w:pStyle w:val="ListParagraph"/>
        <w:numPr>
          <w:ilvl w:val="1"/>
          <w:numId w:val="41"/>
        </w:numPr>
      </w:pPr>
      <w:r>
        <w:t>pattern | (pattern_1, pattern_2, …): pattern has higher priority than others. When 2 or more patterns for search value, use pattern_1, pattern_2, …</w:t>
      </w:r>
    </w:p>
    <w:p w14:paraId="2ADBB0E5" w14:textId="5EF0B5F3" w:rsidR="002928F5" w:rsidRDefault="002928F5" w:rsidP="0090222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before_pattern_$d</w:t>
      </w:r>
      <w:proofErr w:type="spellEnd"/>
      <w:r>
        <w:t xml:space="preserve">]: </w:t>
      </w:r>
      <w:r w:rsidR="00902225" w:rsidRPr="00902225">
        <w:t xml:space="preserve">search </w:t>
      </w:r>
      <w:proofErr w:type="spellStart"/>
      <w:r w:rsidR="00902225" w:rsidRPr="00902225">
        <w:t>before_pattern_</w:t>
      </w:r>
      <w:r w:rsidR="00902225">
        <w:t>$d</w:t>
      </w:r>
      <w:proofErr w:type="spellEnd"/>
      <w:r w:rsidR="00902225" w:rsidRPr="00902225">
        <w:t xml:space="preserve"> firstly, then search the pattern in </w:t>
      </w:r>
      <w:r w:rsidR="00902225">
        <w:t>$d lines. $d is an integer which is bigger than 0</w:t>
      </w:r>
    </w:p>
    <w:p w14:paraId="2370C215" w14:textId="0D393B58" w:rsidR="002928F5" w:rsidRDefault="002928F5" w:rsidP="002928F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default_value</w:t>
      </w:r>
      <w:proofErr w:type="spellEnd"/>
      <w:r>
        <w:t>]</w:t>
      </w:r>
      <w:r w:rsidR="00902225">
        <w:t>: return this value when no value found in report file</w:t>
      </w:r>
    </w:p>
    <w:p w14:paraId="13535801" w14:textId="4BABB079" w:rsidR="002928F5" w:rsidRDefault="002928F5" w:rsidP="002928F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p_index</w:t>
      </w:r>
      <w:proofErr w:type="spellEnd"/>
      <w:r>
        <w:t xml:space="preserve"> | </w:t>
      </w:r>
      <w:proofErr w:type="spellStart"/>
      <w:r>
        <w:t>p_name</w:t>
      </w:r>
      <w:proofErr w:type="spellEnd"/>
      <w:r>
        <w:t>]</w:t>
      </w:r>
      <w:r w:rsidR="00902225">
        <w:t xml:space="preserve">: regular expression settings. Used by </w:t>
      </w:r>
      <w:proofErr w:type="spellStart"/>
      <w:r w:rsidR="00902225">
        <w:t>m.group</w:t>
      </w:r>
      <w:proofErr w:type="spellEnd"/>
      <w:r w:rsidR="00902225">
        <w:t>(</w:t>
      </w:r>
      <w:proofErr w:type="spellStart"/>
      <w:r w:rsidR="00902225">
        <w:t>p_index</w:t>
      </w:r>
      <w:proofErr w:type="spellEnd"/>
      <w:r w:rsidR="00902225">
        <w:t>)</w:t>
      </w:r>
    </w:p>
    <w:p w14:paraId="4D91693A" w14:textId="501A6673" w:rsidR="002928F5" w:rsidRDefault="002928F5" w:rsidP="0090222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p_flags</w:t>
      </w:r>
      <w:proofErr w:type="spellEnd"/>
      <w:r>
        <w:t>]</w:t>
      </w:r>
      <w:r w:rsidR="00902225">
        <w:t xml:space="preserve">: regular expression settings. For example, </w:t>
      </w:r>
      <w:proofErr w:type="spellStart"/>
      <w:r w:rsidR="00902225">
        <w:t>re.I</w:t>
      </w:r>
      <w:proofErr w:type="spellEnd"/>
      <w:r w:rsidR="00902225">
        <w:t xml:space="preserve"> | </w:t>
      </w:r>
      <w:proofErr w:type="spellStart"/>
      <w:r w:rsidR="00902225">
        <w:t>re.X</w:t>
      </w:r>
      <w:proofErr w:type="spellEnd"/>
    </w:p>
    <w:p w14:paraId="7730414B" w14:textId="77777777" w:rsidR="002928F5" w:rsidRDefault="002928F5" w:rsidP="00DD265B"/>
    <w:p w14:paraId="10867875" w14:textId="6882FA4E" w:rsidR="00DD265B" w:rsidRDefault="00DD265B" w:rsidP="00FC002B">
      <w:pPr>
        <w:pStyle w:val="Heading3"/>
      </w:pPr>
      <w:bookmarkStart w:id="254" w:name="_Toc140740369"/>
      <w:r>
        <w:t>28.3 Demo</w:t>
      </w:r>
      <w:bookmarkEnd w:id="254"/>
    </w:p>
    <w:p w14:paraId="03C96805" w14:textId="7D7D8ED9" w:rsidR="00FC002B" w:rsidRDefault="00902225" w:rsidP="00DD265B">
      <w:r>
        <w:t>[_</w:t>
      </w:r>
      <w:proofErr w:type="spellStart"/>
      <w:r>
        <w:t>get_value_lut_one</w:t>
      </w:r>
      <w:proofErr w:type="spellEnd"/>
      <w:r>
        <w:t>]</w:t>
      </w:r>
    </w:p>
    <w:p w14:paraId="54DE1E68" w14:textId="350C8284" w:rsidR="00902225" w:rsidRDefault="00902225" w:rsidP="00DD265B">
      <w:r>
        <w:t>file = ./_scratch/impl1/*.</w:t>
      </w:r>
      <w:proofErr w:type="spellStart"/>
      <w:r>
        <w:t>mrp</w:t>
      </w:r>
      <w:proofErr w:type="spellEnd"/>
    </w:p>
    <w:p w14:paraId="3BF7CCE2" w14:textId="4CF4DC43" w:rsidR="00902225" w:rsidRDefault="00902225" w:rsidP="00DD265B">
      <w:r>
        <w:t xml:space="preserve">pattern = </w:t>
      </w:r>
      <w:r w:rsidR="00041FC2" w:rsidRPr="00041FC2">
        <w:t xml:space="preserve">Number of LUT4s: </w:t>
      </w:r>
      <w:r>
        <w:t>(\d+)</w:t>
      </w:r>
    </w:p>
    <w:p w14:paraId="0424734D" w14:textId="763754EF" w:rsidR="00902225" w:rsidRDefault="00902225" w:rsidP="00DD265B">
      <w:proofErr w:type="spellStart"/>
      <w:r>
        <w:t>p_flags</w:t>
      </w:r>
      <w:proofErr w:type="spellEnd"/>
      <w:r>
        <w:t xml:space="preserve"> = </w:t>
      </w:r>
      <w:proofErr w:type="spellStart"/>
      <w:r>
        <w:t>re.I</w:t>
      </w:r>
      <w:proofErr w:type="spellEnd"/>
    </w:p>
    <w:p w14:paraId="43C25C12" w14:textId="1252F323" w:rsidR="00902225" w:rsidRDefault="00902225" w:rsidP="00DD265B"/>
    <w:p w14:paraId="651CFB94" w14:textId="08FF03A5" w:rsidR="00902225" w:rsidRDefault="00902225" w:rsidP="00902225">
      <w:r>
        <w:t>[_</w:t>
      </w:r>
      <w:proofErr w:type="spellStart"/>
      <w:r>
        <w:t>get_value_</w:t>
      </w:r>
      <w:r w:rsidR="00041FC2">
        <w:t>slice_one</w:t>
      </w:r>
      <w:proofErr w:type="spellEnd"/>
      <w:r w:rsidR="00041FC2">
        <w:t>]</w:t>
      </w:r>
    </w:p>
    <w:p w14:paraId="23EC4AC3" w14:textId="77777777" w:rsidR="00902225" w:rsidRDefault="00902225" w:rsidP="00902225">
      <w:r>
        <w:t>file = ./_scratch/impl1/*.</w:t>
      </w:r>
      <w:proofErr w:type="spellStart"/>
      <w:r>
        <w:t>mrp</w:t>
      </w:r>
      <w:proofErr w:type="spellEnd"/>
    </w:p>
    <w:p w14:paraId="43A7CD79" w14:textId="77777777" w:rsidR="00041FC2" w:rsidRDefault="00041FC2" w:rsidP="00041FC2">
      <w:r>
        <w:t xml:space="preserve">pattern_1 = </w:t>
      </w:r>
      <w:r w:rsidRPr="00041FC2">
        <w:t xml:space="preserve">Number of slice registers: </w:t>
      </w:r>
      <w:r>
        <w:t>(\d+)</w:t>
      </w:r>
    </w:p>
    <w:p w14:paraId="17826B0F" w14:textId="42D1EA4A" w:rsidR="00041FC2" w:rsidRDefault="00041FC2" w:rsidP="00041FC2">
      <w:r>
        <w:t xml:space="preserve">pattern_2 = </w:t>
      </w:r>
      <w:r w:rsidRPr="00041FC2">
        <w:t xml:space="preserve">Number of </w:t>
      </w:r>
      <w:r>
        <w:t>SLICEs</w:t>
      </w:r>
      <w:r w:rsidRPr="00041FC2">
        <w:t xml:space="preserve">: </w:t>
      </w:r>
      <w:r>
        <w:t>(\d+)</w:t>
      </w:r>
    </w:p>
    <w:p w14:paraId="133E202A" w14:textId="76399D6C" w:rsidR="00902225" w:rsidRDefault="00902225" w:rsidP="00902225">
      <w:proofErr w:type="spellStart"/>
      <w:r>
        <w:t>p_flags</w:t>
      </w:r>
      <w:proofErr w:type="spellEnd"/>
      <w:r>
        <w:t xml:space="preserve"> = </w:t>
      </w:r>
      <w:proofErr w:type="spellStart"/>
      <w:r>
        <w:t>re.I</w:t>
      </w:r>
      <w:proofErr w:type="spellEnd"/>
    </w:p>
    <w:p w14:paraId="5164AB2C" w14:textId="77777777" w:rsidR="00902225" w:rsidRDefault="00902225" w:rsidP="00902225"/>
    <w:p w14:paraId="760B59B7" w14:textId="7708D4A7" w:rsidR="00902225" w:rsidRDefault="00902225" w:rsidP="00902225">
      <w:r>
        <w:t>[_</w:t>
      </w:r>
      <w:proofErr w:type="spellStart"/>
      <w:r>
        <w:t>get_value_</w:t>
      </w:r>
      <w:r w:rsidR="00041FC2">
        <w:t>setup_slack</w:t>
      </w:r>
      <w:proofErr w:type="spellEnd"/>
      <w:r>
        <w:t>]</w:t>
      </w:r>
    </w:p>
    <w:p w14:paraId="2C7DB95E" w14:textId="08FF7A2B" w:rsidR="00902225" w:rsidRDefault="00902225" w:rsidP="00902225">
      <w:r>
        <w:t>file = ./_scratch/impl1/*.</w:t>
      </w:r>
      <w:r w:rsidR="00041FC2">
        <w:t>par</w:t>
      </w:r>
    </w:p>
    <w:p w14:paraId="4BFE8BA0" w14:textId="6E19CE79" w:rsidR="00041FC2" w:rsidRDefault="00041FC2" w:rsidP="00902225">
      <w:r>
        <w:t xml:space="preserve">before_pattern_8 = </w:t>
      </w:r>
      <w:r w:rsidRPr="00041FC2">
        <w:t>All signals are completely routed.</w:t>
      </w:r>
    </w:p>
    <w:p w14:paraId="359A2B6F" w14:textId="1C83D7F5" w:rsidR="00041FC2" w:rsidRDefault="00041FC2" w:rsidP="00902225">
      <w:r>
        <w:lastRenderedPageBreak/>
        <w:t xml:space="preserve">; </w:t>
      </w:r>
      <w:r w:rsidRPr="00041FC2">
        <w:t>PAR_SUMMARY::Worst  slack&lt;setup/&lt;ns&gt;&gt; = 0.614</w:t>
      </w:r>
    </w:p>
    <w:p w14:paraId="3898E86A" w14:textId="1AD1F228" w:rsidR="00902225" w:rsidRDefault="00902225" w:rsidP="00D74247">
      <w:r>
        <w:t xml:space="preserve">pattern = </w:t>
      </w:r>
      <w:r w:rsidR="00D74247">
        <w:t>PAR_SUMMARY::Worst\</w:t>
      </w:r>
      <w:proofErr w:type="spellStart"/>
      <w:r w:rsidR="00D74247">
        <w:t>s+</w:t>
      </w:r>
      <w:r w:rsidR="00041FC2" w:rsidRPr="00041FC2">
        <w:t>slack</w:t>
      </w:r>
      <w:proofErr w:type="spellEnd"/>
      <w:r w:rsidR="00041FC2" w:rsidRPr="00041FC2">
        <w:t>&lt;setup</w:t>
      </w:r>
      <w:r w:rsidR="00D74247">
        <w:t>.+=\s+([\d\.]+)</w:t>
      </w:r>
    </w:p>
    <w:p w14:paraId="0343A8C0" w14:textId="55AD7469" w:rsidR="00BA0EA2" w:rsidRDefault="00BA0EA2" w:rsidP="00D74247"/>
    <w:p w14:paraId="7A57D5DB" w14:textId="16B4311E" w:rsidR="00BA0EA2" w:rsidRDefault="00BA0EA2" w:rsidP="00D74247"/>
    <w:p w14:paraId="19CCF76F" w14:textId="11404670" w:rsidR="00BA0EA2" w:rsidRDefault="00BA0EA2" w:rsidP="00D74247">
      <w:r>
        <w:t>[check_value_1]</w:t>
      </w:r>
    </w:p>
    <w:p w14:paraId="69DAEA89" w14:textId="1C632B84" w:rsidR="00BA0EA2" w:rsidRDefault="00BA0EA2" w:rsidP="00D74247">
      <w:r>
        <w:t>judge = {</w:t>
      </w:r>
      <w:proofErr w:type="spellStart"/>
      <w:r>
        <w:t>lut_one</w:t>
      </w:r>
      <w:proofErr w:type="spellEnd"/>
      <w:r>
        <w:t>} &gt; 899</w:t>
      </w:r>
    </w:p>
    <w:p w14:paraId="23891A6E" w14:textId="5DC7BFA2" w:rsidR="00BA0EA2" w:rsidRDefault="00BA0EA2" w:rsidP="00D74247"/>
    <w:p w14:paraId="530F833D" w14:textId="453B1AE5" w:rsidR="00BA0EA2" w:rsidRDefault="00BA0EA2" w:rsidP="00D74247">
      <w:r>
        <w:t>[check_value_2]</w:t>
      </w:r>
    </w:p>
    <w:p w14:paraId="07838DF9" w14:textId="02F594B7" w:rsidR="00BA0EA2" w:rsidRDefault="00BA0EA2" w:rsidP="00D74247">
      <w:r>
        <w:t>judge = {</w:t>
      </w:r>
      <w:proofErr w:type="spellStart"/>
      <w:r>
        <w:t>lut_one</w:t>
      </w:r>
      <w:proofErr w:type="spellEnd"/>
      <w:r>
        <w:t>} &gt;= {</w:t>
      </w:r>
      <w:proofErr w:type="spellStart"/>
      <w:r>
        <w:t>setup_slack</w:t>
      </w:r>
      <w:proofErr w:type="spellEnd"/>
      <w:r>
        <w:t>} * 1.8 and {</w:t>
      </w:r>
      <w:proofErr w:type="spellStart"/>
      <w:r>
        <w:t>slice_one</w:t>
      </w:r>
      <w:proofErr w:type="spellEnd"/>
      <w:r>
        <w:t>} != {</w:t>
      </w:r>
      <w:proofErr w:type="spellStart"/>
      <w:r>
        <w:t>lut_one</w:t>
      </w:r>
      <w:proofErr w:type="spellEnd"/>
      <w:r>
        <w:t>}</w:t>
      </w:r>
    </w:p>
    <w:p w14:paraId="2256DE7D" w14:textId="79A2291E" w:rsidR="001651F5" w:rsidRDefault="001651F5" w:rsidP="00D74247"/>
    <w:p w14:paraId="5D104E38" w14:textId="0FC04B5B" w:rsidR="001651F5" w:rsidRDefault="001651F5" w:rsidP="001651F5">
      <w:pPr>
        <w:pStyle w:val="Heading2"/>
      </w:pPr>
      <w:bookmarkStart w:id="255" w:name="_Toc140740370"/>
      <w:r>
        <w:t xml:space="preserve">29 </w:t>
      </w:r>
      <w:proofErr w:type="spellStart"/>
      <w:r>
        <w:t>check_rbt</w:t>
      </w:r>
      <w:bookmarkEnd w:id="255"/>
      <w:proofErr w:type="spellEnd"/>
    </w:p>
    <w:p w14:paraId="63FAEB66" w14:textId="792DAA1A" w:rsidR="001651F5" w:rsidRDefault="001651F5" w:rsidP="001651F5">
      <w:r>
        <w:t xml:space="preserve">This method is used to check the </w:t>
      </w:r>
      <w:proofErr w:type="spellStart"/>
      <w:r>
        <w:t>rbt</w:t>
      </w:r>
      <w:proofErr w:type="spellEnd"/>
      <w:r>
        <w:t xml:space="preserve"> files generated with different Radiant build.</w:t>
      </w:r>
    </w:p>
    <w:p w14:paraId="4EEF8EBD" w14:textId="26B71B7B" w:rsidR="001651F5" w:rsidRDefault="001651F5" w:rsidP="001651F5">
      <w:pPr>
        <w:pStyle w:val="Heading3"/>
      </w:pPr>
      <w:bookmarkStart w:id="256" w:name="_Toc140740371"/>
      <w:r>
        <w:t>29.1 Format</w:t>
      </w:r>
      <w:bookmarkEnd w:id="256"/>
    </w:p>
    <w:p w14:paraId="50B3C5F3" w14:textId="6B765690" w:rsidR="001651F5" w:rsidRDefault="001651F5" w:rsidP="001651F5">
      <w:r w:rsidRPr="00810B6A">
        <w:t>[</w:t>
      </w:r>
      <w:r>
        <w:t>check_</w:t>
      </w:r>
      <w:r w:rsidRPr="00F42A43">
        <w:t xml:space="preserve"> </w:t>
      </w:r>
      <w:proofErr w:type="spellStart"/>
      <w:r>
        <w:t>rbt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1BBDE408" w14:textId="77777777" w:rsidR="001651F5" w:rsidRPr="007F01DF" w:rsidRDefault="001651F5" w:rsidP="001651F5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5EE1B7D5" w14:textId="77777777" w:rsidR="001651F5" w:rsidRPr="008754D5" w:rsidRDefault="001651F5" w:rsidP="001651F5">
      <w:proofErr w:type="spellStart"/>
      <w:r>
        <w:t>compare_file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proofErr w:type="spellStart"/>
      <w:r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59A60251" w14:textId="77777777" w:rsidR="001651F5" w:rsidRPr="001651F5" w:rsidRDefault="001651F5" w:rsidP="001651F5"/>
    <w:p w14:paraId="5C546B7F" w14:textId="7A61D41D" w:rsidR="001651F5" w:rsidRDefault="001651F5" w:rsidP="001651F5">
      <w:pPr>
        <w:pStyle w:val="Heading3"/>
      </w:pPr>
      <w:bookmarkStart w:id="257" w:name="_Toc140740372"/>
      <w:r>
        <w:t>29.2 Description</w:t>
      </w:r>
      <w:bookmarkEnd w:id="257"/>
    </w:p>
    <w:p w14:paraId="734E303D" w14:textId="02076924" w:rsidR="001651F5" w:rsidRDefault="001651F5" w:rsidP="001651F5">
      <w:pPr>
        <w:pStyle w:val="ListParagraph"/>
        <w:numPr>
          <w:ilvl w:val="0"/>
          <w:numId w:val="42"/>
        </w:numPr>
      </w:pPr>
      <w:r>
        <w:t>“[</w:t>
      </w:r>
      <w:proofErr w:type="spellStart"/>
      <w:r>
        <w:t>check_rbt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>
        <w:t>rbt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99D9C02" w14:textId="77777777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title for this check method, optional.</w:t>
      </w:r>
    </w:p>
    <w:p w14:paraId="4E76B857" w14:textId="77777777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spellStart"/>
      <w:r>
        <w:t>golden_file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be checked</w:t>
      </w:r>
      <w:r>
        <w:t>.</w:t>
      </w:r>
    </w:p>
    <w:p w14:paraId="3B8AC39D" w14:textId="15BB3DCD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spellStart"/>
      <w:r>
        <w:t>compare_file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be checked</w:t>
      </w:r>
      <w:r>
        <w:t>.</w:t>
      </w:r>
    </w:p>
    <w:p w14:paraId="3D072761" w14:textId="77777777" w:rsidR="001651F5" w:rsidRDefault="001651F5" w:rsidP="001651F5">
      <w:r>
        <w:t>I</w:t>
      </w:r>
      <w:r>
        <w:rPr>
          <w:rFonts w:hint="eastAsia"/>
        </w:rPr>
        <w:t>n summary:</w:t>
      </w:r>
    </w:p>
    <w:p w14:paraId="16136881" w14:textId="48EAD979" w:rsidR="001651F5" w:rsidRPr="001651F5" w:rsidRDefault="001651F5" w:rsidP="001651F5">
      <w:r>
        <w:rPr>
          <w:rFonts w:hint="eastAsia"/>
        </w:rPr>
        <w:t>It</w:t>
      </w:r>
      <w:r>
        <w:t xml:space="preserve"> will try to compare the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and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 xml:space="preserve">&gt;. </w:t>
      </w:r>
      <w:r>
        <w:t xml:space="preserve">It will check the first 30 lines in </w:t>
      </w:r>
      <w:proofErr w:type="spellStart"/>
      <w:r>
        <w:t>rbt</w:t>
      </w:r>
      <w:proofErr w:type="spellEnd"/>
      <w:r>
        <w:t xml:space="preserve"> file and try to compare the items like: </w:t>
      </w:r>
      <w:r w:rsidRPr="001651F5">
        <w:t>"Rows", "Cols", "Bits", "</w:t>
      </w:r>
      <w:proofErr w:type="spellStart"/>
      <w:r w:rsidRPr="001651F5">
        <w:t>BitstreamCRC</w:t>
      </w:r>
      <w:proofErr w:type="spellEnd"/>
      <w:r w:rsidRPr="001651F5">
        <w:t>", "</w:t>
      </w:r>
      <w:proofErr w:type="spellStart"/>
      <w:r w:rsidRPr="001651F5">
        <w:t>FileFormat</w:t>
      </w:r>
      <w:proofErr w:type="spellEnd"/>
      <w:r w:rsidRPr="001651F5">
        <w:t>"</w:t>
      </w:r>
      <w:r>
        <w:t>. It all value are same, will return pass.</w:t>
      </w:r>
    </w:p>
    <w:p w14:paraId="4A48505B" w14:textId="74A5C81A" w:rsidR="001651F5" w:rsidRDefault="001651F5" w:rsidP="001651F5">
      <w:pPr>
        <w:pStyle w:val="Heading3"/>
      </w:pPr>
      <w:bookmarkStart w:id="258" w:name="_Toc140740373"/>
      <w:r>
        <w:t>29.3 Demo</w:t>
      </w:r>
      <w:bookmarkEnd w:id="258"/>
    </w:p>
    <w:p w14:paraId="16FA82C9" w14:textId="7922AA4A" w:rsidR="001651F5" w:rsidRDefault="001651F5" w:rsidP="001651F5">
      <w:r>
        <w:t>[check_rbt_1]</w:t>
      </w:r>
    </w:p>
    <w:p w14:paraId="41EBCFDF" w14:textId="3DF3914A" w:rsidR="001651F5" w:rsidRDefault="001651F5" w:rsidP="001651F5">
      <w:proofErr w:type="spellStart"/>
      <w:r>
        <w:t>golden_file</w:t>
      </w:r>
      <w:proofErr w:type="spellEnd"/>
      <w:r>
        <w:t>=</w:t>
      </w:r>
      <w:r w:rsidR="00022396" w:rsidRPr="00022396">
        <w:t xml:space="preserve"> _old/*/*.</w:t>
      </w:r>
      <w:proofErr w:type="spellStart"/>
      <w:r w:rsidR="00022396" w:rsidRPr="00022396">
        <w:t>rb</w:t>
      </w:r>
      <w:r w:rsidR="00022396">
        <w:t>t</w:t>
      </w:r>
      <w:proofErr w:type="spellEnd"/>
    </w:p>
    <w:p w14:paraId="5E250974" w14:textId="589003B4" w:rsidR="001651F5" w:rsidRDefault="001651F5" w:rsidP="001651F5">
      <w:proofErr w:type="spellStart"/>
      <w:r>
        <w:t>compare_file</w:t>
      </w:r>
      <w:proofErr w:type="spellEnd"/>
      <w:r>
        <w:t>=</w:t>
      </w:r>
      <w:r w:rsidR="00022396" w:rsidRPr="00022396">
        <w:t xml:space="preserve"> </w:t>
      </w:r>
      <w:r w:rsidR="00022396">
        <w:t>_new</w:t>
      </w:r>
      <w:r w:rsidR="00022396" w:rsidRPr="00022396">
        <w:t>/*/*.</w:t>
      </w:r>
      <w:proofErr w:type="spellStart"/>
      <w:r w:rsidR="00022396" w:rsidRPr="00022396">
        <w:t>rb</w:t>
      </w:r>
      <w:r w:rsidR="00022396">
        <w:t>t</w:t>
      </w:r>
      <w:proofErr w:type="spellEnd"/>
    </w:p>
    <w:p w14:paraId="27EAE92F" w14:textId="493683FD" w:rsidR="001E6011" w:rsidRDefault="001E6011" w:rsidP="001651F5"/>
    <w:p w14:paraId="4B725EA5" w14:textId="6867F4B4" w:rsidR="001E6011" w:rsidRDefault="001E6011" w:rsidP="001E6011">
      <w:pPr>
        <w:pStyle w:val="Heading2"/>
      </w:pPr>
      <w:bookmarkStart w:id="259" w:name="_Toc140740374"/>
      <w:r>
        <w:t xml:space="preserve">30 </w:t>
      </w:r>
      <w:proofErr w:type="spellStart"/>
      <w:r>
        <w:t>check_clock_skew</w:t>
      </w:r>
      <w:bookmarkEnd w:id="259"/>
      <w:proofErr w:type="spellEnd"/>
    </w:p>
    <w:p w14:paraId="7723817E" w14:textId="308F402B" w:rsidR="001E6011" w:rsidRDefault="001E6011" w:rsidP="001E6011">
      <w:r>
        <w:t xml:space="preserve">This method is used to check clock skew number between </w:t>
      </w:r>
      <w:proofErr w:type="spellStart"/>
      <w:r>
        <w:t>twr</w:t>
      </w:r>
      <w:proofErr w:type="spellEnd"/>
      <w:r>
        <w:t xml:space="preserve"> data and par data.</w:t>
      </w:r>
    </w:p>
    <w:p w14:paraId="5D18F5A9" w14:textId="70873E29" w:rsidR="00902225" w:rsidRDefault="001E6011" w:rsidP="001E6011">
      <w:pPr>
        <w:pStyle w:val="Heading3"/>
      </w:pPr>
      <w:bookmarkStart w:id="260" w:name="_Toc140740375"/>
      <w:r>
        <w:t>30.1 Format</w:t>
      </w:r>
      <w:bookmarkEnd w:id="260"/>
    </w:p>
    <w:p w14:paraId="17ACC2DE" w14:textId="72080C35" w:rsidR="001E6011" w:rsidRDefault="001E6011" w:rsidP="001E6011">
      <w:r>
        <w:t>[</w:t>
      </w:r>
      <w:proofErr w:type="spellStart"/>
      <w:r>
        <w:t>check_clock_skew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]]</w:t>
      </w:r>
    </w:p>
    <w:p w14:paraId="59BC866E" w14:textId="77777777" w:rsidR="001E6011" w:rsidRDefault="001E6011" w:rsidP="001E6011">
      <w:r>
        <w:t xml:space="preserve">; KEYWORDS: </w:t>
      </w:r>
      <w:bookmarkStart w:id="261" w:name="OLE_LINK3"/>
      <w:bookmarkStart w:id="262" w:name="OLE_LINK4"/>
      <w:r>
        <w:t>"</w:t>
      </w:r>
      <w:proofErr w:type="spellStart"/>
      <w:r>
        <w:t>get_twr</w:t>
      </w:r>
      <w:proofErr w:type="spellEnd"/>
      <w:r>
        <w:t>.", "</w:t>
      </w:r>
      <w:proofErr w:type="spellStart"/>
      <w:r>
        <w:t>get_par</w:t>
      </w:r>
      <w:proofErr w:type="spellEnd"/>
      <w:r>
        <w:t>." and ".string", ".</w:t>
      </w:r>
      <w:proofErr w:type="spellStart"/>
      <w:r>
        <w:t>regexp</w:t>
      </w:r>
      <w:proofErr w:type="spellEnd"/>
      <w:r>
        <w:t>"</w:t>
      </w:r>
    </w:p>
    <w:bookmarkEnd w:id="261"/>
    <w:bookmarkEnd w:id="262"/>
    <w:p w14:paraId="307E0440" w14:textId="77777777" w:rsidR="001E6011" w:rsidRDefault="001E6011" w:rsidP="001E6011">
      <w:r>
        <w:t>file = ./_scratch/</w:t>
      </w:r>
      <w:proofErr w:type="spellStart"/>
      <w:r>
        <w:t>impl</w:t>
      </w:r>
      <w:proofErr w:type="spellEnd"/>
      <w:r>
        <w:t>/*.</w:t>
      </w:r>
      <w:proofErr w:type="spellStart"/>
      <w:r>
        <w:t>twr</w:t>
      </w:r>
      <w:proofErr w:type="spellEnd"/>
    </w:p>
    <w:p w14:paraId="6D75E05E" w14:textId="77777777" w:rsidR="001E6011" w:rsidRDefault="001E6011" w:rsidP="001E6011">
      <w:r>
        <w:t>trunk = 5</w:t>
      </w:r>
    </w:p>
    <w:p w14:paraId="5E2D5D2C" w14:textId="77777777" w:rsidR="001E6011" w:rsidRDefault="001E6011" w:rsidP="001E6011">
      <w:r>
        <w:t>mode = more</w:t>
      </w:r>
    </w:p>
    <w:p w14:paraId="0D5C57E6" w14:textId="77777777" w:rsidR="001E6011" w:rsidRDefault="001E6011" w:rsidP="001E6011">
      <w:r>
        <w:t>get_twr.0.string = Path Begin       : temp4_Z/Q  (SLICE_R5C1F)</w:t>
      </w:r>
    </w:p>
    <w:p w14:paraId="2AA4D026" w14:textId="77777777" w:rsidR="001E6011" w:rsidRDefault="001E6011" w:rsidP="001E6011">
      <w:r>
        <w:t>get_twr.1.string = Path End         : Qout2_Z/DF  (SLICE_R54C50E)</w:t>
      </w:r>
    </w:p>
    <w:p w14:paraId="0FD2011F" w14:textId="77777777" w:rsidR="001E6011" w:rsidRDefault="001E6011" w:rsidP="001E6011">
      <w:r>
        <w:t>get_twr.7.regexp = Setup Constraint :</w:t>
      </w:r>
    </w:p>
    <w:p w14:paraId="0681C866" w14:textId="77777777" w:rsidR="001E6011" w:rsidRDefault="001E6011" w:rsidP="001E6011">
      <w:r>
        <w:lastRenderedPageBreak/>
        <w:t>get_twr.8.regexp = Common Path Skew : ([\d\.]+) ns</w:t>
      </w:r>
    </w:p>
    <w:p w14:paraId="3BF1A521" w14:textId="77777777" w:rsidR="001E6011" w:rsidRDefault="001E6011" w:rsidP="001E6011"/>
    <w:p w14:paraId="4058C60B" w14:textId="77777777" w:rsidR="001E6011" w:rsidRDefault="001E6011" w:rsidP="001E6011">
      <w:r>
        <w:t xml:space="preserve">get_par.0.regexp = from .+gclk_cent2trunk        to .+: </w:t>
      </w:r>
      <w:proofErr w:type="spellStart"/>
      <w:r>
        <w:t>cip</w:t>
      </w:r>
      <w:proofErr w:type="spellEnd"/>
      <w:r>
        <w:t xml:space="preserve"> </w:t>
      </w:r>
      <w:proofErr w:type="spellStart"/>
      <w:r>
        <w:t>cnt</w:t>
      </w:r>
      <w:proofErr w:type="spellEnd"/>
      <w:r>
        <w:t>=0</w:t>
      </w:r>
    </w:p>
    <w:p w14:paraId="13463BF7" w14:textId="39C938C7" w:rsidR="00902225" w:rsidRDefault="001E6011" w:rsidP="001E6011">
      <w:r>
        <w:t xml:space="preserve">get_par.1.regexp = </w:t>
      </w:r>
      <w:proofErr w:type="spellStart"/>
      <w:r>
        <w:t>rc</w:t>
      </w:r>
      <w:proofErr w:type="spellEnd"/>
      <w:r>
        <w:t xml:space="preserve"> delay:.+?&lt;(.+?)&gt;</w:t>
      </w:r>
    </w:p>
    <w:p w14:paraId="7793F6F1" w14:textId="027574CA" w:rsidR="001E6011" w:rsidRDefault="001E6011" w:rsidP="001E6011"/>
    <w:p w14:paraId="6F0E18F6" w14:textId="0B915EE5" w:rsidR="001E6011" w:rsidRDefault="001E6011" w:rsidP="001E6011">
      <w:pPr>
        <w:pStyle w:val="Heading3"/>
      </w:pPr>
      <w:bookmarkStart w:id="263" w:name="_Toc140740376"/>
      <w:r>
        <w:t>30.2 Description</w:t>
      </w:r>
      <w:bookmarkEnd w:id="263"/>
    </w:p>
    <w:p w14:paraId="4BCC9AB1" w14:textId="77777777" w:rsidR="001E6011" w:rsidRDefault="001E6011" w:rsidP="001E6011">
      <w:pPr>
        <w:pStyle w:val="ListParagraph"/>
        <w:numPr>
          <w:ilvl w:val="0"/>
          <w:numId w:val="43"/>
        </w:numPr>
      </w:pPr>
      <w:r>
        <w:t>File: specify file relative path or search pattern</w:t>
      </w:r>
    </w:p>
    <w:p w14:paraId="3E80EBFC" w14:textId="18AAC084" w:rsidR="001E6011" w:rsidRDefault="001E6011" w:rsidP="001E6011">
      <w:pPr>
        <w:pStyle w:val="ListParagraph"/>
        <w:numPr>
          <w:ilvl w:val="0"/>
          <w:numId w:val="43"/>
        </w:numPr>
      </w:pPr>
      <w:r>
        <w:t>Fixed keywords:"</w:t>
      </w:r>
      <w:proofErr w:type="spellStart"/>
      <w:r>
        <w:t>get_twr</w:t>
      </w:r>
      <w:proofErr w:type="spellEnd"/>
      <w:r>
        <w:t>.", "</w:t>
      </w:r>
      <w:proofErr w:type="spellStart"/>
      <w:r>
        <w:t>get_par</w:t>
      </w:r>
      <w:proofErr w:type="spellEnd"/>
      <w:r>
        <w:t>." and ".string", ".</w:t>
      </w:r>
      <w:proofErr w:type="spellStart"/>
      <w:r>
        <w:t>regexp</w:t>
      </w:r>
      <w:proofErr w:type="spellEnd"/>
      <w:r>
        <w:t xml:space="preserve">" </w:t>
      </w:r>
    </w:p>
    <w:p w14:paraId="0FD222E5" w14:textId="3788267E" w:rsidR="001E6011" w:rsidRDefault="001E6011" w:rsidP="001E6011">
      <w:pPr>
        <w:pStyle w:val="ListParagraph"/>
        <w:numPr>
          <w:ilvl w:val="0"/>
          <w:numId w:val="43"/>
        </w:numPr>
      </w:pPr>
      <w:r>
        <w:t>MUST have the key get_twr.0.string and get_par.0.regexp</w:t>
      </w:r>
    </w:p>
    <w:p w14:paraId="4471890B" w14:textId="275B9CA1" w:rsidR="001E6011" w:rsidRDefault="00381F44" w:rsidP="001E6011">
      <w:pPr>
        <w:pStyle w:val="ListParagraph"/>
        <w:numPr>
          <w:ilvl w:val="0"/>
          <w:numId w:val="43"/>
        </w:numPr>
      </w:pPr>
      <w:r>
        <w:t>.string will be compared with the lines simply without space</w:t>
      </w:r>
    </w:p>
    <w:p w14:paraId="00949326" w14:textId="7F57C589" w:rsidR="00381F44" w:rsidRDefault="00381F44" w:rsidP="001E6011">
      <w:pPr>
        <w:pStyle w:val="ListParagraph"/>
        <w:numPr>
          <w:ilvl w:val="0"/>
          <w:numId w:val="43"/>
        </w:numPr>
      </w:pPr>
      <w:r>
        <w:t>.</w:t>
      </w:r>
      <w:proofErr w:type="spellStart"/>
      <w:r>
        <w:t>regexp</w:t>
      </w:r>
      <w:proofErr w:type="spellEnd"/>
      <w:r>
        <w:t xml:space="preserve"> will be matched by regular expression to get your data</w:t>
      </w:r>
    </w:p>
    <w:p w14:paraId="0A3AF7EF" w14:textId="64FDE854" w:rsidR="00381F44" w:rsidRDefault="00381F44" w:rsidP="00381F44">
      <w:pPr>
        <w:pStyle w:val="ListParagraph"/>
        <w:numPr>
          <w:ilvl w:val="0"/>
          <w:numId w:val="43"/>
        </w:numPr>
      </w:pPr>
      <w:r>
        <w:t>Value trunk is the parameter to calculate par data, for example: raw data in par file is “</w:t>
      </w:r>
      <w:r w:rsidRPr="00381F44">
        <w:t>65.600000,  90.200000,  65.600000,  90.200000</w:t>
      </w:r>
      <w:r>
        <w:t xml:space="preserve">”, par data is “(90.200000 - </w:t>
      </w:r>
      <w:r w:rsidRPr="00381F44">
        <w:t xml:space="preserve">65.600000) * 5 / 1000 </w:t>
      </w:r>
      <w:r>
        <w:t>“</w:t>
      </w:r>
    </w:p>
    <w:p w14:paraId="083F46ED" w14:textId="5756BAE2" w:rsidR="00381F44" w:rsidRDefault="00381F44" w:rsidP="00381F44">
      <w:pPr>
        <w:pStyle w:val="ListParagraph"/>
        <w:numPr>
          <w:ilvl w:val="0"/>
          <w:numId w:val="43"/>
        </w:numPr>
      </w:pPr>
      <w:proofErr w:type="spellStart"/>
      <w:r>
        <w:t>Twr</w:t>
      </w:r>
      <w:proofErr w:type="spellEnd"/>
      <w:r>
        <w:t xml:space="preserve"> data and par data will be used in a r</w:t>
      </w:r>
      <w:r w:rsidRPr="00381F44">
        <w:t xml:space="preserve">ound a number to a given precision in </w:t>
      </w:r>
      <w:r>
        <w:t xml:space="preserve">3 </w:t>
      </w:r>
      <w:r w:rsidRPr="00381F44">
        <w:t>decimal digits.</w:t>
      </w:r>
    </w:p>
    <w:p w14:paraId="261A262D" w14:textId="40B56247" w:rsidR="00381F44" w:rsidRPr="001E6011" w:rsidRDefault="00381F44" w:rsidP="004737D0">
      <w:pPr>
        <w:pStyle w:val="ListParagraph"/>
        <w:numPr>
          <w:ilvl w:val="0"/>
          <w:numId w:val="43"/>
        </w:numPr>
      </w:pPr>
      <w:r>
        <w:t>If mode is more</w:t>
      </w:r>
      <w:r w:rsidR="00BE2027">
        <w:t>/less</w:t>
      </w:r>
      <w:r>
        <w:t>, par data should be larger</w:t>
      </w:r>
      <w:r w:rsidR="00BE2027">
        <w:t>/smaller</w:t>
      </w:r>
      <w:r>
        <w:t xml:space="preserve"> than </w:t>
      </w:r>
      <w:proofErr w:type="spellStart"/>
      <w:r>
        <w:t>twr</w:t>
      </w:r>
      <w:proofErr w:type="spellEnd"/>
      <w:r>
        <w:t xml:space="preserve"> data, else should be equal.</w:t>
      </w:r>
    </w:p>
    <w:p w14:paraId="6B39ED82" w14:textId="6222D458" w:rsidR="001E6011" w:rsidRDefault="001E6011" w:rsidP="001E6011">
      <w:pPr>
        <w:pStyle w:val="Heading3"/>
      </w:pPr>
      <w:bookmarkStart w:id="264" w:name="_Toc140740377"/>
      <w:r>
        <w:t>30.3 Demo</w:t>
      </w:r>
      <w:bookmarkEnd w:id="264"/>
    </w:p>
    <w:p w14:paraId="45DE35CE" w14:textId="77777777" w:rsidR="005E119D" w:rsidRDefault="005E119D" w:rsidP="005E119D">
      <w:r>
        <w:t>[</w:t>
      </w:r>
      <w:proofErr w:type="spellStart"/>
      <w:r>
        <w:t>check_clock_skew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]]</w:t>
      </w:r>
    </w:p>
    <w:p w14:paraId="78C2F061" w14:textId="77777777" w:rsidR="005E119D" w:rsidRDefault="005E119D" w:rsidP="005E119D">
      <w:r>
        <w:t>; KEYWORDS: "</w:t>
      </w:r>
      <w:proofErr w:type="spellStart"/>
      <w:r>
        <w:t>get_twr</w:t>
      </w:r>
      <w:proofErr w:type="spellEnd"/>
      <w:r>
        <w:t>.", "</w:t>
      </w:r>
      <w:proofErr w:type="spellStart"/>
      <w:r>
        <w:t>get_par</w:t>
      </w:r>
      <w:proofErr w:type="spellEnd"/>
      <w:r>
        <w:t>." and ".string", ".</w:t>
      </w:r>
      <w:proofErr w:type="spellStart"/>
      <w:r>
        <w:t>regexp</w:t>
      </w:r>
      <w:proofErr w:type="spellEnd"/>
      <w:r>
        <w:t>"</w:t>
      </w:r>
    </w:p>
    <w:p w14:paraId="698CC38E" w14:textId="77777777" w:rsidR="005E119D" w:rsidRDefault="005E119D" w:rsidP="005E119D">
      <w:r>
        <w:t>file = ./_scratch/</w:t>
      </w:r>
      <w:proofErr w:type="spellStart"/>
      <w:r>
        <w:t>impl</w:t>
      </w:r>
      <w:proofErr w:type="spellEnd"/>
      <w:r>
        <w:t>/*.</w:t>
      </w:r>
      <w:proofErr w:type="spellStart"/>
      <w:r>
        <w:t>twr</w:t>
      </w:r>
      <w:proofErr w:type="spellEnd"/>
    </w:p>
    <w:p w14:paraId="5837046A" w14:textId="77777777" w:rsidR="005E119D" w:rsidRDefault="005E119D" w:rsidP="005E119D">
      <w:r>
        <w:t>trunk = 5</w:t>
      </w:r>
    </w:p>
    <w:p w14:paraId="51B12A94" w14:textId="003D022D" w:rsidR="005E119D" w:rsidRDefault="005E119D" w:rsidP="005E119D">
      <w:r>
        <w:t>mode = normal</w:t>
      </w:r>
    </w:p>
    <w:p w14:paraId="14BB41F7" w14:textId="77777777" w:rsidR="005E119D" w:rsidRDefault="005E119D" w:rsidP="005E119D">
      <w:r>
        <w:t>get_twr.0.string = Path Begin       : temp4_Z/Q  (SLICE_R5C1F)</w:t>
      </w:r>
    </w:p>
    <w:p w14:paraId="6EDE5E2B" w14:textId="77777777" w:rsidR="005E119D" w:rsidRDefault="005E119D" w:rsidP="005E119D">
      <w:r>
        <w:t>get_twr.1.string = Path End         : Qout2_Z/DF  (SLICE_R54C50E)</w:t>
      </w:r>
    </w:p>
    <w:p w14:paraId="63CF95B9" w14:textId="77777777" w:rsidR="005E119D" w:rsidRDefault="005E119D" w:rsidP="005E119D">
      <w:r>
        <w:t>get_twr.7.regexp = Setup Constraint :</w:t>
      </w:r>
    </w:p>
    <w:p w14:paraId="2DAFCF06" w14:textId="77777777" w:rsidR="005E119D" w:rsidRDefault="005E119D" w:rsidP="005E119D">
      <w:r>
        <w:t>get_twr.8.regexp = Common Path Skew : ([\d\.]+) ns</w:t>
      </w:r>
    </w:p>
    <w:p w14:paraId="4CA5D379" w14:textId="77777777" w:rsidR="005E119D" w:rsidRDefault="005E119D" w:rsidP="005E119D"/>
    <w:p w14:paraId="10AEAEF0" w14:textId="77777777" w:rsidR="005E119D" w:rsidRDefault="005E119D" w:rsidP="005E119D">
      <w:r>
        <w:t xml:space="preserve">get_par.0.regexp = from .+gclk_cent2trunk        to .+: </w:t>
      </w:r>
      <w:proofErr w:type="spellStart"/>
      <w:r>
        <w:t>cip</w:t>
      </w:r>
      <w:proofErr w:type="spellEnd"/>
      <w:r>
        <w:t xml:space="preserve"> </w:t>
      </w:r>
      <w:proofErr w:type="spellStart"/>
      <w:r>
        <w:t>cnt</w:t>
      </w:r>
      <w:proofErr w:type="spellEnd"/>
      <w:r>
        <w:t>=0</w:t>
      </w:r>
    </w:p>
    <w:p w14:paraId="1879E8D5" w14:textId="77777777" w:rsidR="005E119D" w:rsidRDefault="005E119D" w:rsidP="005E119D">
      <w:r>
        <w:t xml:space="preserve">get_par.1.regexp = </w:t>
      </w:r>
      <w:proofErr w:type="spellStart"/>
      <w:r>
        <w:t>rc</w:t>
      </w:r>
      <w:proofErr w:type="spellEnd"/>
      <w:r>
        <w:t xml:space="preserve"> delay:.+?&lt;(.+?)&gt;</w:t>
      </w:r>
    </w:p>
    <w:p w14:paraId="6D392F73" w14:textId="77777777" w:rsidR="005E119D" w:rsidRPr="005E119D" w:rsidRDefault="005E119D" w:rsidP="005E119D"/>
    <w:p w14:paraId="01815B34" w14:textId="094B04B8" w:rsidR="001E6011" w:rsidRDefault="006C39C3" w:rsidP="006C39C3">
      <w:pPr>
        <w:pStyle w:val="Heading2"/>
      </w:pPr>
      <w:bookmarkStart w:id="265" w:name="_Toc140740378"/>
      <w:r>
        <w:t xml:space="preserve">31 </w:t>
      </w:r>
      <w:proofErr w:type="spellStart"/>
      <w:r>
        <w:t>check_macro_area</w:t>
      </w:r>
      <w:bookmarkEnd w:id="265"/>
      <w:proofErr w:type="spellEnd"/>
    </w:p>
    <w:p w14:paraId="1E00C03E" w14:textId="4BA77C5E" w:rsidR="006C39C3" w:rsidRDefault="006C39C3" w:rsidP="006C39C3">
      <w:pPr>
        <w:pStyle w:val="Heading3"/>
      </w:pPr>
      <w:bookmarkStart w:id="266" w:name="_Toc140740379"/>
      <w:r>
        <w:t>31.1 Format</w:t>
      </w:r>
      <w:bookmarkEnd w:id="266"/>
    </w:p>
    <w:p w14:paraId="735AF7B7" w14:textId="6A8865E3" w:rsidR="006C39C3" w:rsidRDefault="006C39C3" w:rsidP="006C39C3">
      <w:r>
        <w:t>[</w:t>
      </w:r>
      <w:proofErr w:type="spellStart"/>
      <w:r>
        <w:t>check_macro_area</w:t>
      </w:r>
      <w:proofErr w:type="spellEnd"/>
      <w:r>
        <w:t>_&lt;</w:t>
      </w:r>
      <w:proofErr w:type="spellStart"/>
      <w:r>
        <w:t>section_num</w:t>
      </w:r>
      <w:proofErr w:type="spellEnd"/>
      <w:r>
        <w:t>&gt;]</w:t>
      </w:r>
    </w:p>
    <w:p w14:paraId="0DB9B12D" w14:textId="757E19B8" w:rsidR="006C39C3" w:rsidRDefault="006C39C3" w:rsidP="006C39C3">
      <w:r>
        <w:t>file = ./_scratch/*/test_udb2sv_par.v</w:t>
      </w:r>
    </w:p>
    <w:p w14:paraId="0C8AE1F6" w14:textId="77777777" w:rsidR="006C39C3" w:rsidRDefault="006C39C3" w:rsidP="006C39C3">
      <w:r>
        <w:t>row = 8,21</w:t>
      </w:r>
    </w:p>
    <w:p w14:paraId="0C330818" w14:textId="1623F5FA" w:rsidR="006C39C3" w:rsidRDefault="006C39C3" w:rsidP="006C39C3">
      <w:r>
        <w:t>column = 17,40</w:t>
      </w:r>
    </w:p>
    <w:p w14:paraId="7CA036D5" w14:textId="26134E91" w:rsidR="00A01DB4" w:rsidRPr="006C39C3" w:rsidRDefault="00A01DB4" w:rsidP="006C39C3">
      <w:r>
        <w:t xml:space="preserve">wire = </w:t>
      </w:r>
      <w:proofErr w:type="spellStart"/>
      <w:r>
        <w:t>wr_addr_r</w:t>
      </w:r>
      <w:proofErr w:type="spellEnd"/>
      <w:r>
        <w:t xml:space="preserve">, </w:t>
      </w:r>
      <w:proofErr w:type="spellStart"/>
      <w:r w:rsidRPr="00A01DB4">
        <w:t>rp_sync_w</w:t>
      </w:r>
      <w:proofErr w:type="spellEnd"/>
      <w:r w:rsidRPr="00A01DB4">
        <w:t>[3]</w:t>
      </w:r>
    </w:p>
    <w:p w14:paraId="097E6D3D" w14:textId="5258F2B9" w:rsidR="006C39C3" w:rsidRDefault="006C39C3" w:rsidP="006C39C3">
      <w:pPr>
        <w:pStyle w:val="Heading3"/>
      </w:pPr>
      <w:bookmarkStart w:id="267" w:name="_Toc140740380"/>
      <w:r>
        <w:t>31.2 Description</w:t>
      </w:r>
      <w:bookmarkEnd w:id="267"/>
    </w:p>
    <w:p w14:paraId="31AF3A1E" w14:textId="0CEEBC4F" w:rsidR="004737D0" w:rsidRDefault="00C4514F" w:rsidP="00CA37B1">
      <w:pPr>
        <w:pStyle w:val="ListParagraph"/>
        <w:numPr>
          <w:ilvl w:val="0"/>
          <w:numId w:val="44"/>
        </w:numPr>
      </w:pPr>
      <w:r>
        <w:t xml:space="preserve">File: use udb2sv to generate </w:t>
      </w:r>
      <w:proofErr w:type="spellStart"/>
      <w:r>
        <w:t>verilog</w:t>
      </w:r>
      <w:proofErr w:type="spellEnd"/>
      <w:r>
        <w:t xml:space="preserve"> file from par </w:t>
      </w:r>
      <w:proofErr w:type="spellStart"/>
      <w:r>
        <w:t>udb</w:t>
      </w:r>
      <w:proofErr w:type="spellEnd"/>
      <w:r>
        <w:t xml:space="preserve"> file</w:t>
      </w:r>
    </w:p>
    <w:p w14:paraId="3DBAE6A9" w14:textId="6BCA9D7C" w:rsidR="008C75CC" w:rsidRDefault="008C75CC" w:rsidP="00CA37B1">
      <w:pPr>
        <w:pStyle w:val="ListParagraph"/>
        <w:numPr>
          <w:ilvl w:val="0"/>
          <w:numId w:val="44"/>
        </w:numPr>
      </w:pPr>
      <w:r>
        <w:t>Get valid row range and column range from row/column string separated by comma</w:t>
      </w:r>
    </w:p>
    <w:p w14:paraId="4BF96CD0" w14:textId="4C138B35" w:rsidR="004737D0" w:rsidRDefault="00C4514F" w:rsidP="008C75CC">
      <w:pPr>
        <w:pStyle w:val="ListParagraph"/>
        <w:numPr>
          <w:ilvl w:val="0"/>
          <w:numId w:val="44"/>
        </w:numPr>
      </w:pPr>
      <w:r>
        <w:t>Search all R\</w:t>
      </w:r>
      <w:proofErr w:type="spellStart"/>
      <w:r>
        <w:t>d+C</w:t>
      </w:r>
      <w:proofErr w:type="spellEnd"/>
      <w:r>
        <w:t>\d+ data between ‘</w:t>
      </w:r>
      <w:r w:rsidRPr="00C4514F">
        <w:t>(*</w:t>
      </w:r>
      <w:r>
        <w:t>’ and ‘</w:t>
      </w:r>
      <w:r w:rsidR="008C75CC" w:rsidRPr="008C75CC">
        <w:t xml:space="preserve"> *)</w:t>
      </w:r>
      <w:r>
        <w:t>’</w:t>
      </w:r>
      <w:r w:rsidR="00A01DB4">
        <w:t xml:space="preserve"> if the wire name in wire list</w:t>
      </w:r>
    </w:p>
    <w:p w14:paraId="7EBD653D" w14:textId="204928C7" w:rsidR="008C75CC" w:rsidRDefault="008C75CC" w:rsidP="008C75CC">
      <w:pPr>
        <w:pStyle w:val="ListParagraph"/>
        <w:numPr>
          <w:ilvl w:val="0"/>
          <w:numId w:val="44"/>
        </w:numPr>
      </w:pPr>
      <w:r w:rsidRPr="008C75CC">
        <w:t>When R-digital in row range, C-digital MUST be in column range.</w:t>
      </w:r>
    </w:p>
    <w:p w14:paraId="31AE1830" w14:textId="1DB046E2" w:rsidR="008C75CC" w:rsidRDefault="008C75CC" w:rsidP="008C75CC">
      <w:pPr>
        <w:pStyle w:val="ListParagraph"/>
        <w:numPr>
          <w:ilvl w:val="0"/>
          <w:numId w:val="44"/>
        </w:numPr>
      </w:pPr>
      <w:r w:rsidRPr="008C75CC">
        <w:t>When R-digital not in row range, skip it.</w:t>
      </w:r>
    </w:p>
    <w:p w14:paraId="0E9C0C78" w14:textId="1BAF87EB" w:rsidR="008C75CC" w:rsidRPr="004737D0" w:rsidRDefault="008C75CC" w:rsidP="008C75CC">
      <w:pPr>
        <w:pStyle w:val="ListParagraph"/>
        <w:numPr>
          <w:ilvl w:val="0"/>
          <w:numId w:val="44"/>
        </w:numPr>
      </w:pPr>
      <w:r>
        <w:t>Will return Failed if no R-digital is matched</w:t>
      </w:r>
    </w:p>
    <w:p w14:paraId="454EE82D" w14:textId="1DA787BC" w:rsidR="006C39C3" w:rsidRDefault="006C39C3" w:rsidP="006C39C3">
      <w:pPr>
        <w:pStyle w:val="Heading3"/>
      </w:pPr>
      <w:bookmarkStart w:id="268" w:name="_Toc140740381"/>
      <w:r>
        <w:lastRenderedPageBreak/>
        <w:t>31.3 Demo</w:t>
      </w:r>
      <w:bookmarkEnd w:id="268"/>
    </w:p>
    <w:p w14:paraId="3A2381AC" w14:textId="48197E9B" w:rsidR="008C75CC" w:rsidRDefault="008C75CC" w:rsidP="008C75CC">
      <w:r>
        <w:t>[check_macro_area</w:t>
      </w:r>
      <w:r w:rsidR="00A01DB4">
        <w:t>_1]</w:t>
      </w:r>
    </w:p>
    <w:p w14:paraId="7F327215" w14:textId="77777777" w:rsidR="008C75CC" w:rsidRDefault="008C75CC" w:rsidP="008C75CC">
      <w:r>
        <w:t>file = ./_scratch/*/test_udb2sv_par.v</w:t>
      </w:r>
    </w:p>
    <w:p w14:paraId="4D4F7E39" w14:textId="77777777" w:rsidR="008C75CC" w:rsidRDefault="008C75CC" w:rsidP="008C75CC">
      <w:r>
        <w:t>row = 8,21</w:t>
      </w:r>
    </w:p>
    <w:p w14:paraId="558C81F5" w14:textId="1C17F1F8" w:rsidR="008C75CC" w:rsidRDefault="008C75CC" w:rsidP="008C75CC">
      <w:r>
        <w:t>column = 17,40</w:t>
      </w:r>
    </w:p>
    <w:p w14:paraId="280EBFDC" w14:textId="77777777" w:rsidR="00A01DB4" w:rsidRDefault="00A01DB4" w:rsidP="00A01DB4">
      <w:r>
        <w:t xml:space="preserve">wire = </w:t>
      </w:r>
      <w:proofErr w:type="spellStart"/>
      <w:r>
        <w:t>wr_addr_r</w:t>
      </w:r>
      <w:proofErr w:type="spellEnd"/>
      <w:r>
        <w:t xml:space="preserve">, </w:t>
      </w:r>
      <w:proofErr w:type="spellStart"/>
      <w:r w:rsidRPr="00A01DB4">
        <w:t>rp_sync_w</w:t>
      </w:r>
      <w:proofErr w:type="spellEnd"/>
      <w:r w:rsidRPr="00A01DB4">
        <w:t>[3]</w:t>
      </w:r>
    </w:p>
    <w:p w14:paraId="4ECF282B" w14:textId="166D41B7" w:rsidR="0070067F" w:rsidRDefault="0070067F" w:rsidP="0070067F">
      <w:pPr>
        <w:pStyle w:val="Heading2"/>
      </w:pPr>
      <w:bookmarkStart w:id="269" w:name="_Toc140740382"/>
      <w:r>
        <w:t xml:space="preserve">32 </w:t>
      </w:r>
      <w:proofErr w:type="spellStart"/>
      <w:r>
        <w:t>check_data</w:t>
      </w:r>
      <w:bookmarkEnd w:id="269"/>
      <w:proofErr w:type="spellEnd"/>
    </w:p>
    <w:p w14:paraId="7C44DBC6" w14:textId="330F5E90" w:rsidR="0070067F" w:rsidRDefault="0070067F" w:rsidP="0070067F">
      <w:pPr>
        <w:pStyle w:val="Heading3"/>
      </w:pPr>
      <w:bookmarkStart w:id="270" w:name="_Toc140740383"/>
      <w:r>
        <w:t>32.1 Format</w:t>
      </w:r>
      <w:bookmarkEnd w:id="270"/>
    </w:p>
    <w:p w14:paraId="78B0392E" w14:textId="3DCDF0A1" w:rsidR="0070067F" w:rsidRDefault="0070067F" w:rsidP="0070067F">
      <w:bookmarkStart w:id="271" w:name="_Hlk140740129"/>
      <w:r>
        <w:t>[</w:t>
      </w:r>
      <w:proofErr w:type="spellStart"/>
      <w:r>
        <w:t>check_</w:t>
      </w:r>
      <w:r w:rsidR="003F2402">
        <w:t>data</w:t>
      </w:r>
      <w:proofErr w:type="spellEnd"/>
      <w:r>
        <w:t>_&lt;</w:t>
      </w:r>
      <w:proofErr w:type="spellStart"/>
      <w:r>
        <w:t>section_num</w:t>
      </w:r>
      <w:proofErr w:type="spellEnd"/>
      <w:r>
        <w:t>&gt;]</w:t>
      </w:r>
    </w:p>
    <w:p w14:paraId="2E632816" w14:textId="77777777" w:rsidR="003F2402" w:rsidRDefault="003F2402" w:rsidP="003F2402">
      <w:r>
        <w:t>file = ./_scratch/one/</w:t>
      </w:r>
      <w:proofErr w:type="spellStart"/>
      <w:r>
        <w:t>WithMinValue_one.twr</w:t>
      </w:r>
      <w:proofErr w:type="spellEnd"/>
    </w:p>
    <w:p w14:paraId="2D05ABF6" w14:textId="77777777" w:rsidR="003F2402" w:rsidRDefault="003F2402" w:rsidP="003F2402">
      <w:proofErr w:type="spellStart"/>
      <w:r>
        <w:t>start_line</w:t>
      </w:r>
      <w:proofErr w:type="spellEnd"/>
      <w:r>
        <w:t xml:space="preserve"> = Preference: MULTICYCLE FROM CLKNET "</w:t>
      </w:r>
      <w:proofErr w:type="spellStart"/>
      <w:r>
        <w:t>clka_c</w:t>
      </w:r>
      <w:proofErr w:type="spellEnd"/>
      <w:r>
        <w:t>" TO CLKNET "</w:t>
      </w:r>
      <w:proofErr w:type="spellStart"/>
      <w:r>
        <w:t>clkb_c</w:t>
      </w:r>
      <w:proofErr w:type="spellEnd"/>
      <w:r>
        <w:t>" 2.000000 X ;</w:t>
      </w:r>
    </w:p>
    <w:p w14:paraId="02509802" w14:textId="37B52CCE" w:rsidR="003F2402" w:rsidRDefault="003F2402" w:rsidP="003F2402">
      <w:r>
        <w:t xml:space="preserve">times = 1  </w:t>
      </w:r>
    </w:p>
    <w:p w14:paraId="4DA2B949" w14:textId="77777777" w:rsidR="003F2402" w:rsidRDefault="003F2402" w:rsidP="003F2402">
      <w:r>
        <w:t>result=19,1</w:t>
      </w:r>
    </w:p>
    <w:p w14:paraId="76AAF2D8" w14:textId="77777777" w:rsidR="003F2402" w:rsidRDefault="003F2402" w:rsidP="003F2402">
      <w:r>
        <w:t>line1=42,1,-</w:t>
      </w:r>
    </w:p>
    <w:p w14:paraId="173333B2" w14:textId="77777777" w:rsidR="003F2402" w:rsidRDefault="003F2402" w:rsidP="003F2402">
      <w:r>
        <w:t>line2=50,1,+</w:t>
      </w:r>
    </w:p>
    <w:p w14:paraId="7A7C1DF4" w14:textId="6112A667" w:rsidR="0070067F" w:rsidRPr="006C39C3" w:rsidRDefault="003F2402" w:rsidP="003F2402">
      <w:r>
        <w:t>line3=1</w:t>
      </w:r>
    </w:p>
    <w:p w14:paraId="0696077D" w14:textId="2231C6EE" w:rsidR="0070067F" w:rsidRDefault="0070067F" w:rsidP="0070067F">
      <w:pPr>
        <w:pStyle w:val="Heading3"/>
      </w:pPr>
      <w:bookmarkStart w:id="272" w:name="_Toc140740384"/>
      <w:bookmarkEnd w:id="271"/>
      <w:r>
        <w:t>32.2 Description</w:t>
      </w:r>
      <w:bookmarkEnd w:id="272"/>
    </w:p>
    <w:p w14:paraId="44AA04FA" w14:textId="1C58E503" w:rsidR="0070067F" w:rsidRDefault="003F2402" w:rsidP="0070067F">
      <w:pPr>
        <w:pStyle w:val="ListParagraph"/>
        <w:numPr>
          <w:ilvl w:val="0"/>
          <w:numId w:val="45"/>
        </w:numPr>
      </w:pPr>
      <w:r>
        <w:t xml:space="preserve">Find the index number of </w:t>
      </w:r>
      <w:proofErr w:type="spellStart"/>
      <w:r>
        <w:t>start_line</w:t>
      </w:r>
      <w:proofErr w:type="spellEnd"/>
      <w:r>
        <w:t xml:space="preserve"> in report file and treat it as number 1;</w:t>
      </w:r>
    </w:p>
    <w:p w14:paraId="498DB7FF" w14:textId="095683CF" w:rsidR="0070067F" w:rsidRDefault="003F2402" w:rsidP="0070067F">
      <w:pPr>
        <w:pStyle w:val="ListParagraph"/>
        <w:numPr>
          <w:ilvl w:val="0"/>
          <w:numId w:val="45"/>
        </w:numPr>
      </w:pPr>
      <w:r>
        <w:t>Times (default is 1) is designed for finding the index number;</w:t>
      </w:r>
    </w:p>
    <w:p w14:paraId="5CD88EEC" w14:textId="4269B627" w:rsidR="0070067F" w:rsidRDefault="003F2402" w:rsidP="0070067F">
      <w:pPr>
        <w:pStyle w:val="ListParagraph"/>
        <w:numPr>
          <w:ilvl w:val="0"/>
          <w:numId w:val="45"/>
        </w:numPr>
      </w:pPr>
      <w:r>
        <w:t>If no comma in result, will use it straightly, else will try to search the digitals in the line which number is 19 and start with the string index is 1.</w:t>
      </w:r>
    </w:p>
    <w:p w14:paraId="7AEFD30A" w14:textId="4A80A639" w:rsidR="003F2402" w:rsidRDefault="003F2402" w:rsidP="003F2402">
      <w:pPr>
        <w:pStyle w:val="ListParagraph"/>
        <w:numPr>
          <w:ilvl w:val="0"/>
          <w:numId w:val="45"/>
        </w:numPr>
      </w:pPr>
      <w:proofErr w:type="spellStart"/>
      <w:r>
        <w:t>Line$digital</w:t>
      </w:r>
      <w:proofErr w:type="spellEnd"/>
      <w:r>
        <w:t xml:space="preserve"> is used to build up an equation</w:t>
      </w:r>
      <w:r w:rsidR="00537867">
        <w:t xml:space="preserve"> in order</w:t>
      </w:r>
      <w:r>
        <w:t xml:space="preserve">. The equation will use the – or + for the next item. For example, $digital_in_line1 - $digital_in_line2 + $digital_in_line3. As for this example, $digital_in_line3 is an offset number 1. </w:t>
      </w:r>
    </w:p>
    <w:p w14:paraId="18A3AE63" w14:textId="50986EAE" w:rsidR="0070067F" w:rsidRPr="004737D0" w:rsidRDefault="003F2402" w:rsidP="0070067F">
      <w:pPr>
        <w:pStyle w:val="ListParagraph"/>
        <w:numPr>
          <w:ilvl w:val="0"/>
          <w:numId w:val="45"/>
        </w:numPr>
      </w:pPr>
      <w:r>
        <w:t xml:space="preserve">The </w:t>
      </w:r>
      <w:r w:rsidR="00C06830">
        <w:t>sub abs value of abs(</w:t>
      </w:r>
      <w:r>
        <w:t>value</w:t>
      </w:r>
      <w:r w:rsidR="00C06830">
        <w:t>) – abs(equitation) should &lt;0.001, else failed.</w:t>
      </w:r>
      <w:r>
        <w:t xml:space="preserve"> </w:t>
      </w:r>
    </w:p>
    <w:p w14:paraId="5A65D624" w14:textId="0095D108" w:rsidR="0070067F" w:rsidRDefault="0070067F" w:rsidP="0070067F">
      <w:pPr>
        <w:pStyle w:val="Heading3"/>
      </w:pPr>
      <w:bookmarkStart w:id="273" w:name="_Toc140740385"/>
      <w:r>
        <w:t>32.3 Demo</w:t>
      </w:r>
      <w:bookmarkEnd w:id="273"/>
    </w:p>
    <w:p w14:paraId="45F8BA9A" w14:textId="4DBC5FE4" w:rsidR="00C06830" w:rsidRDefault="00C06830" w:rsidP="00C06830">
      <w:r>
        <w:t>[check_data_3&gt;]</w:t>
      </w:r>
    </w:p>
    <w:p w14:paraId="721B7DFC" w14:textId="77777777" w:rsidR="00C06830" w:rsidRDefault="00C06830" w:rsidP="00C06830">
      <w:r>
        <w:t>file = ./_scratch/one/</w:t>
      </w:r>
      <w:proofErr w:type="spellStart"/>
      <w:r>
        <w:t>WithMinValue_one.twr</w:t>
      </w:r>
      <w:proofErr w:type="spellEnd"/>
    </w:p>
    <w:p w14:paraId="23BD16CC" w14:textId="77777777" w:rsidR="00C06830" w:rsidRDefault="00C06830" w:rsidP="00C06830">
      <w:proofErr w:type="spellStart"/>
      <w:r>
        <w:t>start_line</w:t>
      </w:r>
      <w:proofErr w:type="spellEnd"/>
      <w:r>
        <w:t xml:space="preserve"> = Preference: MULTICYCLE FROM CLKNET "</w:t>
      </w:r>
      <w:proofErr w:type="spellStart"/>
      <w:r>
        <w:t>clka_c</w:t>
      </w:r>
      <w:proofErr w:type="spellEnd"/>
      <w:r>
        <w:t>" TO CLKNET "</w:t>
      </w:r>
      <w:proofErr w:type="spellStart"/>
      <w:r>
        <w:t>clkb_c</w:t>
      </w:r>
      <w:proofErr w:type="spellEnd"/>
      <w:r>
        <w:t>" 2.000000 X ;</w:t>
      </w:r>
    </w:p>
    <w:p w14:paraId="28205977" w14:textId="401F37E8" w:rsidR="00C06830" w:rsidRDefault="00C06830" w:rsidP="00C06830">
      <w:r>
        <w:t xml:space="preserve">times = </w:t>
      </w:r>
      <w:r w:rsidR="008A4E1B">
        <w:t>3</w:t>
      </w:r>
      <w:r>
        <w:t xml:space="preserve">  </w:t>
      </w:r>
    </w:p>
    <w:p w14:paraId="7C14FD66" w14:textId="77777777" w:rsidR="00C06830" w:rsidRDefault="00C06830" w:rsidP="00C06830">
      <w:r>
        <w:t>result=19,1</w:t>
      </w:r>
    </w:p>
    <w:p w14:paraId="4C4A23B8" w14:textId="77777777" w:rsidR="00C06830" w:rsidRDefault="00C06830" w:rsidP="00C06830">
      <w:r>
        <w:t>line1=42,1,-</w:t>
      </w:r>
    </w:p>
    <w:p w14:paraId="534938D0" w14:textId="77777777" w:rsidR="00C06830" w:rsidRDefault="00C06830" w:rsidP="00C06830">
      <w:r>
        <w:t>line2=50,1,+</w:t>
      </w:r>
    </w:p>
    <w:p w14:paraId="127287C4" w14:textId="3B155DC7" w:rsidR="0070067F" w:rsidRPr="006C39C3" w:rsidRDefault="00C06830" w:rsidP="00C06830">
      <w:r>
        <w:t>line3=1</w:t>
      </w:r>
    </w:p>
    <w:p w14:paraId="029AD344" w14:textId="77777777" w:rsidR="008D5671" w:rsidRDefault="008D5671" w:rsidP="008D5671"/>
    <w:p w14:paraId="0F9BD63A" w14:textId="28ADD662" w:rsidR="0094098A" w:rsidRDefault="008C5800" w:rsidP="008D567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6B728FC" w14:textId="4AC41D92" w:rsidR="007D649C" w:rsidRDefault="007D649C" w:rsidP="007D649C">
      <w:pPr>
        <w:pStyle w:val="Heading1"/>
        <w:numPr>
          <w:ilvl w:val="0"/>
          <w:numId w:val="0"/>
        </w:numPr>
        <w:ind w:left="420"/>
        <w:jc w:val="center"/>
      </w:pPr>
      <w:bookmarkStart w:id="274" w:name="_Toc140740386"/>
      <w:r>
        <w:lastRenderedPageBreak/>
        <w:t>Unified Parameters</w:t>
      </w:r>
      <w:bookmarkEnd w:id="274"/>
    </w:p>
    <w:p w14:paraId="406F8D87" w14:textId="686B8A05" w:rsidR="007D649C" w:rsidRDefault="007D649C" w:rsidP="007D649C">
      <w:pPr>
        <w:pStyle w:val="Heading2"/>
      </w:pPr>
      <w:bookmarkStart w:id="275" w:name="_Toc140740387"/>
      <w:r>
        <w:t>1 show</w:t>
      </w:r>
      <w:bookmarkEnd w:id="275"/>
    </w:p>
    <w:p w14:paraId="12955993" w14:textId="77777777" w:rsidR="007D649C" w:rsidRDefault="007D649C" w:rsidP="007D649C">
      <w:r w:rsidRPr="4B9D6414">
        <w:t>For every method, if set “show = 1”, it will show the result in the TMP web page, key checks column.</w:t>
      </w:r>
    </w:p>
    <w:p w14:paraId="069A149A" w14:textId="77777777" w:rsidR="007D649C" w:rsidRDefault="007D649C" w:rsidP="007D649C"/>
    <w:p w14:paraId="60151443" w14:textId="77777777" w:rsidR="007D649C" w:rsidRDefault="007D649C" w:rsidP="007D649C">
      <w:r w:rsidRPr="4B9D6414">
        <w:t>Example:</w:t>
      </w:r>
    </w:p>
    <w:p w14:paraId="23B730A6" w14:textId="77777777" w:rsidR="007D649C" w:rsidRDefault="007D649C" w:rsidP="007D649C">
      <w:pPr>
        <w:ind w:firstLine="420"/>
      </w:pPr>
      <w:r w:rsidRPr="4B9D6414">
        <w:t>[check_lines_1]</w:t>
      </w:r>
    </w:p>
    <w:p w14:paraId="45D20FC5" w14:textId="77777777" w:rsidR="007D649C" w:rsidRDefault="007D649C" w:rsidP="007D649C">
      <w:pPr>
        <w:ind w:firstLine="420"/>
      </w:pPr>
      <w:r>
        <w:t>…</w:t>
      </w:r>
    </w:p>
    <w:p w14:paraId="26B3CCA3" w14:textId="77777777" w:rsidR="007D649C" w:rsidRDefault="007D649C" w:rsidP="007D649C">
      <w:pPr>
        <w:ind w:firstLine="420"/>
      </w:pPr>
      <w:r>
        <w:t>s</w:t>
      </w:r>
      <w:r w:rsidRPr="4B9D6414">
        <w:t>how = 1</w:t>
      </w:r>
      <w:r>
        <w:t xml:space="preserve"> (default is 0)</w:t>
      </w:r>
    </w:p>
    <w:p w14:paraId="5ABE5B69" w14:textId="0E84EB4E" w:rsidR="007D649C" w:rsidRDefault="007D649C" w:rsidP="007D649C">
      <w:pPr>
        <w:pStyle w:val="Heading2"/>
      </w:pPr>
      <w:bookmarkStart w:id="276" w:name="_Toc140740388"/>
      <w:r>
        <w:t xml:space="preserve">2 </w:t>
      </w:r>
      <w:proofErr w:type="spellStart"/>
      <w:r>
        <w:t>cr_note</w:t>
      </w:r>
      <w:bookmarkEnd w:id="276"/>
      <w:proofErr w:type="spellEnd"/>
    </w:p>
    <w:p w14:paraId="53C5AEF3" w14:textId="77777777" w:rsidR="007D649C" w:rsidRDefault="007D649C" w:rsidP="007D649C">
      <w:proofErr w:type="spellStart"/>
      <w:r>
        <w:t>cr_note</w:t>
      </w:r>
      <w:proofErr w:type="spellEnd"/>
      <w:r>
        <w:t xml:space="preserve"> can apply to every individual section now. The </w:t>
      </w:r>
      <w:proofErr w:type="spellStart"/>
      <w:r>
        <w:t>cr</w:t>
      </w:r>
      <w:proofErr w:type="spellEnd"/>
      <w:r>
        <w:t xml:space="preserve"> will be checked unless </w:t>
      </w:r>
      <w:proofErr w:type="spellStart"/>
      <w:r>
        <w:t>cr_status</w:t>
      </w:r>
      <w:proofErr w:type="spellEnd"/>
      <w:r>
        <w:t xml:space="preserve"> = 0 .</w:t>
      </w:r>
    </w:p>
    <w:p w14:paraId="61D57804" w14:textId="77777777" w:rsidR="007D649C" w:rsidRDefault="007D649C" w:rsidP="007D649C"/>
    <w:p w14:paraId="556A2631" w14:textId="77777777" w:rsidR="007D649C" w:rsidRDefault="007D649C" w:rsidP="007D649C">
      <w:r>
        <w:t>Example:</w:t>
      </w:r>
    </w:p>
    <w:p w14:paraId="6447FF7D" w14:textId="77777777" w:rsidR="007D649C" w:rsidRDefault="007D649C" w:rsidP="007D649C">
      <w:r>
        <w:tab/>
        <w:t>[check_lines_1]</w:t>
      </w:r>
    </w:p>
    <w:p w14:paraId="39214882" w14:textId="77777777" w:rsidR="007D649C" w:rsidRDefault="007D649C" w:rsidP="007D649C">
      <w:r>
        <w:tab/>
        <w:t>…</w:t>
      </w:r>
    </w:p>
    <w:p w14:paraId="4CE784DC" w14:textId="77777777" w:rsidR="007D649C" w:rsidRDefault="007D649C" w:rsidP="007D649C">
      <w:r>
        <w:tab/>
      </w:r>
      <w:proofErr w:type="spellStart"/>
      <w:r>
        <w:t>cr_note</w:t>
      </w:r>
      <w:proofErr w:type="spellEnd"/>
      <w:r>
        <w:t xml:space="preserve"> = DNG-xxx</w:t>
      </w:r>
    </w:p>
    <w:p w14:paraId="68E0B965" w14:textId="77777777" w:rsidR="007D649C" w:rsidRPr="001667E4" w:rsidRDefault="007D649C" w:rsidP="007D649C">
      <w:r>
        <w:tab/>
      </w:r>
      <w:proofErr w:type="spellStart"/>
      <w:r>
        <w:t>cr_status</w:t>
      </w:r>
      <w:proofErr w:type="spellEnd"/>
      <w:r>
        <w:t xml:space="preserve"> = 1 (default)</w:t>
      </w:r>
    </w:p>
    <w:p w14:paraId="60AF4ED1" w14:textId="77777777" w:rsidR="007D649C" w:rsidRPr="007D649C" w:rsidRDefault="007D649C" w:rsidP="007D649C"/>
    <w:sectPr w:rsidR="007D649C" w:rsidRPr="007D64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429"/>
    <w:multiLevelType w:val="hybridMultilevel"/>
    <w:tmpl w:val="03E249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36F3B"/>
    <w:multiLevelType w:val="hybridMultilevel"/>
    <w:tmpl w:val="072A5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D33"/>
    <w:multiLevelType w:val="hybridMultilevel"/>
    <w:tmpl w:val="B652161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A237828"/>
    <w:multiLevelType w:val="hybridMultilevel"/>
    <w:tmpl w:val="AC0862A8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BFE1591"/>
    <w:multiLevelType w:val="multilevel"/>
    <w:tmpl w:val="63F2AD2A"/>
    <w:lvl w:ilvl="0">
      <w:start w:val="1"/>
      <w:numFmt w:val="decimal"/>
      <w:pStyle w:val="Heading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4226BB"/>
    <w:multiLevelType w:val="hybridMultilevel"/>
    <w:tmpl w:val="3C9EE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966BC"/>
    <w:multiLevelType w:val="hybridMultilevel"/>
    <w:tmpl w:val="12FED742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954218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6251ED3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E97016"/>
    <w:multiLevelType w:val="hybridMultilevel"/>
    <w:tmpl w:val="973EC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51492"/>
    <w:multiLevelType w:val="hybridMultilevel"/>
    <w:tmpl w:val="95D45646"/>
    <w:lvl w:ilvl="0" w:tplc="39E8DB6E">
      <w:start w:val="23"/>
      <w:numFmt w:val="bullet"/>
      <w:lvlText w:val=""/>
      <w:lvlJc w:val="left"/>
      <w:pPr>
        <w:ind w:left="8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EEA7963"/>
    <w:multiLevelType w:val="hybridMultilevel"/>
    <w:tmpl w:val="AC8E38EE"/>
    <w:lvl w:ilvl="0" w:tplc="F0FEEE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D20EC9"/>
    <w:multiLevelType w:val="hybridMultilevel"/>
    <w:tmpl w:val="D90C4A68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883F2F"/>
    <w:multiLevelType w:val="hybridMultilevel"/>
    <w:tmpl w:val="5A9C907A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ED424F"/>
    <w:multiLevelType w:val="hybridMultilevel"/>
    <w:tmpl w:val="342CCB3C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5A16D8"/>
    <w:multiLevelType w:val="hybridMultilevel"/>
    <w:tmpl w:val="1EAE6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87235"/>
    <w:multiLevelType w:val="hybridMultilevel"/>
    <w:tmpl w:val="59F8F00C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830CA3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6E26C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74837"/>
    <w:multiLevelType w:val="hybridMultilevel"/>
    <w:tmpl w:val="EB0026B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AC7CA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36119B"/>
    <w:multiLevelType w:val="hybridMultilevel"/>
    <w:tmpl w:val="B49EB752"/>
    <w:lvl w:ilvl="0" w:tplc="CA76C00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3" w15:restartNumberingAfterBreak="0">
    <w:nsid w:val="516600AA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690161"/>
    <w:multiLevelType w:val="hybridMultilevel"/>
    <w:tmpl w:val="8E6A05AC"/>
    <w:lvl w:ilvl="0" w:tplc="CF629A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B70E2"/>
    <w:multiLevelType w:val="hybridMultilevel"/>
    <w:tmpl w:val="F58A3B5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B72E5"/>
    <w:multiLevelType w:val="hybridMultilevel"/>
    <w:tmpl w:val="5A9C907A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054707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6F57C8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D0139F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F5A01"/>
    <w:multiLevelType w:val="hybridMultilevel"/>
    <w:tmpl w:val="3FBEC88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B77F00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6F734E7B"/>
    <w:multiLevelType w:val="hybridMultilevel"/>
    <w:tmpl w:val="1818ABA6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CC234E"/>
    <w:multiLevelType w:val="hybridMultilevel"/>
    <w:tmpl w:val="3C9EE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D5F30"/>
    <w:multiLevelType w:val="hybridMultilevel"/>
    <w:tmpl w:val="B546CD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7063"/>
    <w:multiLevelType w:val="hybridMultilevel"/>
    <w:tmpl w:val="B546CD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17C90"/>
    <w:multiLevelType w:val="hybridMultilevel"/>
    <w:tmpl w:val="CA26BC64"/>
    <w:lvl w:ilvl="0" w:tplc="39E8DB6E">
      <w:start w:val="23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8" w15:restartNumberingAfterBreak="0">
    <w:nsid w:val="7B28743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AC78D4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93806361">
    <w:abstractNumId w:val="30"/>
  </w:num>
  <w:num w:numId="2" w16cid:durableId="1209293619">
    <w:abstractNumId w:val="2"/>
  </w:num>
  <w:num w:numId="3" w16cid:durableId="497811667">
    <w:abstractNumId w:val="12"/>
  </w:num>
  <w:num w:numId="4" w16cid:durableId="85884683">
    <w:abstractNumId w:val="5"/>
  </w:num>
  <w:num w:numId="5" w16cid:durableId="1071465365">
    <w:abstractNumId w:val="22"/>
  </w:num>
  <w:num w:numId="6" w16cid:durableId="65347399">
    <w:abstractNumId w:val="20"/>
  </w:num>
  <w:num w:numId="7" w16cid:durableId="1516383468">
    <w:abstractNumId w:val="0"/>
  </w:num>
  <w:num w:numId="8" w16cid:durableId="1314984674">
    <w:abstractNumId w:val="31"/>
  </w:num>
  <w:num w:numId="9" w16cid:durableId="969899055">
    <w:abstractNumId w:val="7"/>
  </w:num>
  <w:num w:numId="10" w16cid:durableId="690301596">
    <w:abstractNumId w:val="13"/>
  </w:num>
  <w:num w:numId="11" w16cid:durableId="76367459">
    <w:abstractNumId w:val="14"/>
  </w:num>
  <w:num w:numId="12" w16cid:durableId="643311895">
    <w:abstractNumId w:val="33"/>
  </w:num>
  <w:num w:numId="13" w16cid:durableId="1756591990">
    <w:abstractNumId w:val="17"/>
  </w:num>
  <w:num w:numId="14" w16cid:durableId="1134711932">
    <w:abstractNumId w:val="9"/>
  </w:num>
  <w:num w:numId="15" w16cid:durableId="97678388">
    <w:abstractNumId w:val="15"/>
  </w:num>
  <w:num w:numId="16" w16cid:durableId="2117020507">
    <w:abstractNumId w:val="9"/>
    <w:lvlOverride w:ilvl="0">
      <w:lvl w:ilvl="0" w:tplc="7DE4F5C4">
        <w:start w:val="1"/>
        <w:numFmt w:val="lowerLetter"/>
        <w:lvlText w:val="%1)"/>
        <w:lvlJc w:val="left"/>
        <w:pPr>
          <w:ind w:left="420" w:hanging="4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7" w16cid:durableId="1641495800">
    <w:abstractNumId w:val="29"/>
  </w:num>
  <w:num w:numId="18" w16cid:durableId="1607040698">
    <w:abstractNumId w:val="26"/>
  </w:num>
  <w:num w:numId="19" w16cid:durableId="210578890">
    <w:abstractNumId w:val="28"/>
  </w:num>
  <w:num w:numId="20" w16cid:durableId="1789082984">
    <w:abstractNumId w:val="18"/>
  </w:num>
  <w:num w:numId="21" w16cid:durableId="276374334">
    <w:abstractNumId w:val="27"/>
  </w:num>
  <w:num w:numId="22" w16cid:durableId="1352952690">
    <w:abstractNumId w:val="23"/>
  </w:num>
  <w:num w:numId="23" w16cid:durableId="2047561358">
    <w:abstractNumId w:val="38"/>
  </w:num>
  <w:num w:numId="24" w16cid:durableId="134958063">
    <w:abstractNumId w:val="19"/>
  </w:num>
  <w:num w:numId="25" w16cid:durableId="1677153741">
    <w:abstractNumId w:val="21"/>
  </w:num>
  <w:num w:numId="26" w16cid:durableId="256445847">
    <w:abstractNumId w:val="5"/>
    <w:lvlOverride w:ilvl="0">
      <w:startOverride w:val="4"/>
    </w:lvlOverride>
    <w:lvlOverride w:ilvl="1">
      <w:startOverride w:val="2"/>
    </w:lvlOverride>
  </w:num>
  <w:num w:numId="27" w16cid:durableId="650251495">
    <w:abstractNumId w:val="5"/>
    <w:lvlOverride w:ilvl="0">
      <w:startOverride w:val="4"/>
    </w:lvlOverride>
    <w:lvlOverride w:ilvl="1">
      <w:startOverride w:val="3"/>
    </w:lvlOverride>
  </w:num>
  <w:num w:numId="28" w16cid:durableId="698357705">
    <w:abstractNumId w:val="5"/>
    <w:lvlOverride w:ilvl="0">
      <w:startOverride w:val="5"/>
    </w:lvlOverride>
    <w:lvlOverride w:ilvl="1">
      <w:startOverride w:val="3"/>
    </w:lvlOverride>
  </w:num>
  <w:num w:numId="29" w16cid:durableId="1870877133">
    <w:abstractNumId w:val="5"/>
  </w:num>
  <w:num w:numId="30" w16cid:durableId="828405857">
    <w:abstractNumId w:val="37"/>
  </w:num>
  <w:num w:numId="31" w16cid:durableId="1324121708">
    <w:abstractNumId w:val="11"/>
  </w:num>
  <w:num w:numId="32" w16cid:durableId="1423262525">
    <w:abstractNumId w:val="39"/>
  </w:num>
  <w:num w:numId="33" w16cid:durableId="1362197716">
    <w:abstractNumId w:val="32"/>
  </w:num>
  <w:num w:numId="34" w16cid:durableId="428041590">
    <w:abstractNumId w:val="8"/>
  </w:num>
  <w:num w:numId="35" w16cid:durableId="690103967">
    <w:abstractNumId w:val="3"/>
  </w:num>
  <w:num w:numId="36" w16cid:durableId="1972058619">
    <w:abstractNumId w:val="4"/>
  </w:num>
  <w:num w:numId="37" w16cid:durableId="328482309">
    <w:abstractNumId w:val="6"/>
  </w:num>
  <w:num w:numId="38" w16cid:durableId="862591120">
    <w:abstractNumId w:val="24"/>
  </w:num>
  <w:num w:numId="39" w16cid:durableId="1213692576">
    <w:abstractNumId w:val="34"/>
  </w:num>
  <w:num w:numId="40" w16cid:durableId="1836527808">
    <w:abstractNumId w:val="10"/>
  </w:num>
  <w:num w:numId="41" w16cid:durableId="2125030211">
    <w:abstractNumId w:val="16"/>
  </w:num>
  <w:num w:numId="42" w16cid:durableId="1507862194">
    <w:abstractNumId w:val="1"/>
  </w:num>
  <w:num w:numId="43" w16cid:durableId="644971612">
    <w:abstractNumId w:val="25"/>
  </w:num>
  <w:num w:numId="44" w16cid:durableId="1162770445">
    <w:abstractNumId w:val="36"/>
  </w:num>
  <w:num w:numId="45" w16cid:durableId="307518174">
    <w:abstractNumId w:val="3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Wang">
    <w15:presenceInfo w15:providerId="AD" w15:userId="S-1-5-21-488209771-1784051945-618671499-20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68"/>
    <w:rsid w:val="0000052C"/>
    <w:rsid w:val="0000275B"/>
    <w:rsid w:val="00003620"/>
    <w:rsid w:val="0000641C"/>
    <w:rsid w:val="0000775C"/>
    <w:rsid w:val="000109AA"/>
    <w:rsid w:val="000111F9"/>
    <w:rsid w:val="00011533"/>
    <w:rsid w:val="00011BB4"/>
    <w:rsid w:val="000211E8"/>
    <w:rsid w:val="00022396"/>
    <w:rsid w:val="00026CD3"/>
    <w:rsid w:val="00027AB7"/>
    <w:rsid w:val="00027F7C"/>
    <w:rsid w:val="000329B1"/>
    <w:rsid w:val="000356A9"/>
    <w:rsid w:val="00036566"/>
    <w:rsid w:val="00036F54"/>
    <w:rsid w:val="0003766E"/>
    <w:rsid w:val="00040783"/>
    <w:rsid w:val="00040809"/>
    <w:rsid w:val="00041FC2"/>
    <w:rsid w:val="000427C8"/>
    <w:rsid w:val="00042D80"/>
    <w:rsid w:val="00046238"/>
    <w:rsid w:val="00047ABF"/>
    <w:rsid w:val="000514B9"/>
    <w:rsid w:val="0005452E"/>
    <w:rsid w:val="00060315"/>
    <w:rsid w:val="00060C38"/>
    <w:rsid w:val="00061B86"/>
    <w:rsid w:val="00061E13"/>
    <w:rsid w:val="00062336"/>
    <w:rsid w:val="000647F0"/>
    <w:rsid w:val="000648AF"/>
    <w:rsid w:val="000662BE"/>
    <w:rsid w:val="00070868"/>
    <w:rsid w:val="00071AD6"/>
    <w:rsid w:val="00072C2C"/>
    <w:rsid w:val="00074DF8"/>
    <w:rsid w:val="000755F3"/>
    <w:rsid w:val="000765D3"/>
    <w:rsid w:val="000766E0"/>
    <w:rsid w:val="00076ECC"/>
    <w:rsid w:val="0007780E"/>
    <w:rsid w:val="000811DE"/>
    <w:rsid w:val="000823FC"/>
    <w:rsid w:val="00082860"/>
    <w:rsid w:val="000832DA"/>
    <w:rsid w:val="0008342F"/>
    <w:rsid w:val="00084952"/>
    <w:rsid w:val="0009296D"/>
    <w:rsid w:val="000929CC"/>
    <w:rsid w:val="00093555"/>
    <w:rsid w:val="0009356F"/>
    <w:rsid w:val="00096E44"/>
    <w:rsid w:val="000A2415"/>
    <w:rsid w:val="000A2800"/>
    <w:rsid w:val="000A2868"/>
    <w:rsid w:val="000A549D"/>
    <w:rsid w:val="000A58E4"/>
    <w:rsid w:val="000A610E"/>
    <w:rsid w:val="000A6FAB"/>
    <w:rsid w:val="000A73E7"/>
    <w:rsid w:val="000B0957"/>
    <w:rsid w:val="000B1306"/>
    <w:rsid w:val="000B20B8"/>
    <w:rsid w:val="000B3EBE"/>
    <w:rsid w:val="000C0E22"/>
    <w:rsid w:val="000C14DE"/>
    <w:rsid w:val="000C3B61"/>
    <w:rsid w:val="000C48C4"/>
    <w:rsid w:val="000C52A4"/>
    <w:rsid w:val="000D2FDF"/>
    <w:rsid w:val="000D3F4F"/>
    <w:rsid w:val="000D4861"/>
    <w:rsid w:val="000D57B1"/>
    <w:rsid w:val="000D61FE"/>
    <w:rsid w:val="000D7176"/>
    <w:rsid w:val="000E3598"/>
    <w:rsid w:val="000E57F0"/>
    <w:rsid w:val="000E5857"/>
    <w:rsid w:val="000E5D17"/>
    <w:rsid w:val="000E6588"/>
    <w:rsid w:val="000E7534"/>
    <w:rsid w:val="000F11F1"/>
    <w:rsid w:val="000F27AE"/>
    <w:rsid w:val="000F406C"/>
    <w:rsid w:val="000F462E"/>
    <w:rsid w:val="00101295"/>
    <w:rsid w:val="00102A33"/>
    <w:rsid w:val="001033BA"/>
    <w:rsid w:val="00104D31"/>
    <w:rsid w:val="00107976"/>
    <w:rsid w:val="00112CE1"/>
    <w:rsid w:val="00113531"/>
    <w:rsid w:val="00122810"/>
    <w:rsid w:val="001237E8"/>
    <w:rsid w:val="001241AA"/>
    <w:rsid w:val="00124983"/>
    <w:rsid w:val="00124E14"/>
    <w:rsid w:val="001256F7"/>
    <w:rsid w:val="0012666C"/>
    <w:rsid w:val="00127A8E"/>
    <w:rsid w:val="00131145"/>
    <w:rsid w:val="0013151A"/>
    <w:rsid w:val="001319A7"/>
    <w:rsid w:val="001353A7"/>
    <w:rsid w:val="00135A85"/>
    <w:rsid w:val="00137BAE"/>
    <w:rsid w:val="00137CD6"/>
    <w:rsid w:val="00142124"/>
    <w:rsid w:val="0014252F"/>
    <w:rsid w:val="00143697"/>
    <w:rsid w:val="00144963"/>
    <w:rsid w:val="00144C2A"/>
    <w:rsid w:val="001450FB"/>
    <w:rsid w:val="001459AD"/>
    <w:rsid w:val="00147AFA"/>
    <w:rsid w:val="00147C01"/>
    <w:rsid w:val="00154242"/>
    <w:rsid w:val="00155346"/>
    <w:rsid w:val="001554AF"/>
    <w:rsid w:val="0015685A"/>
    <w:rsid w:val="00156BC1"/>
    <w:rsid w:val="00157FAB"/>
    <w:rsid w:val="00161C15"/>
    <w:rsid w:val="001651F5"/>
    <w:rsid w:val="00166358"/>
    <w:rsid w:val="001667E4"/>
    <w:rsid w:val="00171235"/>
    <w:rsid w:val="00171825"/>
    <w:rsid w:val="00174A3F"/>
    <w:rsid w:val="00176F2C"/>
    <w:rsid w:val="0017757A"/>
    <w:rsid w:val="00182A52"/>
    <w:rsid w:val="00184108"/>
    <w:rsid w:val="001846A7"/>
    <w:rsid w:val="00186371"/>
    <w:rsid w:val="001866AF"/>
    <w:rsid w:val="001943C8"/>
    <w:rsid w:val="001960DA"/>
    <w:rsid w:val="00197FFC"/>
    <w:rsid w:val="001A0AF9"/>
    <w:rsid w:val="001A1C9C"/>
    <w:rsid w:val="001A589A"/>
    <w:rsid w:val="001A5DEB"/>
    <w:rsid w:val="001B04C3"/>
    <w:rsid w:val="001B05A2"/>
    <w:rsid w:val="001B18B5"/>
    <w:rsid w:val="001B3D31"/>
    <w:rsid w:val="001B5609"/>
    <w:rsid w:val="001B5F6E"/>
    <w:rsid w:val="001B66F8"/>
    <w:rsid w:val="001B69A3"/>
    <w:rsid w:val="001B6AAE"/>
    <w:rsid w:val="001B7EBC"/>
    <w:rsid w:val="001C0C3A"/>
    <w:rsid w:val="001C0DAF"/>
    <w:rsid w:val="001C11BD"/>
    <w:rsid w:val="001C171F"/>
    <w:rsid w:val="001C2AE6"/>
    <w:rsid w:val="001C3578"/>
    <w:rsid w:val="001C4391"/>
    <w:rsid w:val="001C57AA"/>
    <w:rsid w:val="001C6C69"/>
    <w:rsid w:val="001C764A"/>
    <w:rsid w:val="001D2004"/>
    <w:rsid w:val="001D2388"/>
    <w:rsid w:val="001D24BA"/>
    <w:rsid w:val="001D28BC"/>
    <w:rsid w:val="001D3A41"/>
    <w:rsid w:val="001D4B57"/>
    <w:rsid w:val="001D4E52"/>
    <w:rsid w:val="001D4EEC"/>
    <w:rsid w:val="001D5250"/>
    <w:rsid w:val="001E088C"/>
    <w:rsid w:val="001E08DE"/>
    <w:rsid w:val="001E0C9E"/>
    <w:rsid w:val="001E1A12"/>
    <w:rsid w:val="001E1E50"/>
    <w:rsid w:val="001E3488"/>
    <w:rsid w:val="001E356C"/>
    <w:rsid w:val="001E3D0C"/>
    <w:rsid w:val="001E6011"/>
    <w:rsid w:val="001E61B6"/>
    <w:rsid w:val="001E7050"/>
    <w:rsid w:val="001F017C"/>
    <w:rsid w:val="001F0A39"/>
    <w:rsid w:val="001F47F2"/>
    <w:rsid w:val="001F5313"/>
    <w:rsid w:val="001F71C5"/>
    <w:rsid w:val="001F787B"/>
    <w:rsid w:val="00200F79"/>
    <w:rsid w:val="00201A85"/>
    <w:rsid w:val="00203007"/>
    <w:rsid w:val="002032A3"/>
    <w:rsid w:val="00203983"/>
    <w:rsid w:val="00203AB8"/>
    <w:rsid w:val="002047C9"/>
    <w:rsid w:val="002075D0"/>
    <w:rsid w:val="00213464"/>
    <w:rsid w:val="00214175"/>
    <w:rsid w:val="002148BD"/>
    <w:rsid w:val="0021659C"/>
    <w:rsid w:val="0021661C"/>
    <w:rsid w:val="00216DC8"/>
    <w:rsid w:val="00217AA3"/>
    <w:rsid w:val="002202B1"/>
    <w:rsid w:val="00225B9B"/>
    <w:rsid w:val="002260A3"/>
    <w:rsid w:val="00226AB9"/>
    <w:rsid w:val="0023031C"/>
    <w:rsid w:val="00231890"/>
    <w:rsid w:val="002318D7"/>
    <w:rsid w:val="00231F9E"/>
    <w:rsid w:val="002321D3"/>
    <w:rsid w:val="00233412"/>
    <w:rsid w:val="0023574F"/>
    <w:rsid w:val="00235B16"/>
    <w:rsid w:val="00235EC4"/>
    <w:rsid w:val="00235EF2"/>
    <w:rsid w:val="00236B3F"/>
    <w:rsid w:val="002376CE"/>
    <w:rsid w:val="0024019C"/>
    <w:rsid w:val="00240887"/>
    <w:rsid w:val="002418BF"/>
    <w:rsid w:val="00242A24"/>
    <w:rsid w:val="002439CE"/>
    <w:rsid w:val="002446DA"/>
    <w:rsid w:val="002450EB"/>
    <w:rsid w:val="002451E2"/>
    <w:rsid w:val="002469B3"/>
    <w:rsid w:val="0025030E"/>
    <w:rsid w:val="00251B85"/>
    <w:rsid w:val="0025611E"/>
    <w:rsid w:val="00256C7C"/>
    <w:rsid w:val="00260677"/>
    <w:rsid w:val="002606E0"/>
    <w:rsid w:val="002607F4"/>
    <w:rsid w:val="00262F4C"/>
    <w:rsid w:val="0026462F"/>
    <w:rsid w:val="0026498C"/>
    <w:rsid w:val="00265E2B"/>
    <w:rsid w:val="002664D0"/>
    <w:rsid w:val="00266DD3"/>
    <w:rsid w:val="0026703C"/>
    <w:rsid w:val="00267EF0"/>
    <w:rsid w:val="00270C1B"/>
    <w:rsid w:val="00270F30"/>
    <w:rsid w:val="00271AD2"/>
    <w:rsid w:val="0027279A"/>
    <w:rsid w:val="0027494A"/>
    <w:rsid w:val="00274E0F"/>
    <w:rsid w:val="002755FE"/>
    <w:rsid w:val="00276816"/>
    <w:rsid w:val="00276D76"/>
    <w:rsid w:val="00276F3D"/>
    <w:rsid w:val="0028149F"/>
    <w:rsid w:val="00281CE6"/>
    <w:rsid w:val="00282EE1"/>
    <w:rsid w:val="00282FB1"/>
    <w:rsid w:val="00283613"/>
    <w:rsid w:val="002859DF"/>
    <w:rsid w:val="002862CD"/>
    <w:rsid w:val="0028736E"/>
    <w:rsid w:val="002877FE"/>
    <w:rsid w:val="00291896"/>
    <w:rsid w:val="002918E0"/>
    <w:rsid w:val="00292585"/>
    <w:rsid w:val="002928F5"/>
    <w:rsid w:val="00292989"/>
    <w:rsid w:val="00292B4D"/>
    <w:rsid w:val="00292E4F"/>
    <w:rsid w:val="00294875"/>
    <w:rsid w:val="0029496A"/>
    <w:rsid w:val="00294DA4"/>
    <w:rsid w:val="00295849"/>
    <w:rsid w:val="00295C7B"/>
    <w:rsid w:val="002965EC"/>
    <w:rsid w:val="0029671E"/>
    <w:rsid w:val="00296DF5"/>
    <w:rsid w:val="002A10E8"/>
    <w:rsid w:val="002A3566"/>
    <w:rsid w:val="002A43AB"/>
    <w:rsid w:val="002A4F51"/>
    <w:rsid w:val="002A5AC1"/>
    <w:rsid w:val="002B1ACB"/>
    <w:rsid w:val="002B1B4D"/>
    <w:rsid w:val="002B33FE"/>
    <w:rsid w:val="002B4FDA"/>
    <w:rsid w:val="002C1F3C"/>
    <w:rsid w:val="002D0475"/>
    <w:rsid w:val="002D29E9"/>
    <w:rsid w:val="002D4121"/>
    <w:rsid w:val="002D4B31"/>
    <w:rsid w:val="002D689B"/>
    <w:rsid w:val="002D7325"/>
    <w:rsid w:val="002E01F3"/>
    <w:rsid w:val="002E0716"/>
    <w:rsid w:val="002E085D"/>
    <w:rsid w:val="002E117C"/>
    <w:rsid w:val="002E143E"/>
    <w:rsid w:val="002E1CB1"/>
    <w:rsid w:val="002F069D"/>
    <w:rsid w:val="002F08A3"/>
    <w:rsid w:val="002F213B"/>
    <w:rsid w:val="002F2D46"/>
    <w:rsid w:val="002F40D1"/>
    <w:rsid w:val="002F43F5"/>
    <w:rsid w:val="002F7AB2"/>
    <w:rsid w:val="00303ABC"/>
    <w:rsid w:val="00304649"/>
    <w:rsid w:val="003077E8"/>
    <w:rsid w:val="00307A8D"/>
    <w:rsid w:val="00307D17"/>
    <w:rsid w:val="003119D9"/>
    <w:rsid w:val="003126ED"/>
    <w:rsid w:val="00313001"/>
    <w:rsid w:val="00313022"/>
    <w:rsid w:val="00313352"/>
    <w:rsid w:val="00313B8B"/>
    <w:rsid w:val="003145FB"/>
    <w:rsid w:val="00314B76"/>
    <w:rsid w:val="0031601F"/>
    <w:rsid w:val="00320FEF"/>
    <w:rsid w:val="00322486"/>
    <w:rsid w:val="00322B52"/>
    <w:rsid w:val="00322F71"/>
    <w:rsid w:val="00323204"/>
    <w:rsid w:val="00323DE4"/>
    <w:rsid w:val="00324B96"/>
    <w:rsid w:val="00324C52"/>
    <w:rsid w:val="00326027"/>
    <w:rsid w:val="00331212"/>
    <w:rsid w:val="003315B9"/>
    <w:rsid w:val="00331FED"/>
    <w:rsid w:val="00332188"/>
    <w:rsid w:val="00333794"/>
    <w:rsid w:val="00334229"/>
    <w:rsid w:val="00336202"/>
    <w:rsid w:val="00336D7B"/>
    <w:rsid w:val="00340817"/>
    <w:rsid w:val="0034227B"/>
    <w:rsid w:val="003459B2"/>
    <w:rsid w:val="00347F1E"/>
    <w:rsid w:val="00350020"/>
    <w:rsid w:val="00350302"/>
    <w:rsid w:val="00350721"/>
    <w:rsid w:val="003535F8"/>
    <w:rsid w:val="00354F16"/>
    <w:rsid w:val="00355631"/>
    <w:rsid w:val="00356063"/>
    <w:rsid w:val="003564F5"/>
    <w:rsid w:val="003619AD"/>
    <w:rsid w:val="003647D7"/>
    <w:rsid w:val="00365015"/>
    <w:rsid w:val="003657A2"/>
    <w:rsid w:val="00367359"/>
    <w:rsid w:val="00367779"/>
    <w:rsid w:val="00367BA3"/>
    <w:rsid w:val="003730F6"/>
    <w:rsid w:val="00373606"/>
    <w:rsid w:val="003751CC"/>
    <w:rsid w:val="003779A4"/>
    <w:rsid w:val="00380F6A"/>
    <w:rsid w:val="00381F44"/>
    <w:rsid w:val="00385DB1"/>
    <w:rsid w:val="00390FB6"/>
    <w:rsid w:val="00393D5F"/>
    <w:rsid w:val="0039436C"/>
    <w:rsid w:val="00395090"/>
    <w:rsid w:val="003959F4"/>
    <w:rsid w:val="00396993"/>
    <w:rsid w:val="00397738"/>
    <w:rsid w:val="003979D7"/>
    <w:rsid w:val="003A0739"/>
    <w:rsid w:val="003A21D8"/>
    <w:rsid w:val="003A5F0E"/>
    <w:rsid w:val="003A75AF"/>
    <w:rsid w:val="003B08F3"/>
    <w:rsid w:val="003B0ED9"/>
    <w:rsid w:val="003B170B"/>
    <w:rsid w:val="003B4775"/>
    <w:rsid w:val="003B5486"/>
    <w:rsid w:val="003B64D6"/>
    <w:rsid w:val="003C045B"/>
    <w:rsid w:val="003C269E"/>
    <w:rsid w:val="003C2C45"/>
    <w:rsid w:val="003C30C4"/>
    <w:rsid w:val="003C4AAC"/>
    <w:rsid w:val="003C5BC7"/>
    <w:rsid w:val="003C5C49"/>
    <w:rsid w:val="003C6A73"/>
    <w:rsid w:val="003D1377"/>
    <w:rsid w:val="003D2711"/>
    <w:rsid w:val="003D3B8F"/>
    <w:rsid w:val="003D3BF5"/>
    <w:rsid w:val="003D4659"/>
    <w:rsid w:val="003D468C"/>
    <w:rsid w:val="003D4851"/>
    <w:rsid w:val="003D5279"/>
    <w:rsid w:val="003D6283"/>
    <w:rsid w:val="003D74BC"/>
    <w:rsid w:val="003D7BEE"/>
    <w:rsid w:val="003E04AB"/>
    <w:rsid w:val="003E1F5B"/>
    <w:rsid w:val="003E345D"/>
    <w:rsid w:val="003E3ABC"/>
    <w:rsid w:val="003E4403"/>
    <w:rsid w:val="003E5C7E"/>
    <w:rsid w:val="003E60D2"/>
    <w:rsid w:val="003F05BB"/>
    <w:rsid w:val="003F1C41"/>
    <w:rsid w:val="003F2402"/>
    <w:rsid w:val="003F4985"/>
    <w:rsid w:val="003F5D4B"/>
    <w:rsid w:val="003F6AD8"/>
    <w:rsid w:val="003F76BD"/>
    <w:rsid w:val="004000B2"/>
    <w:rsid w:val="004010DA"/>
    <w:rsid w:val="0040260B"/>
    <w:rsid w:val="00402D7F"/>
    <w:rsid w:val="00403607"/>
    <w:rsid w:val="00403D81"/>
    <w:rsid w:val="00404590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382"/>
    <w:rsid w:val="00425F5F"/>
    <w:rsid w:val="00427435"/>
    <w:rsid w:val="00430C41"/>
    <w:rsid w:val="00430C6D"/>
    <w:rsid w:val="004315BC"/>
    <w:rsid w:val="00432151"/>
    <w:rsid w:val="004337ED"/>
    <w:rsid w:val="00433F58"/>
    <w:rsid w:val="00435E2E"/>
    <w:rsid w:val="004363B5"/>
    <w:rsid w:val="00437E86"/>
    <w:rsid w:val="0044088F"/>
    <w:rsid w:val="0044122A"/>
    <w:rsid w:val="00441C37"/>
    <w:rsid w:val="004426D0"/>
    <w:rsid w:val="00444D22"/>
    <w:rsid w:val="004452D0"/>
    <w:rsid w:val="004456A2"/>
    <w:rsid w:val="00446177"/>
    <w:rsid w:val="004471D4"/>
    <w:rsid w:val="00447B1D"/>
    <w:rsid w:val="00450710"/>
    <w:rsid w:val="00450E39"/>
    <w:rsid w:val="00452C22"/>
    <w:rsid w:val="00452D78"/>
    <w:rsid w:val="00453535"/>
    <w:rsid w:val="00461B14"/>
    <w:rsid w:val="004626CA"/>
    <w:rsid w:val="004637A6"/>
    <w:rsid w:val="0046384C"/>
    <w:rsid w:val="00463EDC"/>
    <w:rsid w:val="004641C7"/>
    <w:rsid w:val="00464DDA"/>
    <w:rsid w:val="0046585E"/>
    <w:rsid w:val="0046679D"/>
    <w:rsid w:val="00467164"/>
    <w:rsid w:val="004679E5"/>
    <w:rsid w:val="00470199"/>
    <w:rsid w:val="00471331"/>
    <w:rsid w:val="0047173C"/>
    <w:rsid w:val="004734F8"/>
    <w:rsid w:val="00473578"/>
    <w:rsid w:val="004737D0"/>
    <w:rsid w:val="00474565"/>
    <w:rsid w:val="004801B5"/>
    <w:rsid w:val="004811D8"/>
    <w:rsid w:val="00481C85"/>
    <w:rsid w:val="004831F4"/>
    <w:rsid w:val="00483991"/>
    <w:rsid w:val="00487924"/>
    <w:rsid w:val="00487BBA"/>
    <w:rsid w:val="004928A7"/>
    <w:rsid w:val="00492FC5"/>
    <w:rsid w:val="00494F23"/>
    <w:rsid w:val="004A0E2D"/>
    <w:rsid w:val="004A3E0D"/>
    <w:rsid w:val="004A6231"/>
    <w:rsid w:val="004A626D"/>
    <w:rsid w:val="004A659E"/>
    <w:rsid w:val="004A7C0C"/>
    <w:rsid w:val="004B08AD"/>
    <w:rsid w:val="004B1FC2"/>
    <w:rsid w:val="004B27FB"/>
    <w:rsid w:val="004B2A43"/>
    <w:rsid w:val="004B2D53"/>
    <w:rsid w:val="004B497B"/>
    <w:rsid w:val="004B5637"/>
    <w:rsid w:val="004B5B25"/>
    <w:rsid w:val="004B6AB1"/>
    <w:rsid w:val="004B7448"/>
    <w:rsid w:val="004C0102"/>
    <w:rsid w:val="004C44A5"/>
    <w:rsid w:val="004C730F"/>
    <w:rsid w:val="004D0835"/>
    <w:rsid w:val="004D29E9"/>
    <w:rsid w:val="004D3828"/>
    <w:rsid w:val="004E0018"/>
    <w:rsid w:val="004E10DA"/>
    <w:rsid w:val="004E37A0"/>
    <w:rsid w:val="004E48C5"/>
    <w:rsid w:val="004E5302"/>
    <w:rsid w:val="004E54DB"/>
    <w:rsid w:val="004E59C1"/>
    <w:rsid w:val="004E6BDA"/>
    <w:rsid w:val="004F115A"/>
    <w:rsid w:val="004F154D"/>
    <w:rsid w:val="004F1A8F"/>
    <w:rsid w:val="004F3115"/>
    <w:rsid w:val="004F4F6F"/>
    <w:rsid w:val="004F62E7"/>
    <w:rsid w:val="004F7A3F"/>
    <w:rsid w:val="005000E3"/>
    <w:rsid w:val="00500A40"/>
    <w:rsid w:val="00502A29"/>
    <w:rsid w:val="00506268"/>
    <w:rsid w:val="00510476"/>
    <w:rsid w:val="00511375"/>
    <w:rsid w:val="00512E3E"/>
    <w:rsid w:val="00515414"/>
    <w:rsid w:val="005156C5"/>
    <w:rsid w:val="00521297"/>
    <w:rsid w:val="00521FD4"/>
    <w:rsid w:val="00523D94"/>
    <w:rsid w:val="005258C0"/>
    <w:rsid w:val="005259A4"/>
    <w:rsid w:val="00532113"/>
    <w:rsid w:val="00532B47"/>
    <w:rsid w:val="00537449"/>
    <w:rsid w:val="00537591"/>
    <w:rsid w:val="00537867"/>
    <w:rsid w:val="005400BC"/>
    <w:rsid w:val="005420F0"/>
    <w:rsid w:val="005447C8"/>
    <w:rsid w:val="00552FBE"/>
    <w:rsid w:val="00556388"/>
    <w:rsid w:val="005579D3"/>
    <w:rsid w:val="00561CCA"/>
    <w:rsid w:val="00564C88"/>
    <w:rsid w:val="0056507F"/>
    <w:rsid w:val="00565CC8"/>
    <w:rsid w:val="00572112"/>
    <w:rsid w:val="005734D9"/>
    <w:rsid w:val="00574471"/>
    <w:rsid w:val="00574BF4"/>
    <w:rsid w:val="00576332"/>
    <w:rsid w:val="005805EE"/>
    <w:rsid w:val="00581BF8"/>
    <w:rsid w:val="00581D14"/>
    <w:rsid w:val="005823EC"/>
    <w:rsid w:val="00583152"/>
    <w:rsid w:val="0058572A"/>
    <w:rsid w:val="005908B0"/>
    <w:rsid w:val="00590F56"/>
    <w:rsid w:val="00591CC3"/>
    <w:rsid w:val="00593478"/>
    <w:rsid w:val="00593EBB"/>
    <w:rsid w:val="00596010"/>
    <w:rsid w:val="00596EF0"/>
    <w:rsid w:val="005A07C8"/>
    <w:rsid w:val="005A1A66"/>
    <w:rsid w:val="005A3920"/>
    <w:rsid w:val="005A3CC2"/>
    <w:rsid w:val="005A40C5"/>
    <w:rsid w:val="005A4EEC"/>
    <w:rsid w:val="005A7829"/>
    <w:rsid w:val="005B1144"/>
    <w:rsid w:val="005B254A"/>
    <w:rsid w:val="005B276D"/>
    <w:rsid w:val="005B3EAC"/>
    <w:rsid w:val="005B511F"/>
    <w:rsid w:val="005B5D52"/>
    <w:rsid w:val="005B7FF1"/>
    <w:rsid w:val="005C2259"/>
    <w:rsid w:val="005C295B"/>
    <w:rsid w:val="005C33D2"/>
    <w:rsid w:val="005C39C9"/>
    <w:rsid w:val="005C4851"/>
    <w:rsid w:val="005C4F3A"/>
    <w:rsid w:val="005C682D"/>
    <w:rsid w:val="005C6ACB"/>
    <w:rsid w:val="005C7FF4"/>
    <w:rsid w:val="005D11A0"/>
    <w:rsid w:val="005D30D9"/>
    <w:rsid w:val="005D4AFE"/>
    <w:rsid w:val="005D64F3"/>
    <w:rsid w:val="005D6FFE"/>
    <w:rsid w:val="005D7030"/>
    <w:rsid w:val="005E0C58"/>
    <w:rsid w:val="005E119D"/>
    <w:rsid w:val="005E1EB8"/>
    <w:rsid w:val="005E4846"/>
    <w:rsid w:val="005F0723"/>
    <w:rsid w:val="005F1345"/>
    <w:rsid w:val="005F1C39"/>
    <w:rsid w:val="005F39BF"/>
    <w:rsid w:val="005F536B"/>
    <w:rsid w:val="005F5CA3"/>
    <w:rsid w:val="005F702E"/>
    <w:rsid w:val="00600516"/>
    <w:rsid w:val="006021FF"/>
    <w:rsid w:val="00603559"/>
    <w:rsid w:val="00605205"/>
    <w:rsid w:val="006052D5"/>
    <w:rsid w:val="006053FC"/>
    <w:rsid w:val="00605430"/>
    <w:rsid w:val="00605644"/>
    <w:rsid w:val="006064DE"/>
    <w:rsid w:val="006100AA"/>
    <w:rsid w:val="006115F3"/>
    <w:rsid w:val="00611824"/>
    <w:rsid w:val="006160F5"/>
    <w:rsid w:val="00616A3F"/>
    <w:rsid w:val="00620FAE"/>
    <w:rsid w:val="00622AA9"/>
    <w:rsid w:val="00622F91"/>
    <w:rsid w:val="00623521"/>
    <w:rsid w:val="00623C80"/>
    <w:rsid w:val="00624F3C"/>
    <w:rsid w:val="00626030"/>
    <w:rsid w:val="00626976"/>
    <w:rsid w:val="00633697"/>
    <w:rsid w:val="006357D4"/>
    <w:rsid w:val="006404E0"/>
    <w:rsid w:val="006438F8"/>
    <w:rsid w:val="00643F34"/>
    <w:rsid w:val="006448B0"/>
    <w:rsid w:val="00647748"/>
    <w:rsid w:val="006509E9"/>
    <w:rsid w:val="00650C9D"/>
    <w:rsid w:val="00652097"/>
    <w:rsid w:val="006522FB"/>
    <w:rsid w:val="0065268C"/>
    <w:rsid w:val="006526D9"/>
    <w:rsid w:val="00654036"/>
    <w:rsid w:val="006557B2"/>
    <w:rsid w:val="006558D2"/>
    <w:rsid w:val="00655940"/>
    <w:rsid w:val="006559DC"/>
    <w:rsid w:val="006563B4"/>
    <w:rsid w:val="006563C7"/>
    <w:rsid w:val="0065697B"/>
    <w:rsid w:val="006575AD"/>
    <w:rsid w:val="00663A02"/>
    <w:rsid w:val="00663EC7"/>
    <w:rsid w:val="00665DA8"/>
    <w:rsid w:val="00670246"/>
    <w:rsid w:val="0067100E"/>
    <w:rsid w:val="006713F7"/>
    <w:rsid w:val="00675139"/>
    <w:rsid w:val="006758CF"/>
    <w:rsid w:val="00676882"/>
    <w:rsid w:val="00676D73"/>
    <w:rsid w:val="0067750B"/>
    <w:rsid w:val="00677AFE"/>
    <w:rsid w:val="00682812"/>
    <w:rsid w:val="0069061C"/>
    <w:rsid w:val="00692269"/>
    <w:rsid w:val="006925D3"/>
    <w:rsid w:val="00693850"/>
    <w:rsid w:val="00694630"/>
    <w:rsid w:val="00695DC0"/>
    <w:rsid w:val="0069628C"/>
    <w:rsid w:val="00696B97"/>
    <w:rsid w:val="006A063F"/>
    <w:rsid w:val="006A1B03"/>
    <w:rsid w:val="006A24AC"/>
    <w:rsid w:val="006A25BC"/>
    <w:rsid w:val="006A2C82"/>
    <w:rsid w:val="006A6D48"/>
    <w:rsid w:val="006B103A"/>
    <w:rsid w:val="006B1F1D"/>
    <w:rsid w:val="006B206D"/>
    <w:rsid w:val="006B2CCA"/>
    <w:rsid w:val="006B3A00"/>
    <w:rsid w:val="006B3F22"/>
    <w:rsid w:val="006B4D9D"/>
    <w:rsid w:val="006B690B"/>
    <w:rsid w:val="006C2D7A"/>
    <w:rsid w:val="006C32A2"/>
    <w:rsid w:val="006C33AA"/>
    <w:rsid w:val="006C375A"/>
    <w:rsid w:val="006C398C"/>
    <w:rsid w:val="006C39C3"/>
    <w:rsid w:val="006C4216"/>
    <w:rsid w:val="006C5C9C"/>
    <w:rsid w:val="006C6B9C"/>
    <w:rsid w:val="006C6F2B"/>
    <w:rsid w:val="006D004F"/>
    <w:rsid w:val="006D2B34"/>
    <w:rsid w:val="006D3D72"/>
    <w:rsid w:val="006D5591"/>
    <w:rsid w:val="006D57FA"/>
    <w:rsid w:val="006D6891"/>
    <w:rsid w:val="006D7B8D"/>
    <w:rsid w:val="006D7E47"/>
    <w:rsid w:val="006E00EE"/>
    <w:rsid w:val="006E0B55"/>
    <w:rsid w:val="006E11DA"/>
    <w:rsid w:val="006E5639"/>
    <w:rsid w:val="006F0D73"/>
    <w:rsid w:val="006F19BD"/>
    <w:rsid w:val="006F23A1"/>
    <w:rsid w:val="006F2C03"/>
    <w:rsid w:val="006F39DA"/>
    <w:rsid w:val="006F4C58"/>
    <w:rsid w:val="006F6B84"/>
    <w:rsid w:val="00700492"/>
    <w:rsid w:val="0070067F"/>
    <w:rsid w:val="00701ABA"/>
    <w:rsid w:val="007028F4"/>
    <w:rsid w:val="00702E61"/>
    <w:rsid w:val="007048E2"/>
    <w:rsid w:val="00704A2E"/>
    <w:rsid w:val="00705D3E"/>
    <w:rsid w:val="0070605F"/>
    <w:rsid w:val="00706C62"/>
    <w:rsid w:val="00707F02"/>
    <w:rsid w:val="0071143B"/>
    <w:rsid w:val="00714825"/>
    <w:rsid w:val="0071534C"/>
    <w:rsid w:val="00716246"/>
    <w:rsid w:val="00720F9D"/>
    <w:rsid w:val="0072171E"/>
    <w:rsid w:val="00721E0F"/>
    <w:rsid w:val="0072461F"/>
    <w:rsid w:val="00724F99"/>
    <w:rsid w:val="00725D86"/>
    <w:rsid w:val="00726B38"/>
    <w:rsid w:val="00730416"/>
    <w:rsid w:val="00731D98"/>
    <w:rsid w:val="007325E9"/>
    <w:rsid w:val="00732F69"/>
    <w:rsid w:val="00733540"/>
    <w:rsid w:val="00734D07"/>
    <w:rsid w:val="00735E38"/>
    <w:rsid w:val="00737162"/>
    <w:rsid w:val="00737C0B"/>
    <w:rsid w:val="00740050"/>
    <w:rsid w:val="00740635"/>
    <w:rsid w:val="00740B7C"/>
    <w:rsid w:val="00740FF1"/>
    <w:rsid w:val="00745731"/>
    <w:rsid w:val="007513E8"/>
    <w:rsid w:val="007514C2"/>
    <w:rsid w:val="00753E14"/>
    <w:rsid w:val="00753FFB"/>
    <w:rsid w:val="00753FFD"/>
    <w:rsid w:val="00755EB7"/>
    <w:rsid w:val="0076389E"/>
    <w:rsid w:val="0076638F"/>
    <w:rsid w:val="0077035F"/>
    <w:rsid w:val="00770517"/>
    <w:rsid w:val="00771F76"/>
    <w:rsid w:val="00776300"/>
    <w:rsid w:val="00777AF2"/>
    <w:rsid w:val="00777DE5"/>
    <w:rsid w:val="0078306D"/>
    <w:rsid w:val="007841F5"/>
    <w:rsid w:val="00786356"/>
    <w:rsid w:val="0078680F"/>
    <w:rsid w:val="00787914"/>
    <w:rsid w:val="00787D20"/>
    <w:rsid w:val="0079120A"/>
    <w:rsid w:val="007941C5"/>
    <w:rsid w:val="00795237"/>
    <w:rsid w:val="007958E4"/>
    <w:rsid w:val="00795CD6"/>
    <w:rsid w:val="00795EF4"/>
    <w:rsid w:val="007971B6"/>
    <w:rsid w:val="0079736F"/>
    <w:rsid w:val="007A186D"/>
    <w:rsid w:val="007A1EBD"/>
    <w:rsid w:val="007A351B"/>
    <w:rsid w:val="007A418F"/>
    <w:rsid w:val="007A4743"/>
    <w:rsid w:val="007A6122"/>
    <w:rsid w:val="007B14E6"/>
    <w:rsid w:val="007B376A"/>
    <w:rsid w:val="007B3ADB"/>
    <w:rsid w:val="007B4A89"/>
    <w:rsid w:val="007B7AE5"/>
    <w:rsid w:val="007C00A0"/>
    <w:rsid w:val="007C1432"/>
    <w:rsid w:val="007C15E6"/>
    <w:rsid w:val="007C1A4E"/>
    <w:rsid w:val="007C209F"/>
    <w:rsid w:val="007C6069"/>
    <w:rsid w:val="007D0318"/>
    <w:rsid w:val="007D1B9B"/>
    <w:rsid w:val="007D1FD8"/>
    <w:rsid w:val="007D355D"/>
    <w:rsid w:val="007D42D8"/>
    <w:rsid w:val="007D5926"/>
    <w:rsid w:val="007D649C"/>
    <w:rsid w:val="007D71B8"/>
    <w:rsid w:val="007D727A"/>
    <w:rsid w:val="007D7863"/>
    <w:rsid w:val="007E06F8"/>
    <w:rsid w:val="007E0AC7"/>
    <w:rsid w:val="007E0C9F"/>
    <w:rsid w:val="007E2012"/>
    <w:rsid w:val="007E250B"/>
    <w:rsid w:val="007E26C3"/>
    <w:rsid w:val="007E26FD"/>
    <w:rsid w:val="007E3EE7"/>
    <w:rsid w:val="007E4A69"/>
    <w:rsid w:val="007E5D89"/>
    <w:rsid w:val="007E68F7"/>
    <w:rsid w:val="007E7729"/>
    <w:rsid w:val="007F01DF"/>
    <w:rsid w:val="007F0C20"/>
    <w:rsid w:val="007F0E1F"/>
    <w:rsid w:val="007F21BA"/>
    <w:rsid w:val="007F3CE7"/>
    <w:rsid w:val="007F46C3"/>
    <w:rsid w:val="007F4E67"/>
    <w:rsid w:val="007F4F01"/>
    <w:rsid w:val="007F5181"/>
    <w:rsid w:val="007F52BE"/>
    <w:rsid w:val="007F5837"/>
    <w:rsid w:val="007F5FCB"/>
    <w:rsid w:val="007F618C"/>
    <w:rsid w:val="007F6AF4"/>
    <w:rsid w:val="007F78C2"/>
    <w:rsid w:val="00804CBB"/>
    <w:rsid w:val="008050F1"/>
    <w:rsid w:val="00805C04"/>
    <w:rsid w:val="008075F5"/>
    <w:rsid w:val="00810600"/>
    <w:rsid w:val="00810B6A"/>
    <w:rsid w:val="00811005"/>
    <w:rsid w:val="008118BB"/>
    <w:rsid w:val="008126B5"/>
    <w:rsid w:val="00814B06"/>
    <w:rsid w:val="008176C1"/>
    <w:rsid w:val="00821E7E"/>
    <w:rsid w:val="00823254"/>
    <w:rsid w:val="008235FF"/>
    <w:rsid w:val="00824A3B"/>
    <w:rsid w:val="00825477"/>
    <w:rsid w:val="00825B48"/>
    <w:rsid w:val="00826930"/>
    <w:rsid w:val="00826C49"/>
    <w:rsid w:val="008325CA"/>
    <w:rsid w:val="00832A8D"/>
    <w:rsid w:val="00833090"/>
    <w:rsid w:val="00833275"/>
    <w:rsid w:val="008358C7"/>
    <w:rsid w:val="008360BF"/>
    <w:rsid w:val="00836CCD"/>
    <w:rsid w:val="00837D92"/>
    <w:rsid w:val="00840A2A"/>
    <w:rsid w:val="00843D18"/>
    <w:rsid w:val="008450F7"/>
    <w:rsid w:val="0084637A"/>
    <w:rsid w:val="00846486"/>
    <w:rsid w:val="00846842"/>
    <w:rsid w:val="008503C6"/>
    <w:rsid w:val="00853AF0"/>
    <w:rsid w:val="00854BC2"/>
    <w:rsid w:val="00855DD2"/>
    <w:rsid w:val="00856AD0"/>
    <w:rsid w:val="00860BC4"/>
    <w:rsid w:val="00860E65"/>
    <w:rsid w:val="00861926"/>
    <w:rsid w:val="00863E0E"/>
    <w:rsid w:val="00864182"/>
    <w:rsid w:val="008649C7"/>
    <w:rsid w:val="00864E1C"/>
    <w:rsid w:val="00865597"/>
    <w:rsid w:val="00865B00"/>
    <w:rsid w:val="008706F2"/>
    <w:rsid w:val="008732C2"/>
    <w:rsid w:val="00874C04"/>
    <w:rsid w:val="00875075"/>
    <w:rsid w:val="008754D5"/>
    <w:rsid w:val="00875D8A"/>
    <w:rsid w:val="00881985"/>
    <w:rsid w:val="00882303"/>
    <w:rsid w:val="00882E31"/>
    <w:rsid w:val="008862BD"/>
    <w:rsid w:val="00886621"/>
    <w:rsid w:val="008875A6"/>
    <w:rsid w:val="008910A6"/>
    <w:rsid w:val="008911BE"/>
    <w:rsid w:val="00895B58"/>
    <w:rsid w:val="008978A0"/>
    <w:rsid w:val="008A0ADA"/>
    <w:rsid w:val="008A4E1B"/>
    <w:rsid w:val="008A68EC"/>
    <w:rsid w:val="008A70F8"/>
    <w:rsid w:val="008A7CC6"/>
    <w:rsid w:val="008B0C11"/>
    <w:rsid w:val="008B57E7"/>
    <w:rsid w:val="008B6869"/>
    <w:rsid w:val="008B69ED"/>
    <w:rsid w:val="008C0C23"/>
    <w:rsid w:val="008C1096"/>
    <w:rsid w:val="008C1FD1"/>
    <w:rsid w:val="008C20BD"/>
    <w:rsid w:val="008C2D84"/>
    <w:rsid w:val="008C4535"/>
    <w:rsid w:val="008C4CF1"/>
    <w:rsid w:val="008C5800"/>
    <w:rsid w:val="008C5E5D"/>
    <w:rsid w:val="008C6137"/>
    <w:rsid w:val="008C6FCF"/>
    <w:rsid w:val="008C713D"/>
    <w:rsid w:val="008C75CC"/>
    <w:rsid w:val="008D5330"/>
    <w:rsid w:val="008D540F"/>
    <w:rsid w:val="008D5671"/>
    <w:rsid w:val="008D56D4"/>
    <w:rsid w:val="008D7228"/>
    <w:rsid w:val="008E1D40"/>
    <w:rsid w:val="008E24EC"/>
    <w:rsid w:val="008E3309"/>
    <w:rsid w:val="008E5E78"/>
    <w:rsid w:val="008E63E0"/>
    <w:rsid w:val="008F0064"/>
    <w:rsid w:val="008F0D26"/>
    <w:rsid w:val="008F17D0"/>
    <w:rsid w:val="008F232F"/>
    <w:rsid w:val="008F275B"/>
    <w:rsid w:val="008F497F"/>
    <w:rsid w:val="008F64C4"/>
    <w:rsid w:val="008F7AB1"/>
    <w:rsid w:val="00902225"/>
    <w:rsid w:val="00902719"/>
    <w:rsid w:val="00906473"/>
    <w:rsid w:val="00907490"/>
    <w:rsid w:val="00907FCD"/>
    <w:rsid w:val="00912064"/>
    <w:rsid w:val="00912818"/>
    <w:rsid w:val="00914C6D"/>
    <w:rsid w:val="0091581D"/>
    <w:rsid w:val="00916607"/>
    <w:rsid w:val="00916AC5"/>
    <w:rsid w:val="00917215"/>
    <w:rsid w:val="00917E4E"/>
    <w:rsid w:val="0092138B"/>
    <w:rsid w:val="009227B3"/>
    <w:rsid w:val="00922993"/>
    <w:rsid w:val="00922A33"/>
    <w:rsid w:val="00922C5A"/>
    <w:rsid w:val="00923B28"/>
    <w:rsid w:val="00927896"/>
    <w:rsid w:val="00931476"/>
    <w:rsid w:val="00932F3E"/>
    <w:rsid w:val="009331C7"/>
    <w:rsid w:val="009361EC"/>
    <w:rsid w:val="00937306"/>
    <w:rsid w:val="00937E9F"/>
    <w:rsid w:val="00937F19"/>
    <w:rsid w:val="0094098A"/>
    <w:rsid w:val="0094098D"/>
    <w:rsid w:val="00941520"/>
    <w:rsid w:val="00942B92"/>
    <w:rsid w:val="009431EE"/>
    <w:rsid w:val="00943DF4"/>
    <w:rsid w:val="0094407D"/>
    <w:rsid w:val="009473E8"/>
    <w:rsid w:val="00947CCE"/>
    <w:rsid w:val="00950854"/>
    <w:rsid w:val="00952953"/>
    <w:rsid w:val="009541D1"/>
    <w:rsid w:val="00954998"/>
    <w:rsid w:val="009573F5"/>
    <w:rsid w:val="00960101"/>
    <w:rsid w:val="00960D33"/>
    <w:rsid w:val="009620A6"/>
    <w:rsid w:val="00962FEF"/>
    <w:rsid w:val="00963363"/>
    <w:rsid w:val="009639A4"/>
    <w:rsid w:val="0096439D"/>
    <w:rsid w:val="009656DB"/>
    <w:rsid w:val="00966E85"/>
    <w:rsid w:val="009678DD"/>
    <w:rsid w:val="00970564"/>
    <w:rsid w:val="009715FE"/>
    <w:rsid w:val="0097185E"/>
    <w:rsid w:val="00971E13"/>
    <w:rsid w:val="00972135"/>
    <w:rsid w:val="009722B6"/>
    <w:rsid w:val="0097241C"/>
    <w:rsid w:val="009730FD"/>
    <w:rsid w:val="009748ED"/>
    <w:rsid w:val="009756A8"/>
    <w:rsid w:val="00977C93"/>
    <w:rsid w:val="00977E9E"/>
    <w:rsid w:val="00980343"/>
    <w:rsid w:val="00980FB8"/>
    <w:rsid w:val="0098128D"/>
    <w:rsid w:val="00981DE2"/>
    <w:rsid w:val="00982450"/>
    <w:rsid w:val="00982D40"/>
    <w:rsid w:val="00984C07"/>
    <w:rsid w:val="00986BFF"/>
    <w:rsid w:val="00991B4F"/>
    <w:rsid w:val="00995377"/>
    <w:rsid w:val="00995816"/>
    <w:rsid w:val="00995A9A"/>
    <w:rsid w:val="00996A8D"/>
    <w:rsid w:val="009A0583"/>
    <w:rsid w:val="009A0738"/>
    <w:rsid w:val="009A0BE5"/>
    <w:rsid w:val="009A2DF9"/>
    <w:rsid w:val="009A44BA"/>
    <w:rsid w:val="009A4F58"/>
    <w:rsid w:val="009A6D0C"/>
    <w:rsid w:val="009A722A"/>
    <w:rsid w:val="009B3567"/>
    <w:rsid w:val="009B60CB"/>
    <w:rsid w:val="009B725E"/>
    <w:rsid w:val="009C17F5"/>
    <w:rsid w:val="009C1C36"/>
    <w:rsid w:val="009C2835"/>
    <w:rsid w:val="009C2FF5"/>
    <w:rsid w:val="009C3220"/>
    <w:rsid w:val="009C56C2"/>
    <w:rsid w:val="009C73CE"/>
    <w:rsid w:val="009C74DB"/>
    <w:rsid w:val="009C7BC2"/>
    <w:rsid w:val="009D05CB"/>
    <w:rsid w:val="009D098F"/>
    <w:rsid w:val="009D4A44"/>
    <w:rsid w:val="009D4DE7"/>
    <w:rsid w:val="009D5677"/>
    <w:rsid w:val="009D56BE"/>
    <w:rsid w:val="009D6E12"/>
    <w:rsid w:val="009D70AE"/>
    <w:rsid w:val="009E1AB9"/>
    <w:rsid w:val="009E4235"/>
    <w:rsid w:val="009E479B"/>
    <w:rsid w:val="009E50B0"/>
    <w:rsid w:val="009E51D6"/>
    <w:rsid w:val="009E6B2A"/>
    <w:rsid w:val="009E6D1F"/>
    <w:rsid w:val="009F02B5"/>
    <w:rsid w:val="009F057D"/>
    <w:rsid w:val="009F4B5D"/>
    <w:rsid w:val="009F4F51"/>
    <w:rsid w:val="009F53DF"/>
    <w:rsid w:val="009F5711"/>
    <w:rsid w:val="009F6255"/>
    <w:rsid w:val="009F7A7A"/>
    <w:rsid w:val="00A00AD1"/>
    <w:rsid w:val="00A01DB4"/>
    <w:rsid w:val="00A04020"/>
    <w:rsid w:val="00A070E4"/>
    <w:rsid w:val="00A107A2"/>
    <w:rsid w:val="00A10C11"/>
    <w:rsid w:val="00A10CA7"/>
    <w:rsid w:val="00A111BB"/>
    <w:rsid w:val="00A11A7F"/>
    <w:rsid w:val="00A12201"/>
    <w:rsid w:val="00A136F2"/>
    <w:rsid w:val="00A137E2"/>
    <w:rsid w:val="00A14AA7"/>
    <w:rsid w:val="00A15210"/>
    <w:rsid w:val="00A158CA"/>
    <w:rsid w:val="00A16A3A"/>
    <w:rsid w:val="00A20B96"/>
    <w:rsid w:val="00A211D9"/>
    <w:rsid w:val="00A217DE"/>
    <w:rsid w:val="00A25518"/>
    <w:rsid w:val="00A27557"/>
    <w:rsid w:val="00A34A79"/>
    <w:rsid w:val="00A36468"/>
    <w:rsid w:val="00A36C04"/>
    <w:rsid w:val="00A37D6A"/>
    <w:rsid w:val="00A442BA"/>
    <w:rsid w:val="00A4607F"/>
    <w:rsid w:val="00A5050A"/>
    <w:rsid w:val="00A514A7"/>
    <w:rsid w:val="00A51567"/>
    <w:rsid w:val="00A52D58"/>
    <w:rsid w:val="00A53655"/>
    <w:rsid w:val="00A536FB"/>
    <w:rsid w:val="00A55DC1"/>
    <w:rsid w:val="00A56DE5"/>
    <w:rsid w:val="00A56E7D"/>
    <w:rsid w:val="00A57206"/>
    <w:rsid w:val="00A60401"/>
    <w:rsid w:val="00A60A6F"/>
    <w:rsid w:val="00A60E72"/>
    <w:rsid w:val="00A614A4"/>
    <w:rsid w:val="00A62AB4"/>
    <w:rsid w:val="00A6344C"/>
    <w:rsid w:val="00A65B38"/>
    <w:rsid w:val="00A66169"/>
    <w:rsid w:val="00A665BE"/>
    <w:rsid w:val="00A66DCE"/>
    <w:rsid w:val="00A67875"/>
    <w:rsid w:val="00A706B1"/>
    <w:rsid w:val="00A708B2"/>
    <w:rsid w:val="00A70A53"/>
    <w:rsid w:val="00A722F0"/>
    <w:rsid w:val="00A73BB8"/>
    <w:rsid w:val="00A73C7F"/>
    <w:rsid w:val="00A74A7A"/>
    <w:rsid w:val="00A74F44"/>
    <w:rsid w:val="00A76B26"/>
    <w:rsid w:val="00A76BE2"/>
    <w:rsid w:val="00A816D4"/>
    <w:rsid w:val="00A81E8E"/>
    <w:rsid w:val="00A82E6F"/>
    <w:rsid w:val="00A83F70"/>
    <w:rsid w:val="00A84C0A"/>
    <w:rsid w:val="00A84C50"/>
    <w:rsid w:val="00A8514F"/>
    <w:rsid w:val="00A862A0"/>
    <w:rsid w:val="00A87427"/>
    <w:rsid w:val="00A91452"/>
    <w:rsid w:val="00A953F5"/>
    <w:rsid w:val="00A9553F"/>
    <w:rsid w:val="00A96A6E"/>
    <w:rsid w:val="00A96F90"/>
    <w:rsid w:val="00AA039E"/>
    <w:rsid w:val="00AA0650"/>
    <w:rsid w:val="00AA067D"/>
    <w:rsid w:val="00AA1362"/>
    <w:rsid w:val="00AA1BF1"/>
    <w:rsid w:val="00AA1D3C"/>
    <w:rsid w:val="00AA1E9B"/>
    <w:rsid w:val="00AA313E"/>
    <w:rsid w:val="00AA3411"/>
    <w:rsid w:val="00AA3D74"/>
    <w:rsid w:val="00AA4AD0"/>
    <w:rsid w:val="00AA638D"/>
    <w:rsid w:val="00AA661F"/>
    <w:rsid w:val="00AA72EB"/>
    <w:rsid w:val="00AA74AF"/>
    <w:rsid w:val="00AB1A52"/>
    <w:rsid w:val="00AB3374"/>
    <w:rsid w:val="00AB3637"/>
    <w:rsid w:val="00AB496F"/>
    <w:rsid w:val="00AB6DF8"/>
    <w:rsid w:val="00AC082B"/>
    <w:rsid w:val="00AC08B0"/>
    <w:rsid w:val="00AC10B5"/>
    <w:rsid w:val="00AC162B"/>
    <w:rsid w:val="00AC25D6"/>
    <w:rsid w:val="00AC70AA"/>
    <w:rsid w:val="00AD36F1"/>
    <w:rsid w:val="00AD3B13"/>
    <w:rsid w:val="00AD45DB"/>
    <w:rsid w:val="00AD5131"/>
    <w:rsid w:val="00AD5519"/>
    <w:rsid w:val="00AD5F7F"/>
    <w:rsid w:val="00AD6976"/>
    <w:rsid w:val="00AD6B4A"/>
    <w:rsid w:val="00AD7512"/>
    <w:rsid w:val="00AE120A"/>
    <w:rsid w:val="00AE26BC"/>
    <w:rsid w:val="00AE2DBB"/>
    <w:rsid w:val="00AE33D1"/>
    <w:rsid w:val="00AE37A9"/>
    <w:rsid w:val="00AE5F87"/>
    <w:rsid w:val="00AE63B0"/>
    <w:rsid w:val="00AE6B6A"/>
    <w:rsid w:val="00AF1CBC"/>
    <w:rsid w:val="00AF2FAB"/>
    <w:rsid w:val="00AF3E5D"/>
    <w:rsid w:val="00B0096D"/>
    <w:rsid w:val="00B00A62"/>
    <w:rsid w:val="00B00D25"/>
    <w:rsid w:val="00B01554"/>
    <w:rsid w:val="00B01704"/>
    <w:rsid w:val="00B01746"/>
    <w:rsid w:val="00B01A09"/>
    <w:rsid w:val="00B07490"/>
    <w:rsid w:val="00B10D99"/>
    <w:rsid w:val="00B11D50"/>
    <w:rsid w:val="00B15406"/>
    <w:rsid w:val="00B15CF7"/>
    <w:rsid w:val="00B166F6"/>
    <w:rsid w:val="00B16A72"/>
    <w:rsid w:val="00B16E90"/>
    <w:rsid w:val="00B176EE"/>
    <w:rsid w:val="00B1794A"/>
    <w:rsid w:val="00B21B69"/>
    <w:rsid w:val="00B21DA5"/>
    <w:rsid w:val="00B21FE9"/>
    <w:rsid w:val="00B2312E"/>
    <w:rsid w:val="00B23BC4"/>
    <w:rsid w:val="00B24226"/>
    <w:rsid w:val="00B25291"/>
    <w:rsid w:val="00B252C4"/>
    <w:rsid w:val="00B25C2A"/>
    <w:rsid w:val="00B26747"/>
    <w:rsid w:val="00B3359E"/>
    <w:rsid w:val="00B33828"/>
    <w:rsid w:val="00B35751"/>
    <w:rsid w:val="00B402B2"/>
    <w:rsid w:val="00B40BD7"/>
    <w:rsid w:val="00B411F1"/>
    <w:rsid w:val="00B42D4C"/>
    <w:rsid w:val="00B45629"/>
    <w:rsid w:val="00B45E90"/>
    <w:rsid w:val="00B47417"/>
    <w:rsid w:val="00B47521"/>
    <w:rsid w:val="00B50F85"/>
    <w:rsid w:val="00B50FCA"/>
    <w:rsid w:val="00B514A5"/>
    <w:rsid w:val="00B51518"/>
    <w:rsid w:val="00B51BDA"/>
    <w:rsid w:val="00B5293B"/>
    <w:rsid w:val="00B53B14"/>
    <w:rsid w:val="00B549C3"/>
    <w:rsid w:val="00B57F10"/>
    <w:rsid w:val="00B6034F"/>
    <w:rsid w:val="00B60E1B"/>
    <w:rsid w:val="00B61FC0"/>
    <w:rsid w:val="00B62AB0"/>
    <w:rsid w:val="00B62F7E"/>
    <w:rsid w:val="00B634EC"/>
    <w:rsid w:val="00B64078"/>
    <w:rsid w:val="00B6756A"/>
    <w:rsid w:val="00B7362F"/>
    <w:rsid w:val="00B74D35"/>
    <w:rsid w:val="00B74FB7"/>
    <w:rsid w:val="00B7693A"/>
    <w:rsid w:val="00B80958"/>
    <w:rsid w:val="00B8576D"/>
    <w:rsid w:val="00B87873"/>
    <w:rsid w:val="00B908A6"/>
    <w:rsid w:val="00B96A42"/>
    <w:rsid w:val="00B96EEE"/>
    <w:rsid w:val="00B97B6C"/>
    <w:rsid w:val="00B97BDB"/>
    <w:rsid w:val="00BA07F5"/>
    <w:rsid w:val="00BA0C7F"/>
    <w:rsid w:val="00BA0EA2"/>
    <w:rsid w:val="00BA2078"/>
    <w:rsid w:val="00BA3B5D"/>
    <w:rsid w:val="00BA57F8"/>
    <w:rsid w:val="00BA5AB4"/>
    <w:rsid w:val="00BA6C3E"/>
    <w:rsid w:val="00BA6D76"/>
    <w:rsid w:val="00BA750C"/>
    <w:rsid w:val="00BA7CF4"/>
    <w:rsid w:val="00BB016D"/>
    <w:rsid w:val="00BB0527"/>
    <w:rsid w:val="00BB0914"/>
    <w:rsid w:val="00BB0D25"/>
    <w:rsid w:val="00BB0FF7"/>
    <w:rsid w:val="00BB1F86"/>
    <w:rsid w:val="00BB361B"/>
    <w:rsid w:val="00BB3775"/>
    <w:rsid w:val="00BB4302"/>
    <w:rsid w:val="00BB444B"/>
    <w:rsid w:val="00BB55AA"/>
    <w:rsid w:val="00BB6C88"/>
    <w:rsid w:val="00BB732D"/>
    <w:rsid w:val="00BC0276"/>
    <w:rsid w:val="00BC2864"/>
    <w:rsid w:val="00BC4B52"/>
    <w:rsid w:val="00BC789D"/>
    <w:rsid w:val="00BC7B6B"/>
    <w:rsid w:val="00BD0215"/>
    <w:rsid w:val="00BD2199"/>
    <w:rsid w:val="00BD5027"/>
    <w:rsid w:val="00BD5A21"/>
    <w:rsid w:val="00BD611E"/>
    <w:rsid w:val="00BD7138"/>
    <w:rsid w:val="00BE01FB"/>
    <w:rsid w:val="00BE0380"/>
    <w:rsid w:val="00BE063F"/>
    <w:rsid w:val="00BE09F4"/>
    <w:rsid w:val="00BE0B99"/>
    <w:rsid w:val="00BE0FAA"/>
    <w:rsid w:val="00BE2027"/>
    <w:rsid w:val="00BE20BB"/>
    <w:rsid w:val="00BE2A26"/>
    <w:rsid w:val="00BE2B75"/>
    <w:rsid w:val="00BE306E"/>
    <w:rsid w:val="00BE309B"/>
    <w:rsid w:val="00BE5433"/>
    <w:rsid w:val="00BE574D"/>
    <w:rsid w:val="00BE6743"/>
    <w:rsid w:val="00BE6D2B"/>
    <w:rsid w:val="00BF3F8B"/>
    <w:rsid w:val="00BF7600"/>
    <w:rsid w:val="00BF7631"/>
    <w:rsid w:val="00C0124D"/>
    <w:rsid w:val="00C04030"/>
    <w:rsid w:val="00C04B64"/>
    <w:rsid w:val="00C05AAB"/>
    <w:rsid w:val="00C05AF5"/>
    <w:rsid w:val="00C05FFC"/>
    <w:rsid w:val="00C06830"/>
    <w:rsid w:val="00C127F7"/>
    <w:rsid w:val="00C135F5"/>
    <w:rsid w:val="00C13BA2"/>
    <w:rsid w:val="00C15F4E"/>
    <w:rsid w:val="00C235E2"/>
    <w:rsid w:val="00C23C96"/>
    <w:rsid w:val="00C25A5E"/>
    <w:rsid w:val="00C27C35"/>
    <w:rsid w:val="00C34972"/>
    <w:rsid w:val="00C4061C"/>
    <w:rsid w:val="00C44131"/>
    <w:rsid w:val="00C44312"/>
    <w:rsid w:val="00C4514F"/>
    <w:rsid w:val="00C45696"/>
    <w:rsid w:val="00C45AF1"/>
    <w:rsid w:val="00C45F57"/>
    <w:rsid w:val="00C46618"/>
    <w:rsid w:val="00C46EBC"/>
    <w:rsid w:val="00C46EDC"/>
    <w:rsid w:val="00C50273"/>
    <w:rsid w:val="00C52992"/>
    <w:rsid w:val="00C53AC3"/>
    <w:rsid w:val="00C544C6"/>
    <w:rsid w:val="00C56C72"/>
    <w:rsid w:val="00C57322"/>
    <w:rsid w:val="00C63FEE"/>
    <w:rsid w:val="00C64E6A"/>
    <w:rsid w:val="00C6615D"/>
    <w:rsid w:val="00C671DC"/>
    <w:rsid w:val="00C706BD"/>
    <w:rsid w:val="00C71A14"/>
    <w:rsid w:val="00C72904"/>
    <w:rsid w:val="00C74AEB"/>
    <w:rsid w:val="00C75CFC"/>
    <w:rsid w:val="00C75E37"/>
    <w:rsid w:val="00C761FC"/>
    <w:rsid w:val="00C76C8C"/>
    <w:rsid w:val="00C76D35"/>
    <w:rsid w:val="00C778D8"/>
    <w:rsid w:val="00C814CA"/>
    <w:rsid w:val="00C82615"/>
    <w:rsid w:val="00C83EC1"/>
    <w:rsid w:val="00C84E22"/>
    <w:rsid w:val="00C864AA"/>
    <w:rsid w:val="00C95D48"/>
    <w:rsid w:val="00CA2BB6"/>
    <w:rsid w:val="00CA37B1"/>
    <w:rsid w:val="00CA3F16"/>
    <w:rsid w:val="00CA5F70"/>
    <w:rsid w:val="00CA65D1"/>
    <w:rsid w:val="00CB22A0"/>
    <w:rsid w:val="00CB32DB"/>
    <w:rsid w:val="00CC1B9C"/>
    <w:rsid w:val="00CC2B1B"/>
    <w:rsid w:val="00CC6084"/>
    <w:rsid w:val="00CC6654"/>
    <w:rsid w:val="00CC6C1E"/>
    <w:rsid w:val="00CC7FF9"/>
    <w:rsid w:val="00CD0116"/>
    <w:rsid w:val="00CD11B9"/>
    <w:rsid w:val="00CD40FB"/>
    <w:rsid w:val="00CD5ADE"/>
    <w:rsid w:val="00CD5EAC"/>
    <w:rsid w:val="00CE2C97"/>
    <w:rsid w:val="00CE48FF"/>
    <w:rsid w:val="00CE4B4F"/>
    <w:rsid w:val="00CE502A"/>
    <w:rsid w:val="00CE6D20"/>
    <w:rsid w:val="00CE71FD"/>
    <w:rsid w:val="00CF166A"/>
    <w:rsid w:val="00CF1CF4"/>
    <w:rsid w:val="00CF2026"/>
    <w:rsid w:val="00CF34DC"/>
    <w:rsid w:val="00CF38FE"/>
    <w:rsid w:val="00CF42DB"/>
    <w:rsid w:val="00CF49D0"/>
    <w:rsid w:val="00CF5823"/>
    <w:rsid w:val="00D009C5"/>
    <w:rsid w:val="00D00B61"/>
    <w:rsid w:val="00D02606"/>
    <w:rsid w:val="00D042C4"/>
    <w:rsid w:val="00D05F18"/>
    <w:rsid w:val="00D060A3"/>
    <w:rsid w:val="00D064B4"/>
    <w:rsid w:val="00D06A0B"/>
    <w:rsid w:val="00D10D78"/>
    <w:rsid w:val="00D12193"/>
    <w:rsid w:val="00D1292E"/>
    <w:rsid w:val="00D14455"/>
    <w:rsid w:val="00D20AC9"/>
    <w:rsid w:val="00D20DD0"/>
    <w:rsid w:val="00D213DB"/>
    <w:rsid w:val="00D21417"/>
    <w:rsid w:val="00D24944"/>
    <w:rsid w:val="00D251BF"/>
    <w:rsid w:val="00D259EB"/>
    <w:rsid w:val="00D30946"/>
    <w:rsid w:val="00D332BC"/>
    <w:rsid w:val="00D33362"/>
    <w:rsid w:val="00D35468"/>
    <w:rsid w:val="00D3575B"/>
    <w:rsid w:val="00D378AF"/>
    <w:rsid w:val="00D41525"/>
    <w:rsid w:val="00D431E4"/>
    <w:rsid w:val="00D440A4"/>
    <w:rsid w:val="00D45898"/>
    <w:rsid w:val="00D464C4"/>
    <w:rsid w:val="00D46961"/>
    <w:rsid w:val="00D46A9D"/>
    <w:rsid w:val="00D52C03"/>
    <w:rsid w:val="00D538B9"/>
    <w:rsid w:val="00D5461A"/>
    <w:rsid w:val="00D5584B"/>
    <w:rsid w:val="00D600CE"/>
    <w:rsid w:val="00D63024"/>
    <w:rsid w:val="00D6342F"/>
    <w:rsid w:val="00D6399A"/>
    <w:rsid w:val="00D657A8"/>
    <w:rsid w:val="00D67C80"/>
    <w:rsid w:val="00D71B93"/>
    <w:rsid w:val="00D71E34"/>
    <w:rsid w:val="00D72E93"/>
    <w:rsid w:val="00D74247"/>
    <w:rsid w:val="00D746B7"/>
    <w:rsid w:val="00D76437"/>
    <w:rsid w:val="00D769F1"/>
    <w:rsid w:val="00D77792"/>
    <w:rsid w:val="00D779D5"/>
    <w:rsid w:val="00D81663"/>
    <w:rsid w:val="00D819F5"/>
    <w:rsid w:val="00D81A0D"/>
    <w:rsid w:val="00D8200E"/>
    <w:rsid w:val="00D82433"/>
    <w:rsid w:val="00D82884"/>
    <w:rsid w:val="00D83228"/>
    <w:rsid w:val="00D837EB"/>
    <w:rsid w:val="00D83E3B"/>
    <w:rsid w:val="00D84949"/>
    <w:rsid w:val="00D85AC1"/>
    <w:rsid w:val="00D87163"/>
    <w:rsid w:val="00D9148F"/>
    <w:rsid w:val="00D92D88"/>
    <w:rsid w:val="00D930F4"/>
    <w:rsid w:val="00D94108"/>
    <w:rsid w:val="00D94138"/>
    <w:rsid w:val="00D94B5A"/>
    <w:rsid w:val="00D95A06"/>
    <w:rsid w:val="00D97DCA"/>
    <w:rsid w:val="00DA0284"/>
    <w:rsid w:val="00DA0886"/>
    <w:rsid w:val="00DA1E99"/>
    <w:rsid w:val="00DA2AB8"/>
    <w:rsid w:val="00DA31B3"/>
    <w:rsid w:val="00DA4DE5"/>
    <w:rsid w:val="00DA5437"/>
    <w:rsid w:val="00DA6474"/>
    <w:rsid w:val="00DA68F9"/>
    <w:rsid w:val="00DA77B9"/>
    <w:rsid w:val="00DB2157"/>
    <w:rsid w:val="00DB3CF1"/>
    <w:rsid w:val="00DB3FBD"/>
    <w:rsid w:val="00DB6CC2"/>
    <w:rsid w:val="00DB75B4"/>
    <w:rsid w:val="00DB766F"/>
    <w:rsid w:val="00DC06FF"/>
    <w:rsid w:val="00DC2EA4"/>
    <w:rsid w:val="00DC468F"/>
    <w:rsid w:val="00DC6872"/>
    <w:rsid w:val="00DC6B95"/>
    <w:rsid w:val="00DC751A"/>
    <w:rsid w:val="00DC7BDF"/>
    <w:rsid w:val="00DD0342"/>
    <w:rsid w:val="00DD0A25"/>
    <w:rsid w:val="00DD0C49"/>
    <w:rsid w:val="00DD12CF"/>
    <w:rsid w:val="00DD1CB9"/>
    <w:rsid w:val="00DD20A5"/>
    <w:rsid w:val="00DD265B"/>
    <w:rsid w:val="00DD3795"/>
    <w:rsid w:val="00DD4109"/>
    <w:rsid w:val="00DD481E"/>
    <w:rsid w:val="00DD5300"/>
    <w:rsid w:val="00DD586B"/>
    <w:rsid w:val="00DD5B94"/>
    <w:rsid w:val="00DD5E51"/>
    <w:rsid w:val="00DD6CE2"/>
    <w:rsid w:val="00DD79CE"/>
    <w:rsid w:val="00DE17CD"/>
    <w:rsid w:val="00DE6BDB"/>
    <w:rsid w:val="00DE6FAC"/>
    <w:rsid w:val="00DE774F"/>
    <w:rsid w:val="00DE7855"/>
    <w:rsid w:val="00DF0613"/>
    <w:rsid w:val="00DF717A"/>
    <w:rsid w:val="00E004CC"/>
    <w:rsid w:val="00E011FA"/>
    <w:rsid w:val="00E0152A"/>
    <w:rsid w:val="00E0456D"/>
    <w:rsid w:val="00E0547B"/>
    <w:rsid w:val="00E05DC9"/>
    <w:rsid w:val="00E05ED9"/>
    <w:rsid w:val="00E0688B"/>
    <w:rsid w:val="00E0732E"/>
    <w:rsid w:val="00E10AEE"/>
    <w:rsid w:val="00E11F4A"/>
    <w:rsid w:val="00E127B9"/>
    <w:rsid w:val="00E13834"/>
    <w:rsid w:val="00E13CB8"/>
    <w:rsid w:val="00E13D4C"/>
    <w:rsid w:val="00E14F32"/>
    <w:rsid w:val="00E16939"/>
    <w:rsid w:val="00E20F9B"/>
    <w:rsid w:val="00E20FAC"/>
    <w:rsid w:val="00E213C2"/>
    <w:rsid w:val="00E216A7"/>
    <w:rsid w:val="00E219F0"/>
    <w:rsid w:val="00E22273"/>
    <w:rsid w:val="00E224FF"/>
    <w:rsid w:val="00E225FA"/>
    <w:rsid w:val="00E22C53"/>
    <w:rsid w:val="00E232E4"/>
    <w:rsid w:val="00E235FA"/>
    <w:rsid w:val="00E245DA"/>
    <w:rsid w:val="00E26746"/>
    <w:rsid w:val="00E26B2D"/>
    <w:rsid w:val="00E27F74"/>
    <w:rsid w:val="00E306A6"/>
    <w:rsid w:val="00E315AD"/>
    <w:rsid w:val="00E321B9"/>
    <w:rsid w:val="00E341B2"/>
    <w:rsid w:val="00E35041"/>
    <w:rsid w:val="00E36774"/>
    <w:rsid w:val="00E428C3"/>
    <w:rsid w:val="00E43660"/>
    <w:rsid w:val="00E44DBF"/>
    <w:rsid w:val="00E453A2"/>
    <w:rsid w:val="00E4662E"/>
    <w:rsid w:val="00E5066E"/>
    <w:rsid w:val="00E532F5"/>
    <w:rsid w:val="00E5415E"/>
    <w:rsid w:val="00E546C9"/>
    <w:rsid w:val="00E54E08"/>
    <w:rsid w:val="00E562DD"/>
    <w:rsid w:val="00E5738B"/>
    <w:rsid w:val="00E577D6"/>
    <w:rsid w:val="00E60076"/>
    <w:rsid w:val="00E61829"/>
    <w:rsid w:val="00E61C46"/>
    <w:rsid w:val="00E6258D"/>
    <w:rsid w:val="00E6344D"/>
    <w:rsid w:val="00E63981"/>
    <w:rsid w:val="00E65D97"/>
    <w:rsid w:val="00E67322"/>
    <w:rsid w:val="00E6741B"/>
    <w:rsid w:val="00E67927"/>
    <w:rsid w:val="00E70648"/>
    <w:rsid w:val="00E70E51"/>
    <w:rsid w:val="00E731EF"/>
    <w:rsid w:val="00E74F64"/>
    <w:rsid w:val="00E7579B"/>
    <w:rsid w:val="00E75C8F"/>
    <w:rsid w:val="00E7634E"/>
    <w:rsid w:val="00E76743"/>
    <w:rsid w:val="00E801F3"/>
    <w:rsid w:val="00E84A6B"/>
    <w:rsid w:val="00E86354"/>
    <w:rsid w:val="00E878FC"/>
    <w:rsid w:val="00E90F07"/>
    <w:rsid w:val="00E9592E"/>
    <w:rsid w:val="00E96532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D35"/>
    <w:rsid w:val="00EB5E1B"/>
    <w:rsid w:val="00EC0646"/>
    <w:rsid w:val="00EC1B65"/>
    <w:rsid w:val="00EC27D6"/>
    <w:rsid w:val="00EC4342"/>
    <w:rsid w:val="00EC64F7"/>
    <w:rsid w:val="00EC6C9D"/>
    <w:rsid w:val="00EC7C71"/>
    <w:rsid w:val="00ED0BDD"/>
    <w:rsid w:val="00ED19F8"/>
    <w:rsid w:val="00ED7DD1"/>
    <w:rsid w:val="00EE2618"/>
    <w:rsid w:val="00EE31D0"/>
    <w:rsid w:val="00EE39D1"/>
    <w:rsid w:val="00EE3F32"/>
    <w:rsid w:val="00EE5811"/>
    <w:rsid w:val="00EF037E"/>
    <w:rsid w:val="00EF0ACB"/>
    <w:rsid w:val="00EF0F76"/>
    <w:rsid w:val="00EF1CAE"/>
    <w:rsid w:val="00EF59E3"/>
    <w:rsid w:val="00EF662A"/>
    <w:rsid w:val="00EF6DEB"/>
    <w:rsid w:val="00F00A80"/>
    <w:rsid w:val="00F02A06"/>
    <w:rsid w:val="00F02A1B"/>
    <w:rsid w:val="00F03C94"/>
    <w:rsid w:val="00F06937"/>
    <w:rsid w:val="00F06DEF"/>
    <w:rsid w:val="00F10DF2"/>
    <w:rsid w:val="00F12860"/>
    <w:rsid w:val="00F16469"/>
    <w:rsid w:val="00F2145D"/>
    <w:rsid w:val="00F230CB"/>
    <w:rsid w:val="00F24278"/>
    <w:rsid w:val="00F24967"/>
    <w:rsid w:val="00F26333"/>
    <w:rsid w:val="00F268A1"/>
    <w:rsid w:val="00F30399"/>
    <w:rsid w:val="00F303D3"/>
    <w:rsid w:val="00F30C92"/>
    <w:rsid w:val="00F30CA2"/>
    <w:rsid w:val="00F31EFB"/>
    <w:rsid w:val="00F320F1"/>
    <w:rsid w:val="00F33579"/>
    <w:rsid w:val="00F340A2"/>
    <w:rsid w:val="00F35D01"/>
    <w:rsid w:val="00F37DC3"/>
    <w:rsid w:val="00F42A43"/>
    <w:rsid w:val="00F434B7"/>
    <w:rsid w:val="00F45B6D"/>
    <w:rsid w:val="00F47AB5"/>
    <w:rsid w:val="00F51654"/>
    <w:rsid w:val="00F530BB"/>
    <w:rsid w:val="00F5498B"/>
    <w:rsid w:val="00F54F51"/>
    <w:rsid w:val="00F565F3"/>
    <w:rsid w:val="00F57848"/>
    <w:rsid w:val="00F603CC"/>
    <w:rsid w:val="00F622F7"/>
    <w:rsid w:val="00F62949"/>
    <w:rsid w:val="00F62E2E"/>
    <w:rsid w:val="00F64664"/>
    <w:rsid w:val="00F668D2"/>
    <w:rsid w:val="00F67CC2"/>
    <w:rsid w:val="00F721FE"/>
    <w:rsid w:val="00F74B44"/>
    <w:rsid w:val="00F75200"/>
    <w:rsid w:val="00F7532D"/>
    <w:rsid w:val="00F76884"/>
    <w:rsid w:val="00F76C90"/>
    <w:rsid w:val="00F806D6"/>
    <w:rsid w:val="00F81AAE"/>
    <w:rsid w:val="00F8255E"/>
    <w:rsid w:val="00F83133"/>
    <w:rsid w:val="00F84CA2"/>
    <w:rsid w:val="00F85F44"/>
    <w:rsid w:val="00F86A79"/>
    <w:rsid w:val="00F87110"/>
    <w:rsid w:val="00F90506"/>
    <w:rsid w:val="00F940D0"/>
    <w:rsid w:val="00F96392"/>
    <w:rsid w:val="00F96605"/>
    <w:rsid w:val="00FA1055"/>
    <w:rsid w:val="00FA2CB0"/>
    <w:rsid w:val="00FA3861"/>
    <w:rsid w:val="00FA3A58"/>
    <w:rsid w:val="00FA49A5"/>
    <w:rsid w:val="00FA6529"/>
    <w:rsid w:val="00FA68AD"/>
    <w:rsid w:val="00FB13CF"/>
    <w:rsid w:val="00FB3190"/>
    <w:rsid w:val="00FB3C1C"/>
    <w:rsid w:val="00FB4242"/>
    <w:rsid w:val="00FB470C"/>
    <w:rsid w:val="00FB5F28"/>
    <w:rsid w:val="00FB6129"/>
    <w:rsid w:val="00FB707F"/>
    <w:rsid w:val="00FB7B09"/>
    <w:rsid w:val="00FC002B"/>
    <w:rsid w:val="00FC0702"/>
    <w:rsid w:val="00FC1E19"/>
    <w:rsid w:val="00FC1FA7"/>
    <w:rsid w:val="00FC2CED"/>
    <w:rsid w:val="00FC53C3"/>
    <w:rsid w:val="00FC645B"/>
    <w:rsid w:val="00FC7045"/>
    <w:rsid w:val="00FC74C8"/>
    <w:rsid w:val="00FD0DA6"/>
    <w:rsid w:val="00FD12DB"/>
    <w:rsid w:val="00FD2CFF"/>
    <w:rsid w:val="00FD3250"/>
    <w:rsid w:val="00FD361D"/>
    <w:rsid w:val="00FD4A33"/>
    <w:rsid w:val="00FD5B3E"/>
    <w:rsid w:val="00FD5F14"/>
    <w:rsid w:val="00FD7405"/>
    <w:rsid w:val="00FD753F"/>
    <w:rsid w:val="00FD7E0A"/>
    <w:rsid w:val="00FE3CD0"/>
    <w:rsid w:val="00FE3FAB"/>
    <w:rsid w:val="00FE67A6"/>
    <w:rsid w:val="00FE6E90"/>
    <w:rsid w:val="00FE7E01"/>
    <w:rsid w:val="00FF0345"/>
    <w:rsid w:val="00FF2494"/>
    <w:rsid w:val="00FF2EA5"/>
    <w:rsid w:val="00FF62FA"/>
    <w:rsid w:val="00FF7F5A"/>
    <w:rsid w:val="063AEB24"/>
    <w:rsid w:val="122F4996"/>
    <w:rsid w:val="3E308C56"/>
    <w:rsid w:val="4B9D6414"/>
    <w:rsid w:val="5F790200"/>
    <w:rsid w:val="7F41C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B71A"/>
  <w15:docId w15:val="{0EDACC0E-5CF2-47D3-A621-D7965B74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4F5"/>
    <w:pPr>
      <w:numPr>
        <w:numId w:val="4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7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3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64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E7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14F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  <w:style w:type="character" w:customStyle="1" w:styleId="apple-style-span">
    <w:name w:val="apple-style-span"/>
    <w:basedOn w:val="DefaultParagraphFont"/>
    <w:rsid w:val="00DB6CC2"/>
  </w:style>
  <w:style w:type="character" w:customStyle="1" w:styleId="high-light-bg4">
    <w:name w:val="high-light-bg4"/>
    <w:basedOn w:val="DefaultParagraphFont"/>
    <w:rsid w:val="009F4B5D"/>
  </w:style>
  <w:style w:type="character" w:styleId="UnresolvedMention">
    <w:name w:val="Unresolved Mention"/>
    <w:basedOn w:val="DefaultParagraphFont"/>
    <w:uiPriority w:val="99"/>
    <w:semiHidden/>
    <w:unhideWhenUsed/>
    <w:rsid w:val="00702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98440B79B4844B0689B00CFAE0388" ma:contentTypeVersion="6" ma:contentTypeDescription="Create a new document." ma:contentTypeScope="" ma:versionID="752399cd0639bede1216d0ddf151ff7b">
  <xsd:schema xmlns:xsd="http://www.w3.org/2001/XMLSchema" xmlns:xs="http://www.w3.org/2001/XMLSchema" xmlns:p="http://schemas.microsoft.com/office/2006/metadata/properties" xmlns:ns2="8435bebe-056a-4a86-bdb9-69a75ef38984" targetNamespace="http://schemas.microsoft.com/office/2006/metadata/properties" ma:root="true" ma:fieldsID="93a2e9a4ee7a780bc5c4267bb0ead180" ns2:_="">
    <xsd:import namespace="8435bebe-056a-4a86-bdb9-69a75ef389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5bebe-056a-4a86-bdb9-69a75ef3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418DF-B64C-4FD2-A743-3833185E6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D19E4-170C-47DE-9243-4A402A9DF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5bebe-056a-4a86-bdb9-69a75ef38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1B4218-E762-4593-B222-9EE6BDE45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A798B7-03A2-4091-B7D8-F557ECC3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39</Pages>
  <Words>6348</Words>
  <Characters>36187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Shawn Yan</cp:lastModifiedBy>
  <cp:revision>573</cp:revision>
  <cp:lastPrinted>2020-02-25T07:59:00Z</cp:lastPrinted>
  <dcterms:created xsi:type="dcterms:W3CDTF">2019-05-07T09:10:00Z</dcterms:created>
  <dcterms:modified xsi:type="dcterms:W3CDTF">2024-05-14T06:15:00Z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0x0101005E998440B79B4844B0689B00CFAE0388</vt:lpwstr>
  </property>
</Properties>
</file>